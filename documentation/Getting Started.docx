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7EAD5" w14:textId="3F4D24EA" w:rsidR="0057498E" w:rsidRPr="00C4071F" w:rsidDel="00C4071F" w:rsidRDefault="0057498E" w:rsidP="0057498E">
      <w:pPr>
        <w:spacing w:line="240" w:lineRule="auto"/>
        <w:rPr>
          <w:del w:id="0" w:author="Steuben, Gregg K (GE Global Research, US)" w:date="2016-10-27T12:45:00Z"/>
          <w:rFonts w:ascii="Arial" w:eastAsia="Times New Roman" w:hAnsi="Arial" w:cs="Arial"/>
          <w:sz w:val="24"/>
          <w:szCs w:val="24"/>
          <w:rPrChange w:id="1" w:author="Steuben, Gregg K (GE Global Research, US)" w:date="2016-10-27T12:47:00Z">
            <w:rPr>
              <w:del w:id="2" w:author="Steuben, Gregg K (GE Global Research, US)" w:date="2016-10-27T12:45:00Z"/>
              <w:rFonts w:ascii="Times New Roman" w:eastAsia="Times New Roman" w:hAnsi="Times New Roman" w:cs="Times New Roman"/>
              <w:sz w:val="24"/>
              <w:szCs w:val="24"/>
            </w:rPr>
          </w:rPrChange>
        </w:rPr>
      </w:pPr>
      <w:del w:id="3" w:author="Steuben, Gregg K (GE Global Research, US)" w:date="2016-10-27T12:45:00Z">
        <w:r w:rsidRPr="00C4071F" w:rsidDel="00C4071F">
          <w:rPr>
            <w:rFonts w:ascii="Arial" w:eastAsia="Times New Roman" w:hAnsi="Arial" w:cs="Arial"/>
            <w:noProof/>
            <w:color w:val="0000FF"/>
            <w:sz w:val="24"/>
            <w:szCs w:val="24"/>
            <w:rPrChange w:id="4" w:author="Steuben, Gregg K (GE Global Research, US)" w:date="2016-10-27T12:47:00Z">
              <w:rPr>
                <w:rFonts w:ascii="Times New Roman" w:eastAsia="Times New Roman" w:hAnsi="Times New Roman" w:cs="Times New Roman"/>
                <w:noProof/>
                <w:color w:val="0000FF"/>
                <w:sz w:val="24"/>
                <w:szCs w:val="24"/>
              </w:rPr>
            </w:rPrChange>
          </w:rPr>
          <mc:AlternateContent>
            <mc:Choice Requires="wps">
              <w:drawing>
                <wp:inline distT="0" distB="0" distL="0" distR="0" wp14:anchorId="68A9A104" wp14:editId="0D8E06DF">
                  <wp:extent cx="304800" cy="304800"/>
                  <wp:effectExtent l="0" t="0" r="0" b="0"/>
                  <wp:docPr id="6" name="Rectangle 6" descr="Predix_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9B177" id="Rectangle 6" o:spid="_x0000_s1026" alt="Predix_Logo" href="https://predix-io-dev.grc-apps.svc.ice.g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" o:button="t" filled="f" stroked="f">
                  <v:fill o:detectmouseclick="t"/>
                  <o:lock v:ext="edit" aspectratio="t"/>
                  <w10:anchorlock/>
                </v:rect>
              </w:pict>
            </mc:Fallback>
          </mc:AlternateContent>
        </w:r>
      </w:del>
    </w:p>
    <w:p w14:paraId="44B8D0E2" w14:textId="77777777" w:rsidR="0057498E" w:rsidRPr="00C4071F" w:rsidRDefault="0057498E" w:rsidP="00C4071F">
      <w:pPr>
        <w:spacing w:line="240" w:lineRule="auto"/>
        <w:rPr>
          <w:rFonts w:ascii="Arial" w:eastAsia="Times New Roman" w:hAnsi="Arial" w:cs="Arial"/>
          <w:b/>
          <w:bCs/>
          <w:kern w:val="36"/>
          <w:sz w:val="48"/>
          <w:szCs w:val="48"/>
          <w:rPrChange w:id="5" w:author="Steuben, Gregg K (GE Global Research, US)" w:date="2016-10-27T12:47:00Z">
            <w:rPr>
              <w:rFonts w:ascii="Times New Roman" w:eastAsia="Times New Roman" w:hAnsi="Times New Roman" w:cs="Times New Roman"/>
              <w:b/>
              <w:bCs/>
              <w:kern w:val="36"/>
              <w:sz w:val="48"/>
              <w:szCs w:val="48"/>
            </w:rPr>
          </w:rPrChange>
        </w:rPr>
        <w:pPrChange w:id="6" w:author="Steuben, Gregg K (GE Global Research, US)" w:date="2016-10-27T12:45:00Z">
          <w:pPr>
            <w:spacing w:before="100" w:beforeAutospacing="1" w:after="100" w:afterAutospacing="1" w:line="240" w:lineRule="auto"/>
            <w:outlineLvl w:val="0"/>
          </w:pPr>
        </w:pPrChange>
      </w:pPr>
      <w:r w:rsidRPr="00C4071F">
        <w:rPr>
          <w:rFonts w:ascii="Arial" w:eastAsia="Times New Roman" w:hAnsi="Arial" w:cs="Arial"/>
          <w:b/>
          <w:bCs/>
          <w:kern w:val="36"/>
          <w:sz w:val="48"/>
          <w:szCs w:val="48"/>
          <w:rPrChange w:id="7" w:author="Steuben, Gregg K (GE Global Research, US)" w:date="2016-10-27T12:47:00Z">
            <w:rPr>
              <w:rFonts w:ascii="Times New Roman" w:eastAsia="Times New Roman" w:hAnsi="Times New Roman" w:cs="Times New Roman"/>
              <w:b/>
              <w:bCs/>
              <w:kern w:val="36"/>
              <w:sz w:val="48"/>
              <w:szCs w:val="48"/>
            </w:rPr>
          </w:rPrChange>
        </w:rPr>
        <w:t xml:space="preserve">Build a Digital Twin Starter Kit: Getting Started </w:t>
      </w:r>
    </w:p>
    <w:p w14:paraId="4B3F94DA" w14:textId="77777777" w:rsidR="00C4071F" w:rsidRPr="00C4071F" w:rsidRDefault="00C4071F" w:rsidP="0057498E">
      <w:pPr>
        <w:spacing w:before="100" w:beforeAutospacing="1" w:after="100" w:afterAutospacing="1" w:line="240" w:lineRule="auto"/>
        <w:rPr>
          <w:ins w:id="8" w:author="Steuben, Gregg K (GE Global Research, US)" w:date="2016-10-27T12:45:00Z"/>
          <w:rFonts w:ascii="Arial" w:eastAsia="Times New Roman" w:hAnsi="Arial" w:cs="Arial"/>
          <w:sz w:val="24"/>
          <w:szCs w:val="24"/>
          <w:rPrChange w:id="9" w:author="Steuben, Gregg K (GE Global Research, US)" w:date="2016-10-27T12:47:00Z">
            <w:rPr>
              <w:ins w:id="10" w:author="Steuben, Gregg K (GE Global Research, US)" w:date="2016-10-27T12:45:00Z"/>
              <w:rFonts w:ascii="Times New Roman" w:eastAsia="Times New Roman" w:hAnsi="Times New Roman" w:cs="Times New Roman"/>
              <w:sz w:val="24"/>
              <w:szCs w:val="24"/>
            </w:rPr>
          </w:rPrChange>
        </w:rPr>
      </w:pPr>
    </w:p>
    <w:p w14:paraId="01325056" w14:textId="1CAA45AC" w:rsidR="0057498E" w:rsidRPr="00C4071F" w:rsidRDefault="0057498E" w:rsidP="0057498E">
      <w:pPr>
        <w:spacing w:before="100" w:beforeAutospacing="1" w:after="100" w:afterAutospacing="1" w:line="240" w:lineRule="auto"/>
        <w:rPr>
          <w:rFonts w:ascii="Arial" w:eastAsia="Times New Roman" w:hAnsi="Arial" w:cs="Arial"/>
          <w:b/>
          <w:sz w:val="27"/>
          <w:szCs w:val="27"/>
          <w:rPrChange w:id="11"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b/>
          <w:sz w:val="27"/>
          <w:szCs w:val="27"/>
          <w:rPrChange w:id="12" w:author="Steuben, Gregg K (GE Global Research, US)" w:date="2016-10-27T12:47:00Z">
            <w:rPr>
              <w:rFonts w:ascii="Times New Roman" w:eastAsia="Times New Roman" w:hAnsi="Times New Roman" w:cs="Times New Roman"/>
              <w:sz w:val="24"/>
              <w:szCs w:val="24"/>
            </w:rPr>
          </w:rPrChange>
        </w:rPr>
        <w:t>What you'll learn to do</w:t>
      </w:r>
    </w:p>
    <w:p w14:paraId="0240ABBE" w14:textId="42605595" w:rsidR="0057498E" w:rsidRPr="00C4071F" w:rsidRDefault="00EF6EA5" w:rsidP="0057498E">
      <w:pPr>
        <w:spacing w:before="100" w:beforeAutospacing="1" w:after="100" w:afterAutospacing="1" w:line="240" w:lineRule="auto"/>
        <w:rPr>
          <w:rFonts w:ascii="Arial" w:eastAsia="Times New Roman" w:hAnsi="Arial" w:cs="Arial"/>
          <w:sz w:val="24"/>
          <w:szCs w:val="24"/>
          <w:rPrChange w:id="13"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14" w:author="Steuben, Gregg K (GE Global Research, US)" w:date="2016-10-27T12:47:00Z">
            <w:rPr>
              <w:rFonts w:ascii="Times New Roman" w:eastAsia="Times New Roman" w:hAnsi="Times New Roman" w:cs="Times New Roman"/>
              <w:sz w:val="24"/>
              <w:szCs w:val="24"/>
            </w:rPr>
          </w:rPrChange>
        </w:rPr>
        <w:t>Set up your environment to run a sample Digital Twin.  Download and build the provided sample code.</w:t>
      </w:r>
    </w:p>
    <w:p w14:paraId="060949DB" w14:textId="23C5F83D" w:rsidR="0057498E" w:rsidRPr="00C4071F" w:rsidRDefault="0057498E" w:rsidP="0057498E">
      <w:pPr>
        <w:spacing w:line="240" w:lineRule="auto"/>
        <w:rPr>
          <w:rFonts w:ascii="Arial" w:eastAsia="Times New Roman" w:hAnsi="Arial" w:cs="Arial"/>
          <w:sz w:val="27"/>
          <w:szCs w:val="27"/>
          <w:rPrChange w:id="15" w:author="Steuben, Gregg K (GE Global Research, US)" w:date="2016-10-27T12:47:00Z">
            <w:rPr>
              <w:rFonts w:ascii="Times New Roman" w:eastAsia="Times New Roman" w:hAnsi="Times New Roman" w:cs="Times New Roman"/>
              <w:szCs w:val="24"/>
            </w:rPr>
          </w:rPrChange>
        </w:rPr>
      </w:pPr>
      <w:del w:id="16" w:author="Steuben, Gregg K (GE Global Research, US)" w:date="2016-10-27T12:47:00Z">
        <w:r w:rsidRPr="00C4071F" w:rsidDel="00C4071F">
          <w:rPr>
            <w:rFonts w:ascii="Arial" w:eastAsia="Times New Roman" w:hAnsi="Arial" w:cs="Arial"/>
            <w:szCs w:val="24"/>
            <w:rPrChange w:id="17" w:author="Steuben, Gregg K (GE Global Research, US)" w:date="2016-10-27T12:47:00Z">
              <w:rPr>
                <w:rFonts w:ascii="Times New Roman" w:eastAsia="Times New Roman" w:hAnsi="Times New Roman" w:cs="Times New Roman"/>
                <w:szCs w:val="24"/>
              </w:rPr>
            </w:rPrChange>
          </w:rPr>
          <w:delText> </w:delText>
        </w:r>
      </w:del>
      <w:r w:rsidRPr="00C4071F">
        <w:rPr>
          <w:rFonts w:ascii="Arial" w:eastAsia="Times New Roman" w:hAnsi="Arial" w:cs="Arial"/>
          <w:b/>
          <w:bCs/>
          <w:kern w:val="36"/>
          <w:sz w:val="27"/>
          <w:szCs w:val="27"/>
          <w:rPrChange w:id="18" w:author="Steuben, Gregg K (GE Global Research, US)" w:date="2016-10-27T12:47:00Z">
            <w:rPr>
              <w:rFonts w:ascii="Times New Roman" w:eastAsia="Times New Roman" w:hAnsi="Times New Roman" w:cs="Times New Roman"/>
              <w:b/>
              <w:bCs/>
              <w:kern w:val="36"/>
              <w:sz w:val="44"/>
              <w:szCs w:val="48"/>
            </w:rPr>
          </w:rPrChange>
        </w:rPr>
        <w:t>What you need to set up</w:t>
      </w:r>
      <w:del w:id="19" w:author="Steuben, Gregg K (GE Global Research, US)" w:date="2016-10-27T12:47:00Z">
        <w:r w:rsidRPr="00C4071F" w:rsidDel="00C4071F">
          <w:rPr>
            <w:rFonts w:ascii="Arial" w:eastAsia="Times New Roman" w:hAnsi="Arial" w:cs="Arial"/>
            <w:sz w:val="27"/>
            <w:szCs w:val="27"/>
            <w:rPrChange w:id="20" w:author="Steuben, Gregg K (GE Global Research, US)" w:date="2016-10-27T12:47:00Z">
              <w:rPr>
                <w:rFonts w:ascii="Times New Roman" w:eastAsia="Times New Roman" w:hAnsi="Times New Roman" w:cs="Times New Roman"/>
                <w:szCs w:val="24"/>
              </w:rPr>
            </w:rPrChange>
          </w:rPr>
          <w:delText xml:space="preserve"> </w:delText>
        </w:r>
      </w:del>
    </w:p>
    <w:p w14:paraId="4C0A5FEF" w14:textId="556A4484" w:rsidR="00EF6EA5" w:rsidRPr="00C4071F" w:rsidRDefault="00EF6EA5" w:rsidP="0057498E">
      <w:pPr>
        <w:spacing w:before="100" w:beforeAutospacing="1" w:after="100" w:afterAutospacing="1" w:line="240" w:lineRule="auto"/>
        <w:outlineLvl w:val="2"/>
        <w:rPr>
          <w:rFonts w:ascii="Arial" w:eastAsia="Times New Roman" w:hAnsi="Arial" w:cs="Arial"/>
          <w:sz w:val="24"/>
          <w:szCs w:val="24"/>
          <w:rPrChange w:id="21"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22" w:author="Steuben, Gregg K (GE Global Research, US)" w:date="2016-10-27T12:47:00Z">
            <w:rPr>
              <w:rFonts w:ascii="Times New Roman" w:eastAsia="Times New Roman" w:hAnsi="Times New Roman" w:cs="Times New Roman"/>
              <w:sz w:val="24"/>
              <w:szCs w:val="24"/>
            </w:rPr>
          </w:rPrChange>
        </w:rPr>
        <w:t>This section will introduce recommended development tools and environment configuration.</w:t>
      </w:r>
    </w:p>
    <w:p w14:paraId="73127C05" w14:textId="5ED52811" w:rsidR="0057498E" w:rsidRPr="00C4071F" w:rsidRDefault="00D5495E" w:rsidP="0057498E">
      <w:pPr>
        <w:spacing w:before="100" w:beforeAutospacing="1" w:after="100" w:afterAutospacing="1" w:line="240" w:lineRule="auto"/>
        <w:outlineLvl w:val="2"/>
        <w:rPr>
          <w:rFonts w:ascii="Arial" w:eastAsia="Times New Roman" w:hAnsi="Arial" w:cs="Arial"/>
          <w:b/>
          <w:bCs/>
          <w:sz w:val="27"/>
          <w:szCs w:val="27"/>
          <w:rPrChange w:id="23" w:author="Steuben, Gregg K (GE Global Research, US)" w:date="2016-10-27T12:47:00Z">
            <w:rPr>
              <w:rFonts w:ascii="Times New Roman" w:eastAsia="Times New Roman" w:hAnsi="Times New Roman" w:cs="Times New Roman"/>
              <w:b/>
              <w:bCs/>
              <w:sz w:val="27"/>
              <w:szCs w:val="27"/>
            </w:rPr>
          </w:rPrChange>
        </w:rPr>
      </w:pPr>
      <w:commentRangeStart w:id="24"/>
      <w:r w:rsidRPr="00C4071F">
        <w:rPr>
          <w:rFonts w:ascii="Arial" w:eastAsia="Times New Roman" w:hAnsi="Arial" w:cs="Arial"/>
          <w:b/>
          <w:bCs/>
          <w:sz w:val="27"/>
          <w:szCs w:val="27"/>
          <w:rPrChange w:id="25" w:author="Steuben, Gregg K (GE Global Research, US)" w:date="2016-10-27T12:47:00Z">
            <w:rPr>
              <w:rFonts w:ascii="Times New Roman" w:eastAsia="Times New Roman" w:hAnsi="Times New Roman" w:cs="Times New Roman"/>
              <w:b/>
              <w:bCs/>
              <w:sz w:val="27"/>
              <w:szCs w:val="27"/>
            </w:rPr>
          </w:rPrChange>
        </w:rPr>
        <w:t>Recommended d</w:t>
      </w:r>
      <w:r w:rsidR="00EF6EA5" w:rsidRPr="00C4071F">
        <w:rPr>
          <w:rFonts w:ascii="Arial" w:eastAsia="Times New Roman" w:hAnsi="Arial" w:cs="Arial"/>
          <w:b/>
          <w:bCs/>
          <w:sz w:val="27"/>
          <w:szCs w:val="27"/>
          <w:rPrChange w:id="26" w:author="Steuben, Gregg K (GE Global Research, US)" w:date="2016-10-27T12:47:00Z">
            <w:rPr>
              <w:rFonts w:ascii="Times New Roman" w:eastAsia="Times New Roman" w:hAnsi="Times New Roman" w:cs="Times New Roman"/>
              <w:b/>
              <w:bCs/>
              <w:sz w:val="27"/>
              <w:szCs w:val="27"/>
            </w:rPr>
          </w:rPrChange>
        </w:rPr>
        <w:t xml:space="preserve">evelopment </w:t>
      </w:r>
      <w:r w:rsidRPr="00C4071F">
        <w:rPr>
          <w:rFonts w:ascii="Arial" w:eastAsia="Times New Roman" w:hAnsi="Arial" w:cs="Arial"/>
          <w:b/>
          <w:bCs/>
          <w:sz w:val="27"/>
          <w:szCs w:val="27"/>
          <w:rPrChange w:id="27" w:author="Steuben, Gregg K (GE Global Research, US)" w:date="2016-10-27T12:47:00Z">
            <w:rPr>
              <w:rFonts w:ascii="Times New Roman" w:eastAsia="Times New Roman" w:hAnsi="Times New Roman" w:cs="Times New Roman"/>
              <w:b/>
              <w:bCs/>
              <w:sz w:val="27"/>
              <w:szCs w:val="27"/>
            </w:rPr>
          </w:rPrChange>
        </w:rPr>
        <w:t>t</w:t>
      </w:r>
      <w:r w:rsidR="00EF6EA5" w:rsidRPr="00C4071F">
        <w:rPr>
          <w:rFonts w:ascii="Arial" w:eastAsia="Times New Roman" w:hAnsi="Arial" w:cs="Arial"/>
          <w:b/>
          <w:bCs/>
          <w:sz w:val="27"/>
          <w:szCs w:val="27"/>
          <w:rPrChange w:id="28" w:author="Steuben, Gregg K (GE Global Research, US)" w:date="2016-10-27T12:47:00Z">
            <w:rPr>
              <w:rFonts w:ascii="Times New Roman" w:eastAsia="Times New Roman" w:hAnsi="Times New Roman" w:cs="Times New Roman"/>
              <w:b/>
              <w:bCs/>
              <w:sz w:val="27"/>
              <w:szCs w:val="27"/>
            </w:rPr>
          </w:rPrChange>
        </w:rPr>
        <w:t>ools</w:t>
      </w:r>
      <w:commentRangeEnd w:id="24"/>
      <w:r w:rsidR="004D2DBB" w:rsidRPr="00C4071F">
        <w:rPr>
          <w:rStyle w:val="CommentReference"/>
          <w:rFonts w:ascii="Arial" w:hAnsi="Arial" w:cs="Arial"/>
          <w:rPrChange w:id="29" w:author="Steuben, Gregg K (GE Global Research, US)" w:date="2016-10-27T12:47:00Z">
            <w:rPr>
              <w:rStyle w:val="CommentReference"/>
            </w:rPr>
          </w:rPrChange>
        </w:rPr>
        <w:commentReference w:id="24"/>
      </w:r>
    </w:p>
    <w:p w14:paraId="272CCC3F" w14:textId="77777777" w:rsidR="0057498E" w:rsidRPr="00C4071F" w:rsidRDefault="0057498E" w:rsidP="0057498E">
      <w:pPr>
        <w:spacing w:before="100" w:beforeAutospacing="1" w:after="100" w:afterAutospacing="1" w:line="240" w:lineRule="auto"/>
        <w:rPr>
          <w:rFonts w:ascii="Arial" w:eastAsia="Times New Roman" w:hAnsi="Arial" w:cs="Arial"/>
          <w:sz w:val="24"/>
          <w:szCs w:val="24"/>
          <w:rPrChange w:id="30"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31" w:author="Steuben, Gregg K (GE Global Research, US)" w:date="2016-10-27T12:47:00Z">
            <w:rPr>
              <w:rFonts w:ascii="Times New Roman" w:eastAsia="Times New Roman" w:hAnsi="Times New Roman" w:cs="Times New Roman"/>
              <w:sz w:val="24"/>
              <w:szCs w:val="24"/>
            </w:rPr>
          </w:rPrChange>
        </w:rPr>
        <w:t>IntelliJ (with BPMN plugin), Eclipse (with BPMN plugin), or some similar tool</w:t>
      </w:r>
    </w:p>
    <w:p w14:paraId="7CA44D3F" w14:textId="77777777" w:rsidR="0057498E" w:rsidRPr="00C4071F" w:rsidRDefault="0057498E" w:rsidP="0057498E">
      <w:pPr>
        <w:numPr>
          <w:ilvl w:val="0"/>
          <w:numId w:val="5"/>
        </w:numPr>
        <w:spacing w:before="100" w:beforeAutospacing="1" w:after="100" w:afterAutospacing="1" w:line="240" w:lineRule="auto"/>
        <w:rPr>
          <w:rFonts w:ascii="Arial" w:eastAsia="Times New Roman" w:hAnsi="Arial" w:cs="Arial"/>
          <w:sz w:val="24"/>
          <w:szCs w:val="24"/>
          <w:rPrChange w:id="32"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33" w:author="Steuben, Gregg K (GE Global Research, US)" w:date="2016-10-27T12:47:00Z">
            <w:rPr>
              <w:rFonts w:ascii="Times New Roman" w:eastAsia="Times New Roman" w:hAnsi="Times New Roman" w:cs="Times New Roman"/>
              <w:sz w:val="24"/>
              <w:szCs w:val="24"/>
            </w:rPr>
          </w:rPrChange>
        </w:rPr>
        <w:t>IntelliJ: </w:t>
      </w:r>
      <w:r w:rsidR="00853E21" w:rsidRPr="00C4071F">
        <w:rPr>
          <w:rFonts w:ascii="Arial" w:hAnsi="Arial" w:cs="Arial"/>
          <w:rPrChange w:id="34" w:author="Steuben, Gregg K (GE Global Research, US)" w:date="2016-10-27T12:47:00Z">
            <w:rPr/>
          </w:rPrChange>
        </w:rPr>
        <w:fldChar w:fldCharType="begin"/>
      </w:r>
      <w:r w:rsidR="00853E21" w:rsidRPr="00C4071F">
        <w:rPr>
          <w:rFonts w:ascii="Arial" w:hAnsi="Arial" w:cs="Arial"/>
          <w:rPrChange w:id="35" w:author="Steuben, Gregg K (GE Global Research, US)" w:date="2016-10-27T12:47:00Z">
            <w:rPr/>
          </w:rPrChange>
        </w:rPr>
        <w:instrText xml:space="preserve"> HYPERLINK "https://www.jetbrains.com/idea/download/" \t "_blank" </w:instrText>
      </w:r>
      <w:r w:rsidR="00853E21" w:rsidRPr="00C4071F">
        <w:rPr>
          <w:rFonts w:ascii="Arial" w:hAnsi="Arial" w:cs="Arial"/>
          <w:rPrChange w:id="36"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37" w:author="Steuben, Gregg K (GE Global Research, US)" w:date="2016-10-27T12:47:00Z">
            <w:rPr>
              <w:rFonts w:ascii="Times New Roman" w:eastAsia="Times New Roman" w:hAnsi="Times New Roman" w:cs="Times New Roman"/>
              <w:color w:val="0000FF"/>
              <w:sz w:val="24"/>
              <w:szCs w:val="24"/>
              <w:u w:val="single"/>
            </w:rPr>
          </w:rPrChange>
        </w:rPr>
        <w:t>https://www.jetbrains.com/idea/download/</w:t>
      </w:r>
      <w:r w:rsidR="00853E21" w:rsidRPr="00C4071F">
        <w:rPr>
          <w:rFonts w:ascii="Arial" w:eastAsia="Times New Roman" w:hAnsi="Arial" w:cs="Arial"/>
          <w:color w:val="0000FF"/>
          <w:sz w:val="24"/>
          <w:szCs w:val="24"/>
          <w:u w:val="single"/>
          <w:rPrChange w:id="38" w:author="Steuben, Gregg K (GE Global Research, US)" w:date="2016-10-27T12:47:00Z">
            <w:rPr>
              <w:rFonts w:ascii="Times New Roman" w:eastAsia="Times New Roman" w:hAnsi="Times New Roman" w:cs="Times New Roman"/>
              <w:color w:val="0000FF"/>
              <w:sz w:val="24"/>
              <w:szCs w:val="24"/>
              <w:u w:val="single"/>
            </w:rPr>
          </w:rPrChange>
        </w:rPr>
        <w:fldChar w:fldCharType="end"/>
      </w:r>
    </w:p>
    <w:p w14:paraId="46346B37" w14:textId="77777777" w:rsidR="0057498E" w:rsidRPr="00C4071F" w:rsidRDefault="0057498E" w:rsidP="0057498E">
      <w:pPr>
        <w:numPr>
          <w:ilvl w:val="0"/>
          <w:numId w:val="5"/>
        </w:numPr>
        <w:spacing w:before="100" w:beforeAutospacing="1" w:after="100" w:afterAutospacing="1" w:line="240" w:lineRule="auto"/>
        <w:rPr>
          <w:rFonts w:ascii="Arial" w:eastAsia="Times New Roman" w:hAnsi="Arial" w:cs="Arial"/>
          <w:sz w:val="24"/>
          <w:szCs w:val="24"/>
          <w:rPrChange w:id="39"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40" w:author="Steuben, Gregg K (GE Global Research, US)" w:date="2016-10-27T12:47:00Z">
            <w:rPr>
              <w:rFonts w:ascii="Times New Roman" w:eastAsia="Times New Roman" w:hAnsi="Times New Roman" w:cs="Times New Roman"/>
              <w:sz w:val="24"/>
              <w:szCs w:val="24"/>
            </w:rPr>
          </w:rPrChange>
        </w:rPr>
        <w:t>Eclipse: </w:t>
      </w:r>
      <w:r w:rsidR="00853E21" w:rsidRPr="00C4071F">
        <w:rPr>
          <w:rFonts w:ascii="Arial" w:hAnsi="Arial" w:cs="Arial"/>
          <w:rPrChange w:id="41" w:author="Steuben, Gregg K (GE Global Research, US)" w:date="2016-10-27T12:47:00Z">
            <w:rPr/>
          </w:rPrChange>
        </w:rPr>
        <w:fldChar w:fldCharType="begin"/>
      </w:r>
      <w:r w:rsidR="00853E21" w:rsidRPr="00C4071F">
        <w:rPr>
          <w:rFonts w:ascii="Arial" w:hAnsi="Arial" w:cs="Arial"/>
          <w:rPrChange w:id="42" w:author="Steuben, Gregg K (GE Global Research, US)" w:date="2016-10-27T12:47:00Z">
            <w:rPr/>
          </w:rPrChange>
        </w:rPr>
        <w:instrText xml:space="preserve"> HYPERLINK "https://eclipse.org/downloads/" \t "_blank" </w:instrText>
      </w:r>
      <w:r w:rsidR="00853E21" w:rsidRPr="00C4071F">
        <w:rPr>
          <w:rFonts w:ascii="Arial" w:hAnsi="Arial" w:cs="Arial"/>
          <w:rPrChange w:id="43"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44" w:author="Steuben, Gregg K (GE Global Research, US)" w:date="2016-10-27T12:47:00Z">
            <w:rPr>
              <w:rFonts w:ascii="Times New Roman" w:eastAsia="Times New Roman" w:hAnsi="Times New Roman" w:cs="Times New Roman"/>
              <w:color w:val="0000FF"/>
              <w:sz w:val="24"/>
              <w:szCs w:val="24"/>
              <w:u w:val="single"/>
            </w:rPr>
          </w:rPrChange>
        </w:rPr>
        <w:t>https://eclipse.org/downloads/</w:t>
      </w:r>
      <w:r w:rsidR="00853E21" w:rsidRPr="00C4071F">
        <w:rPr>
          <w:rFonts w:ascii="Arial" w:eastAsia="Times New Roman" w:hAnsi="Arial" w:cs="Arial"/>
          <w:color w:val="0000FF"/>
          <w:sz w:val="24"/>
          <w:szCs w:val="24"/>
          <w:u w:val="single"/>
          <w:rPrChange w:id="45" w:author="Steuben, Gregg K (GE Global Research, US)" w:date="2016-10-27T12:47:00Z">
            <w:rPr>
              <w:rFonts w:ascii="Times New Roman" w:eastAsia="Times New Roman" w:hAnsi="Times New Roman" w:cs="Times New Roman"/>
              <w:color w:val="0000FF"/>
              <w:sz w:val="24"/>
              <w:szCs w:val="24"/>
              <w:u w:val="single"/>
            </w:rPr>
          </w:rPrChange>
        </w:rPr>
        <w:fldChar w:fldCharType="end"/>
      </w:r>
    </w:p>
    <w:p w14:paraId="6401E43C" w14:textId="77777777" w:rsidR="0057498E" w:rsidRPr="00C4071F" w:rsidRDefault="0057498E" w:rsidP="0057498E">
      <w:pPr>
        <w:spacing w:before="100" w:beforeAutospacing="1" w:after="100" w:afterAutospacing="1" w:line="240" w:lineRule="auto"/>
        <w:rPr>
          <w:rFonts w:ascii="Arial" w:eastAsia="Times New Roman" w:hAnsi="Arial" w:cs="Arial"/>
          <w:sz w:val="24"/>
          <w:szCs w:val="24"/>
          <w:rPrChange w:id="46"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47" w:author="Steuben, Gregg K (GE Global Research, US)" w:date="2016-10-27T12:47:00Z">
            <w:rPr>
              <w:rFonts w:ascii="Times New Roman" w:eastAsia="Times New Roman" w:hAnsi="Times New Roman" w:cs="Times New Roman"/>
              <w:sz w:val="24"/>
              <w:szCs w:val="24"/>
            </w:rPr>
          </w:rPrChange>
        </w:rPr>
        <w:t>Cloud Foundry command line client</w:t>
      </w:r>
    </w:p>
    <w:p w14:paraId="379DC809" w14:textId="77777777" w:rsidR="0057498E" w:rsidRPr="00C4071F" w:rsidRDefault="00853E21" w:rsidP="0057498E">
      <w:pPr>
        <w:numPr>
          <w:ilvl w:val="0"/>
          <w:numId w:val="6"/>
        </w:numPr>
        <w:spacing w:before="100" w:beforeAutospacing="1" w:after="100" w:afterAutospacing="1" w:line="240" w:lineRule="auto"/>
        <w:rPr>
          <w:rFonts w:ascii="Arial" w:eastAsia="Times New Roman" w:hAnsi="Arial" w:cs="Arial"/>
          <w:sz w:val="24"/>
          <w:szCs w:val="24"/>
          <w:rPrChange w:id="48" w:author="Steuben, Gregg K (GE Global Research, US)" w:date="2016-10-27T12:47:00Z">
            <w:rPr>
              <w:rFonts w:ascii="Times New Roman" w:eastAsia="Times New Roman" w:hAnsi="Times New Roman" w:cs="Times New Roman"/>
              <w:sz w:val="24"/>
              <w:szCs w:val="24"/>
            </w:rPr>
          </w:rPrChange>
        </w:rPr>
      </w:pPr>
      <w:r w:rsidRPr="00C4071F">
        <w:rPr>
          <w:rFonts w:ascii="Arial" w:hAnsi="Arial" w:cs="Arial"/>
          <w:rPrChange w:id="49" w:author="Steuben, Gregg K (GE Global Research, US)" w:date="2016-10-27T12:47:00Z">
            <w:rPr/>
          </w:rPrChange>
        </w:rPr>
        <w:fldChar w:fldCharType="begin"/>
      </w:r>
      <w:r w:rsidRPr="00C4071F">
        <w:rPr>
          <w:rFonts w:ascii="Arial" w:hAnsi="Arial" w:cs="Arial"/>
          <w:rPrChange w:id="50" w:author="Steuben, Gregg K (GE Global Research, US)" w:date="2016-10-27T12:47:00Z">
            <w:rPr/>
          </w:rPrChange>
        </w:rPr>
        <w:instrText xml:space="preserve"> HYPERLINK "https://docs.cloudfoundry.org/cf-cli/install-go-cli.html" \t "_blank</w:instrText>
      </w:r>
      <w:r w:rsidRPr="00C4071F">
        <w:rPr>
          <w:rFonts w:ascii="Arial" w:hAnsi="Arial" w:cs="Arial"/>
          <w:rPrChange w:id="51" w:author="Steuben, Gregg K (GE Global Research, US)" w:date="2016-10-27T12:47:00Z">
            <w:rPr/>
          </w:rPrChange>
        </w:rPr>
        <w:instrText xml:space="preserve">" </w:instrText>
      </w:r>
      <w:r w:rsidRPr="00C4071F">
        <w:rPr>
          <w:rFonts w:ascii="Arial" w:hAnsi="Arial" w:cs="Arial"/>
          <w:rPrChange w:id="52" w:author="Steuben, Gregg K (GE Global Research, US)" w:date="2016-10-27T12:47:00Z">
            <w:rPr/>
          </w:rPrChange>
        </w:rPr>
        <w:fldChar w:fldCharType="separate"/>
      </w:r>
      <w:r w:rsidR="0057498E" w:rsidRPr="00C4071F">
        <w:rPr>
          <w:rFonts w:ascii="Arial" w:eastAsia="Times New Roman" w:hAnsi="Arial" w:cs="Arial"/>
          <w:color w:val="0000FF"/>
          <w:sz w:val="24"/>
          <w:szCs w:val="24"/>
          <w:u w:val="single"/>
          <w:rPrChange w:id="53" w:author="Steuben, Gregg K (GE Global Research, US)" w:date="2016-10-27T12:47:00Z">
            <w:rPr>
              <w:rFonts w:ascii="Times New Roman" w:eastAsia="Times New Roman" w:hAnsi="Times New Roman" w:cs="Times New Roman"/>
              <w:color w:val="0000FF"/>
              <w:sz w:val="24"/>
              <w:szCs w:val="24"/>
              <w:u w:val="single"/>
            </w:rPr>
          </w:rPrChange>
        </w:rPr>
        <w:t>https://docs.cloudfoundry.org/cf-cli/install-go-cli.html</w:t>
      </w:r>
      <w:r w:rsidRPr="00C4071F">
        <w:rPr>
          <w:rFonts w:ascii="Arial" w:eastAsia="Times New Roman" w:hAnsi="Arial" w:cs="Arial"/>
          <w:color w:val="0000FF"/>
          <w:sz w:val="24"/>
          <w:szCs w:val="24"/>
          <w:u w:val="single"/>
          <w:rPrChange w:id="54" w:author="Steuben, Gregg K (GE Global Research, US)" w:date="2016-10-27T12:47:00Z">
            <w:rPr>
              <w:rFonts w:ascii="Times New Roman" w:eastAsia="Times New Roman" w:hAnsi="Times New Roman" w:cs="Times New Roman"/>
              <w:color w:val="0000FF"/>
              <w:sz w:val="24"/>
              <w:szCs w:val="24"/>
              <w:u w:val="single"/>
            </w:rPr>
          </w:rPrChange>
        </w:rPr>
        <w:fldChar w:fldCharType="end"/>
      </w:r>
    </w:p>
    <w:p w14:paraId="3B0FCCDF" w14:textId="77777777" w:rsidR="0057498E" w:rsidRPr="00C4071F" w:rsidRDefault="0057498E" w:rsidP="0057498E">
      <w:pPr>
        <w:spacing w:before="100" w:beforeAutospacing="1" w:after="100" w:afterAutospacing="1" w:line="240" w:lineRule="auto"/>
        <w:rPr>
          <w:rFonts w:ascii="Arial" w:eastAsia="Times New Roman" w:hAnsi="Arial" w:cs="Arial"/>
          <w:sz w:val="24"/>
          <w:szCs w:val="24"/>
          <w:rPrChange w:id="55"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56" w:author="Steuben, Gregg K (GE Global Research, US)" w:date="2016-10-27T12:47:00Z">
            <w:rPr>
              <w:rFonts w:ascii="Times New Roman" w:eastAsia="Times New Roman" w:hAnsi="Times New Roman" w:cs="Times New Roman"/>
              <w:sz w:val="24"/>
              <w:szCs w:val="24"/>
            </w:rPr>
          </w:rPrChange>
        </w:rPr>
        <w:t>UAAC - UAA Command line client - Many UAA functions can be done with the Predix Security Starter Kit, but you might need UAAC for more complex efforts or troubleshooting problems.</w:t>
      </w:r>
    </w:p>
    <w:p w14:paraId="68336B6A" w14:textId="77777777" w:rsidR="0057498E" w:rsidRPr="00C4071F" w:rsidRDefault="00853E21" w:rsidP="0057498E">
      <w:pPr>
        <w:numPr>
          <w:ilvl w:val="0"/>
          <w:numId w:val="7"/>
        </w:numPr>
        <w:spacing w:before="100" w:beforeAutospacing="1" w:after="100" w:afterAutospacing="1" w:line="240" w:lineRule="auto"/>
        <w:rPr>
          <w:rFonts w:ascii="Arial" w:eastAsia="Times New Roman" w:hAnsi="Arial" w:cs="Arial"/>
          <w:sz w:val="24"/>
          <w:szCs w:val="24"/>
          <w:rPrChange w:id="57" w:author="Steuben, Gregg K (GE Global Research, US)" w:date="2016-10-27T12:47:00Z">
            <w:rPr>
              <w:rFonts w:ascii="Times New Roman" w:eastAsia="Times New Roman" w:hAnsi="Times New Roman" w:cs="Times New Roman"/>
              <w:sz w:val="24"/>
              <w:szCs w:val="24"/>
            </w:rPr>
          </w:rPrChange>
        </w:rPr>
      </w:pPr>
      <w:r w:rsidRPr="00C4071F">
        <w:rPr>
          <w:rFonts w:ascii="Arial" w:hAnsi="Arial" w:cs="Arial"/>
          <w:rPrChange w:id="58" w:author="Steuben, Gregg K (GE Global Research, US)" w:date="2016-10-27T12:47:00Z">
            <w:rPr/>
          </w:rPrChange>
        </w:rPr>
        <w:fldChar w:fldCharType="begin"/>
      </w:r>
      <w:r w:rsidRPr="00C4071F">
        <w:rPr>
          <w:rFonts w:ascii="Arial" w:hAnsi="Arial" w:cs="Arial"/>
          <w:rPrChange w:id="59" w:author="Steuben, Gregg K (GE Global Research, US)" w:date="2016-10-27T12:47:00Z">
            <w:rPr/>
          </w:rPrChange>
        </w:rPr>
        <w:instrText xml:space="preserve"> HYPERLINK "ht</w:instrText>
      </w:r>
      <w:r w:rsidRPr="00C4071F">
        <w:rPr>
          <w:rFonts w:ascii="Arial" w:hAnsi="Arial" w:cs="Arial"/>
          <w:rPrChange w:id="60" w:author="Steuben, Gregg K (GE Global Research, US)" w:date="2016-10-27T12:47:00Z">
            <w:rPr/>
          </w:rPrChange>
        </w:rPr>
        <w:instrText xml:space="preserve">tps://predix-io-dev.grc-apps.svc.ice.ge.com/docs/?r=705324" \l "Kmchpf5k" \t "_blank" </w:instrText>
      </w:r>
      <w:r w:rsidRPr="00C4071F">
        <w:rPr>
          <w:rFonts w:ascii="Arial" w:hAnsi="Arial" w:cs="Arial"/>
          <w:rPrChange w:id="61" w:author="Steuben, Gregg K (GE Global Research, US)" w:date="2016-10-27T12:47:00Z">
            <w:rPr/>
          </w:rPrChange>
        </w:rPr>
        <w:fldChar w:fldCharType="separate"/>
      </w:r>
      <w:r w:rsidR="0057498E" w:rsidRPr="00C4071F">
        <w:rPr>
          <w:rFonts w:ascii="Arial" w:eastAsia="Times New Roman" w:hAnsi="Arial" w:cs="Arial"/>
          <w:color w:val="0000FF"/>
          <w:sz w:val="24"/>
          <w:szCs w:val="24"/>
          <w:u w:val="single"/>
          <w:rPrChange w:id="62" w:author="Steuben, Gregg K (GE Global Research, US)" w:date="2016-10-27T12:47:00Z">
            <w:rPr>
              <w:rFonts w:ascii="Times New Roman" w:eastAsia="Times New Roman" w:hAnsi="Times New Roman" w:cs="Times New Roman"/>
              <w:color w:val="0000FF"/>
              <w:sz w:val="24"/>
              <w:szCs w:val="24"/>
              <w:u w:val="single"/>
            </w:rPr>
          </w:rPrChange>
        </w:rPr>
        <w:t>https://www.predix.io/docs/?r=705324#Kmchpf5k</w:t>
      </w:r>
      <w:r w:rsidRPr="00C4071F">
        <w:rPr>
          <w:rFonts w:ascii="Arial" w:eastAsia="Times New Roman" w:hAnsi="Arial" w:cs="Arial"/>
          <w:color w:val="0000FF"/>
          <w:sz w:val="24"/>
          <w:szCs w:val="24"/>
          <w:u w:val="single"/>
          <w:rPrChange w:id="63" w:author="Steuben, Gregg K (GE Global Research, US)" w:date="2016-10-27T12:47:00Z">
            <w:rPr>
              <w:rFonts w:ascii="Times New Roman" w:eastAsia="Times New Roman" w:hAnsi="Times New Roman" w:cs="Times New Roman"/>
              <w:color w:val="0000FF"/>
              <w:sz w:val="24"/>
              <w:szCs w:val="24"/>
              <w:u w:val="single"/>
            </w:rPr>
          </w:rPrChange>
        </w:rPr>
        <w:fldChar w:fldCharType="end"/>
      </w:r>
    </w:p>
    <w:p w14:paraId="17ACAAA3" w14:textId="77777777" w:rsidR="0057498E" w:rsidRPr="00C4071F" w:rsidRDefault="0057498E" w:rsidP="0057498E">
      <w:pPr>
        <w:spacing w:before="100" w:beforeAutospacing="1" w:after="100" w:afterAutospacing="1" w:line="240" w:lineRule="auto"/>
        <w:rPr>
          <w:rFonts w:ascii="Arial" w:eastAsia="Times New Roman" w:hAnsi="Arial" w:cs="Arial"/>
          <w:sz w:val="24"/>
          <w:szCs w:val="24"/>
          <w:rPrChange w:id="64"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65" w:author="Steuben, Gregg K (GE Global Research, US)" w:date="2016-10-27T12:47:00Z">
            <w:rPr>
              <w:rFonts w:ascii="Times New Roman" w:eastAsia="Times New Roman" w:hAnsi="Times New Roman" w:cs="Times New Roman"/>
              <w:sz w:val="24"/>
              <w:szCs w:val="24"/>
            </w:rPr>
          </w:rPrChange>
        </w:rPr>
        <w:t>Maven</w:t>
      </w:r>
    </w:p>
    <w:p w14:paraId="561ADC9F" w14:textId="77777777" w:rsidR="0057498E" w:rsidRPr="00C4071F" w:rsidRDefault="00853E21" w:rsidP="0057498E">
      <w:pPr>
        <w:numPr>
          <w:ilvl w:val="0"/>
          <w:numId w:val="8"/>
        </w:numPr>
        <w:spacing w:before="100" w:beforeAutospacing="1" w:after="100" w:afterAutospacing="1" w:line="240" w:lineRule="auto"/>
        <w:rPr>
          <w:rFonts w:ascii="Arial" w:eastAsia="Times New Roman" w:hAnsi="Arial" w:cs="Arial"/>
          <w:sz w:val="24"/>
          <w:szCs w:val="24"/>
          <w:rPrChange w:id="66" w:author="Steuben, Gregg K (GE Global Research, US)" w:date="2016-10-27T12:47:00Z">
            <w:rPr>
              <w:rFonts w:ascii="Times New Roman" w:eastAsia="Times New Roman" w:hAnsi="Times New Roman" w:cs="Times New Roman"/>
              <w:sz w:val="24"/>
              <w:szCs w:val="24"/>
            </w:rPr>
          </w:rPrChange>
        </w:rPr>
      </w:pPr>
      <w:r w:rsidRPr="00C4071F">
        <w:rPr>
          <w:rFonts w:ascii="Arial" w:hAnsi="Arial" w:cs="Arial"/>
          <w:rPrChange w:id="67" w:author="Steuben, Gregg K (GE Global Research, US)" w:date="2016-10-27T12:47:00Z">
            <w:rPr/>
          </w:rPrChange>
        </w:rPr>
        <w:fldChar w:fldCharType="begin"/>
      </w:r>
      <w:r w:rsidRPr="00C4071F">
        <w:rPr>
          <w:rFonts w:ascii="Arial" w:hAnsi="Arial" w:cs="Arial"/>
          <w:rPrChange w:id="68" w:author="Steuben, Gregg K (GE Global Research, US)" w:date="2016-10-27T12:47:00Z">
            <w:rPr/>
          </w:rPrChange>
        </w:rPr>
        <w:instrText xml:space="preserve"> HYPERLINK "https://maven.apache.org/install.html" \t "_blank" </w:instrText>
      </w:r>
      <w:r w:rsidRPr="00C4071F">
        <w:rPr>
          <w:rFonts w:ascii="Arial" w:hAnsi="Arial" w:cs="Arial"/>
          <w:rPrChange w:id="69" w:author="Steuben, Gregg K (GE Global Research, US)" w:date="2016-10-27T12:47:00Z">
            <w:rPr/>
          </w:rPrChange>
        </w:rPr>
        <w:fldChar w:fldCharType="separate"/>
      </w:r>
      <w:r w:rsidR="0057498E" w:rsidRPr="00C4071F">
        <w:rPr>
          <w:rFonts w:ascii="Arial" w:eastAsia="Times New Roman" w:hAnsi="Arial" w:cs="Arial"/>
          <w:color w:val="0000FF"/>
          <w:sz w:val="24"/>
          <w:szCs w:val="24"/>
          <w:u w:val="single"/>
          <w:rPrChange w:id="70" w:author="Steuben, Gregg K (GE Global Research, US)" w:date="2016-10-27T12:47:00Z">
            <w:rPr>
              <w:rFonts w:ascii="Times New Roman" w:eastAsia="Times New Roman" w:hAnsi="Times New Roman" w:cs="Times New Roman"/>
              <w:color w:val="0000FF"/>
              <w:sz w:val="24"/>
              <w:szCs w:val="24"/>
              <w:u w:val="single"/>
            </w:rPr>
          </w:rPrChange>
        </w:rPr>
        <w:t>https://maven.apache.org/install.html</w:t>
      </w:r>
      <w:r w:rsidRPr="00C4071F">
        <w:rPr>
          <w:rFonts w:ascii="Arial" w:eastAsia="Times New Roman" w:hAnsi="Arial" w:cs="Arial"/>
          <w:color w:val="0000FF"/>
          <w:sz w:val="24"/>
          <w:szCs w:val="24"/>
          <w:u w:val="single"/>
          <w:rPrChange w:id="71" w:author="Steuben, Gregg K (GE Global Research, US)" w:date="2016-10-27T12:47:00Z">
            <w:rPr>
              <w:rFonts w:ascii="Times New Roman" w:eastAsia="Times New Roman" w:hAnsi="Times New Roman" w:cs="Times New Roman"/>
              <w:color w:val="0000FF"/>
              <w:sz w:val="24"/>
              <w:szCs w:val="24"/>
              <w:u w:val="single"/>
            </w:rPr>
          </w:rPrChange>
        </w:rPr>
        <w:fldChar w:fldCharType="end"/>
      </w:r>
    </w:p>
    <w:p w14:paraId="254F0ACC" w14:textId="199D881C" w:rsidR="005645F1" w:rsidRPr="00C4071F" w:rsidRDefault="005645F1" w:rsidP="0057498E">
      <w:pPr>
        <w:spacing w:before="100" w:beforeAutospacing="1" w:after="100" w:afterAutospacing="1" w:line="240" w:lineRule="auto"/>
        <w:rPr>
          <w:rFonts w:ascii="Arial" w:eastAsia="Times New Roman" w:hAnsi="Arial" w:cs="Arial"/>
          <w:sz w:val="24"/>
          <w:szCs w:val="24"/>
          <w:rPrChange w:id="72" w:author="Steuben, Gregg K (GE Global Research, US)" w:date="2016-10-27T12:47:00Z">
            <w:rPr>
              <w:rFonts w:ascii="Times New Roman" w:eastAsia="Times New Roman" w:hAnsi="Times New Roman" w:cs="Times New Roman"/>
              <w:sz w:val="24"/>
              <w:szCs w:val="24"/>
            </w:rPr>
          </w:rPrChange>
        </w:rPr>
      </w:pPr>
      <w:proofErr w:type="spellStart"/>
      <w:r w:rsidRPr="00C4071F">
        <w:rPr>
          <w:rFonts w:ascii="Arial" w:eastAsia="Times New Roman" w:hAnsi="Arial" w:cs="Arial"/>
          <w:sz w:val="24"/>
          <w:szCs w:val="24"/>
          <w:rPrChange w:id="73" w:author="Steuben, Gregg K (GE Global Research, US)" w:date="2016-10-27T12:47:00Z">
            <w:rPr>
              <w:rFonts w:ascii="Times New Roman" w:eastAsia="Times New Roman" w:hAnsi="Times New Roman" w:cs="Times New Roman"/>
              <w:sz w:val="24"/>
              <w:szCs w:val="24"/>
            </w:rPr>
          </w:rPrChange>
        </w:rPr>
        <w:t>Git</w:t>
      </w:r>
      <w:proofErr w:type="spellEnd"/>
    </w:p>
    <w:p w14:paraId="4B7B5D15" w14:textId="087F3EAE" w:rsidR="005645F1" w:rsidRPr="00C4071F" w:rsidRDefault="003E453A" w:rsidP="00F65C76">
      <w:pPr>
        <w:pStyle w:val="ListParagraph"/>
        <w:numPr>
          <w:ilvl w:val="0"/>
          <w:numId w:val="8"/>
        </w:numPr>
        <w:spacing w:before="100" w:beforeAutospacing="1" w:after="100" w:afterAutospacing="1" w:line="240" w:lineRule="auto"/>
        <w:rPr>
          <w:rFonts w:ascii="Arial" w:eastAsia="Times New Roman" w:hAnsi="Arial" w:cs="Arial"/>
          <w:sz w:val="24"/>
          <w:szCs w:val="24"/>
          <w:rPrChange w:id="74"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75" w:author="Steuben, Gregg K (GE Global Research, US)" w:date="2016-10-27T12:47:00Z">
            <w:rPr>
              <w:rFonts w:ascii="Times New Roman" w:eastAsia="Times New Roman" w:hAnsi="Times New Roman" w:cs="Times New Roman"/>
              <w:sz w:val="24"/>
              <w:szCs w:val="24"/>
            </w:rPr>
          </w:rPrChange>
        </w:rPr>
        <w:t>https://git-scm.com/</w:t>
      </w:r>
    </w:p>
    <w:p w14:paraId="5F8E9C72" w14:textId="06CA98A8" w:rsidR="0057498E" w:rsidRPr="00C4071F" w:rsidRDefault="0057498E" w:rsidP="0057498E">
      <w:pPr>
        <w:spacing w:before="100" w:beforeAutospacing="1" w:after="100" w:afterAutospacing="1" w:line="240" w:lineRule="auto"/>
        <w:rPr>
          <w:rFonts w:ascii="Arial" w:eastAsia="Times New Roman" w:hAnsi="Arial" w:cs="Arial"/>
          <w:sz w:val="24"/>
          <w:szCs w:val="24"/>
          <w:rPrChange w:id="76"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77" w:author="Steuben, Gregg K (GE Global Research, US)" w:date="2016-10-27T12:47:00Z">
            <w:rPr>
              <w:rFonts w:ascii="Times New Roman" w:eastAsia="Times New Roman" w:hAnsi="Times New Roman" w:cs="Times New Roman"/>
              <w:sz w:val="24"/>
              <w:szCs w:val="24"/>
            </w:rPr>
          </w:rPrChange>
        </w:rPr>
        <w:t>Java 8</w:t>
      </w:r>
    </w:p>
    <w:p w14:paraId="7D14B5B3" w14:textId="77777777" w:rsidR="0057498E" w:rsidRPr="00C4071F" w:rsidRDefault="00853E21" w:rsidP="0057498E">
      <w:pPr>
        <w:numPr>
          <w:ilvl w:val="0"/>
          <w:numId w:val="9"/>
        </w:numPr>
        <w:spacing w:before="100" w:beforeAutospacing="1" w:after="100" w:afterAutospacing="1" w:line="240" w:lineRule="auto"/>
        <w:rPr>
          <w:rFonts w:ascii="Arial" w:eastAsia="Times New Roman" w:hAnsi="Arial" w:cs="Arial"/>
          <w:sz w:val="24"/>
          <w:szCs w:val="24"/>
          <w:rPrChange w:id="78" w:author="Steuben, Gregg K (GE Global Research, US)" w:date="2016-10-27T12:47:00Z">
            <w:rPr>
              <w:rFonts w:ascii="Times New Roman" w:eastAsia="Times New Roman" w:hAnsi="Times New Roman" w:cs="Times New Roman"/>
              <w:sz w:val="24"/>
              <w:szCs w:val="24"/>
            </w:rPr>
          </w:rPrChange>
        </w:rPr>
      </w:pPr>
      <w:r w:rsidRPr="00C4071F">
        <w:rPr>
          <w:rFonts w:ascii="Arial" w:hAnsi="Arial" w:cs="Arial"/>
          <w:rPrChange w:id="79" w:author="Steuben, Gregg K (GE Global Research, US)" w:date="2016-10-27T12:47:00Z">
            <w:rPr/>
          </w:rPrChange>
        </w:rPr>
        <w:lastRenderedPageBreak/>
        <w:fldChar w:fldCharType="begin"/>
      </w:r>
      <w:r w:rsidRPr="00C4071F">
        <w:rPr>
          <w:rFonts w:ascii="Arial" w:hAnsi="Arial" w:cs="Arial"/>
          <w:rPrChange w:id="80" w:author="Steuben, Gregg K (GE Global Research, US)" w:date="2016-10-27T12:47:00Z">
            <w:rPr/>
          </w:rPrChange>
        </w:rPr>
        <w:instrText xml:space="preserve"> HYPERLINK "http://www.oracle.com/technetwork/java/javase/downloads/jdk8-downloads-2133151.html" \t "_blank" </w:instrText>
      </w:r>
      <w:r w:rsidRPr="00C4071F">
        <w:rPr>
          <w:rFonts w:ascii="Arial" w:hAnsi="Arial" w:cs="Arial"/>
          <w:rPrChange w:id="81" w:author="Steuben, Gregg K (GE Global Research, US)" w:date="2016-10-27T12:47:00Z">
            <w:rPr/>
          </w:rPrChange>
        </w:rPr>
        <w:fldChar w:fldCharType="separate"/>
      </w:r>
      <w:r w:rsidR="0057498E" w:rsidRPr="00C4071F">
        <w:rPr>
          <w:rFonts w:ascii="Arial" w:eastAsia="Times New Roman" w:hAnsi="Arial" w:cs="Arial"/>
          <w:color w:val="0000FF"/>
          <w:sz w:val="24"/>
          <w:szCs w:val="24"/>
          <w:u w:val="single"/>
          <w:rPrChange w:id="82" w:author="Steuben, Gregg K (GE Global Research, US)" w:date="2016-10-27T12:47:00Z">
            <w:rPr>
              <w:rFonts w:ascii="Times New Roman" w:eastAsia="Times New Roman" w:hAnsi="Times New Roman" w:cs="Times New Roman"/>
              <w:color w:val="0000FF"/>
              <w:sz w:val="24"/>
              <w:szCs w:val="24"/>
              <w:u w:val="single"/>
            </w:rPr>
          </w:rPrChange>
        </w:rPr>
        <w:t>http://www.oracle.com/technetwork/java/javase/downloads/jdk8-downloads-2133151.html</w:t>
      </w:r>
      <w:r w:rsidRPr="00C4071F">
        <w:rPr>
          <w:rFonts w:ascii="Arial" w:eastAsia="Times New Roman" w:hAnsi="Arial" w:cs="Arial"/>
          <w:color w:val="0000FF"/>
          <w:sz w:val="24"/>
          <w:szCs w:val="24"/>
          <w:u w:val="single"/>
          <w:rPrChange w:id="83" w:author="Steuben, Gregg K (GE Global Research, US)" w:date="2016-10-27T12:47:00Z">
            <w:rPr>
              <w:rFonts w:ascii="Times New Roman" w:eastAsia="Times New Roman" w:hAnsi="Times New Roman" w:cs="Times New Roman"/>
              <w:color w:val="0000FF"/>
              <w:sz w:val="24"/>
              <w:szCs w:val="24"/>
              <w:u w:val="single"/>
            </w:rPr>
          </w:rPrChange>
        </w:rPr>
        <w:fldChar w:fldCharType="end"/>
      </w:r>
    </w:p>
    <w:p w14:paraId="1E8B90A3" w14:textId="77777777" w:rsidR="00EF6EA5" w:rsidRPr="00C4071F" w:rsidRDefault="00EF6EA5" w:rsidP="00F65C76">
      <w:pPr>
        <w:spacing w:before="100" w:beforeAutospacing="1" w:after="100" w:afterAutospacing="1" w:line="240" w:lineRule="auto"/>
        <w:rPr>
          <w:rFonts w:ascii="Arial" w:eastAsia="Times New Roman" w:hAnsi="Arial" w:cs="Arial"/>
          <w:sz w:val="24"/>
          <w:szCs w:val="24"/>
          <w:rPrChange w:id="84"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85" w:author="Steuben, Gregg K (GE Global Research, US)" w:date="2016-10-27T12:47:00Z">
            <w:rPr>
              <w:rFonts w:ascii="Times New Roman" w:eastAsia="Times New Roman" w:hAnsi="Times New Roman" w:cs="Times New Roman"/>
              <w:sz w:val="24"/>
              <w:szCs w:val="24"/>
            </w:rPr>
          </w:rPrChange>
        </w:rPr>
        <w:t>Postman</w:t>
      </w:r>
    </w:p>
    <w:p w14:paraId="6B387363" w14:textId="64714DB4" w:rsidR="00EF6EA5" w:rsidRPr="00C4071F" w:rsidRDefault="00EF6EA5" w:rsidP="00F65C76">
      <w:pPr>
        <w:pStyle w:val="ListParagraph"/>
        <w:numPr>
          <w:ilvl w:val="0"/>
          <w:numId w:val="19"/>
        </w:numPr>
        <w:spacing w:before="100" w:beforeAutospacing="1" w:after="100" w:afterAutospacing="1" w:line="240" w:lineRule="auto"/>
        <w:rPr>
          <w:rFonts w:ascii="Arial" w:eastAsia="Times New Roman" w:hAnsi="Arial" w:cs="Arial"/>
          <w:sz w:val="24"/>
          <w:szCs w:val="24"/>
          <w:rPrChange w:id="86"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87" w:author="Steuben, Gregg K (GE Global Research, US)" w:date="2016-10-27T12:47:00Z">
            <w:rPr>
              <w:rFonts w:ascii="Times New Roman" w:eastAsia="Times New Roman" w:hAnsi="Times New Roman" w:cs="Times New Roman"/>
              <w:sz w:val="24"/>
              <w:szCs w:val="24"/>
            </w:rPr>
          </w:rPrChange>
        </w:rPr>
        <w:t> </w:t>
      </w:r>
      <w:r w:rsidR="00853E21" w:rsidRPr="00C4071F">
        <w:rPr>
          <w:rFonts w:ascii="Arial" w:hAnsi="Arial" w:cs="Arial"/>
          <w:rPrChange w:id="88" w:author="Steuben, Gregg K (GE Global Research, US)" w:date="2016-10-27T12:47:00Z">
            <w:rPr/>
          </w:rPrChange>
        </w:rPr>
        <w:fldChar w:fldCharType="begin"/>
      </w:r>
      <w:r w:rsidR="00853E21" w:rsidRPr="00C4071F">
        <w:rPr>
          <w:rFonts w:ascii="Arial" w:hAnsi="Arial" w:cs="Arial"/>
          <w:rPrChange w:id="89" w:author="Steuben, Gregg K (GE Global Research, US)" w:date="2016-10-27T12:47:00Z">
            <w:rPr/>
          </w:rPrChange>
        </w:rPr>
        <w:instrText xml:space="preserve"> HYPERLINK "https://www.getpostman.com/" \t "_blank" </w:instrText>
      </w:r>
      <w:r w:rsidR="00853E21" w:rsidRPr="00C4071F">
        <w:rPr>
          <w:rFonts w:ascii="Arial" w:hAnsi="Arial" w:cs="Arial"/>
          <w:rPrChange w:id="90"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91" w:author="Steuben, Gregg K (GE Global Research, US)" w:date="2016-10-27T12:47:00Z">
            <w:rPr>
              <w:rFonts w:ascii="Times New Roman" w:eastAsia="Times New Roman" w:hAnsi="Times New Roman" w:cs="Times New Roman"/>
              <w:color w:val="0000FF"/>
              <w:sz w:val="24"/>
              <w:szCs w:val="24"/>
              <w:u w:val="single"/>
            </w:rPr>
          </w:rPrChange>
        </w:rPr>
        <w:t>https://www.getpostman.com/</w:t>
      </w:r>
      <w:r w:rsidR="00853E21" w:rsidRPr="00C4071F">
        <w:rPr>
          <w:rFonts w:ascii="Arial" w:eastAsia="Times New Roman" w:hAnsi="Arial" w:cs="Arial"/>
          <w:color w:val="0000FF"/>
          <w:sz w:val="24"/>
          <w:szCs w:val="24"/>
          <w:u w:val="single"/>
          <w:rPrChange w:id="92" w:author="Steuben, Gregg K (GE Global Research, US)" w:date="2016-10-27T12:47:00Z">
            <w:rPr>
              <w:rFonts w:ascii="Times New Roman" w:eastAsia="Times New Roman" w:hAnsi="Times New Roman" w:cs="Times New Roman"/>
              <w:color w:val="0000FF"/>
              <w:sz w:val="24"/>
              <w:szCs w:val="24"/>
              <w:u w:val="single"/>
            </w:rPr>
          </w:rPrChange>
        </w:rPr>
        <w:fldChar w:fldCharType="end"/>
      </w:r>
    </w:p>
    <w:p w14:paraId="69BEF01E" w14:textId="3780FA31" w:rsidR="00B265A0" w:rsidRPr="00C4071F" w:rsidRDefault="00B265A0" w:rsidP="007110B1">
      <w:pPr>
        <w:spacing w:before="100" w:beforeAutospacing="1" w:after="100" w:afterAutospacing="1" w:line="240" w:lineRule="auto"/>
        <w:rPr>
          <w:rFonts w:ascii="Arial" w:eastAsia="Times New Roman" w:hAnsi="Arial" w:cs="Arial"/>
          <w:sz w:val="24"/>
          <w:szCs w:val="24"/>
          <w:rPrChange w:id="93"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94" w:author="Steuben, Gregg K (GE Global Research, US)" w:date="2016-10-27T12:47:00Z">
            <w:rPr>
              <w:rFonts w:ascii="Times New Roman" w:eastAsia="Times New Roman" w:hAnsi="Times New Roman" w:cs="Times New Roman"/>
              <w:sz w:val="24"/>
              <w:szCs w:val="24"/>
            </w:rPr>
          </w:rPrChange>
        </w:rPr>
        <w:t>Node / Bower / Grunt</w:t>
      </w:r>
    </w:p>
    <w:p w14:paraId="1787172C" w14:textId="4240B862" w:rsidR="00B265A0" w:rsidRPr="00C4071F" w:rsidRDefault="00B265A0">
      <w:pPr>
        <w:pStyle w:val="ListParagraph"/>
        <w:numPr>
          <w:ilvl w:val="0"/>
          <w:numId w:val="19"/>
        </w:numPr>
        <w:spacing w:before="100" w:beforeAutospacing="1" w:after="100" w:afterAutospacing="1" w:line="240" w:lineRule="auto"/>
        <w:rPr>
          <w:rFonts w:ascii="Arial" w:eastAsia="Times New Roman" w:hAnsi="Arial" w:cs="Arial"/>
          <w:sz w:val="24"/>
          <w:szCs w:val="24"/>
          <w:rPrChange w:id="95"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96" w:author="Steuben, Gregg K (GE Global Research, US)" w:date="2016-10-27T12:47:00Z">
            <w:rPr>
              <w:rFonts w:ascii="Times New Roman" w:eastAsia="Times New Roman" w:hAnsi="Times New Roman" w:cs="Times New Roman"/>
              <w:sz w:val="24"/>
              <w:szCs w:val="24"/>
            </w:rPr>
          </w:rPrChange>
        </w:rPr>
        <w:t xml:space="preserve">See the “Tooling” prerequisites at </w:t>
      </w:r>
      <w:r w:rsidR="00853E21" w:rsidRPr="00C4071F">
        <w:rPr>
          <w:rFonts w:ascii="Arial" w:hAnsi="Arial" w:cs="Arial"/>
          <w:rPrChange w:id="97" w:author="Steuben, Gregg K (GE Global Research, US)" w:date="2016-10-27T12:47:00Z">
            <w:rPr/>
          </w:rPrChange>
        </w:rPr>
        <w:fldChar w:fldCharType="begin"/>
      </w:r>
      <w:r w:rsidR="00853E21" w:rsidRPr="00C4071F">
        <w:rPr>
          <w:rFonts w:ascii="Arial" w:hAnsi="Arial" w:cs="Arial"/>
          <w:rPrChange w:id="98" w:author="Steuben, Gregg K (GE Global Research, US)" w:date="2016-10-27T12:47:00Z">
            <w:rPr/>
          </w:rPrChange>
        </w:rPr>
        <w:instrText xml:space="preserve"> HYPERLINK "https://github.com/PredixDev/predix-seed" </w:instrText>
      </w:r>
      <w:r w:rsidR="00853E21" w:rsidRPr="00C4071F">
        <w:rPr>
          <w:rFonts w:ascii="Arial" w:hAnsi="Arial" w:cs="Arial"/>
          <w:rPrChange w:id="99" w:author="Steuben, Gregg K (GE Global Research, US)" w:date="2016-10-27T12:47:00Z">
            <w:rPr/>
          </w:rPrChange>
        </w:rPr>
        <w:fldChar w:fldCharType="separate"/>
      </w:r>
      <w:r w:rsidRPr="00C4071F">
        <w:rPr>
          <w:rStyle w:val="Hyperlink"/>
          <w:rFonts w:ascii="Arial" w:eastAsia="Times New Roman" w:hAnsi="Arial" w:cs="Arial"/>
          <w:sz w:val="24"/>
          <w:szCs w:val="24"/>
          <w:rPrChange w:id="100" w:author="Steuben, Gregg K (GE Global Research, US)" w:date="2016-10-27T12:47:00Z">
            <w:rPr>
              <w:rStyle w:val="Hyperlink"/>
              <w:rFonts w:ascii="Times New Roman" w:eastAsia="Times New Roman" w:hAnsi="Times New Roman" w:cs="Times New Roman"/>
              <w:sz w:val="24"/>
              <w:szCs w:val="24"/>
            </w:rPr>
          </w:rPrChange>
        </w:rPr>
        <w:t>https://github.com/PredixDev/predix-seed</w:t>
      </w:r>
      <w:r w:rsidR="00853E21" w:rsidRPr="00C4071F">
        <w:rPr>
          <w:rStyle w:val="Hyperlink"/>
          <w:rFonts w:ascii="Arial" w:eastAsia="Times New Roman" w:hAnsi="Arial" w:cs="Arial"/>
          <w:sz w:val="24"/>
          <w:szCs w:val="24"/>
          <w:rPrChange w:id="101" w:author="Steuben, Gregg K (GE Global Research, US)" w:date="2016-10-27T12:47:00Z">
            <w:rPr>
              <w:rStyle w:val="Hyperlink"/>
              <w:rFonts w:ascii="Times New Roman" w:eastAsia="Times New Roman" w:hAnsi="Times New Roman" w:cs="Times New Roman"/>
              <w:sz w:val="24"/>
              <w:szCs w:val="24"/>
            </w:rPr>
          </w:rPrChange>
        </w:rPr>
        <w:fldChar w:fldCharType="end"/>
      </w:r>
    </w:p>
    <w:p w14:paraId="3D083426" w14:textId="77777777" w:rsidR="00B265A0" w:rsidRPr="00C4071F" w:rsidRDefault="00B265A0" w:rsidP="007110B1">
      <w:pPr>
        <w:spacing w:before="100" w:beforeAutospacing="1" w:after="100" w:afterAutospacing="1" w:line="240" w:lineRule="auto"/>
        <w:ind w:left="360"/>
        <w:rPr>
          <w:rFonts w:ascii="Arial" w:eastAsia="Times New Roman" w:hAnsi="Arial" w:cs="Arial"/>
          <w:sz w:val="24"/>
          <w:szCs w:val="24"/>
          <w:rPrChange w:id="102" w:author="Steuben, Gregg K (GE Global Research, US)" w:date="2016-10-27T12:47:00Z">
            <w:rPr>
              <w:rFonts w:ascii="Times New Roman" w:eastAsia="Times New Roman" w:hAnsi="Times New Roman" w:cs="Times New Roman"/>
              <w:sz w:val="24"/>
              <w:szCs w:val="24"/>
            </w:rPr>
          </w:rPrChange>
        </w:rPr>
      </w:pPr>
    </w:p>
    <w:p w14:paraId="5DB8E05E" w14:textId="0085FA82" w:rsidR="00EF6EA5" w:rsidRPr="00C4071F" w:rsidRDefault="00EF6EA5" w:rsidP="00EF6EA5">
      <w:pPr>
        <w:spacing w:before="100" w:beforeAutospacing="1" w:after="100" w:afterAutospacing="1" w:line="240" w:lineRule="auto"/>
        <w:outlineLvl w:val="2"/>
        <w:rPr>
          <w:rFonts w:ascii="Arial" w:eastAsia="Times New Roman" w:hAnsi="Arial" w:cs="Arial"/>
          <w:b/>
          <w:bCs/>
          <w:sz w:val="27"/>
          <w:szCs w:val="27"/>
          <w:rPrChange w:id="103" w:author="Steuben, Gregg K (GE Global Research, US)" w:date="2016-10-27T12:47:00Z">
            <w:rPr>
              <w:rFonts w:ascii="Times New Roman" w:eastAsia="Times New Roman" w:hAnsi="Times New Roman" w:cs="Times New Roman"/>
              <w:b/>
              <w:bCs/>
              <w:sz w:val="27"/>
              <w:szCs w:val="27"/>
            </w:rPr>
          </w:rPrChange>
        </w:rPr>
      </w:pPr>
      <w:r w:rsidRPr="00C4071F">
        <w:rPr>
          <w:rFonts w:ascii="Arial" w:eastAsia="Times New Roman" w:hAnsi="Arial" w:cs="Arial"/>
          <w:b/>
          <w:bCs/>
          <w:sz w:val="27"/>
          <w:szCs w:val="27"/>
          <w:rPrChange w:id="104" w:author="Steuben, Gregg K (GE Global Research, US)" w:date="2016-10-27T12:47:00Z">
            <w:rPr>
              <w:rFonts w:ascii="Times New Roman" w:eastAsia="Times New Roman" w:hAnsi="Times New Roman" w:cs="Times New Roman"/>
              <w:b/>
              <w:bCs/>
              <w:sz w:val="27"/>
              <w:szCs w:val="27"/>
            </w:rPr>
          </w:rPrChange>
        </w:rPr>
        <w:t xml:space="preserve">Using Postman or Swagger to </w:t>
      </w:r>
      <w:r w:rsidR="00D5495E" w:rsidRPr="00C4071F">
        <w:rPr>
          <w:rFonts w:ascii="Arial" w:eastAsia="Times New Roman" w:hAnsi="Arial" w:cs="Arial"/>
          <w:b/>
          <w:bCs/>
          <w:sz w:val="27"/>
          <w:szCs w:val="27"/>
          <w:rPrChange w:id="105" w:author="Steuben, Gregg K (GE Global Research, US)" w:date="2016-10-27T12:47:00Z">
            <w:rPr>
              <w:rFonts w:ascii="Times New Roman" w:eastAsia="Times New Roman" w:hAnsi="Times New Roman" w:cs="Times New Roman"/>
              <w:b/>
              <w:bCs/>
              <w:sz w:val="27"/>
              <w:szCs w:val="27"/>
            </w:rPr>
          </w:rPrChange>
        </w:rPr>
        <w:t>e</w:t>
      </w:r>
      <w:r w:rsidRPr="00C4071F">
        <w:rPr>
          <w:rFonts w:ascii="Arial" w:eastAsia="Times New Roman" w:hAnsi="Arial" w:cs="Arial"/>
          <w:b/>
          <w:bCs/>
          <w:sz w:val="27"/>
          <w:szCs w:val="27"/>
          <w:rPrChange w:id="106" w:author="Steuben, Gregg K (GE Global Research, US)" w:date="2016-10-27T12:47:00Z">
            <w:rPr>
              <w:rFonts w:ascii="Times New Roman" w:eastAsia="Times New Roman" w:hAnsi="Times New Roman" w:cs="Times New Roman"/>
              <w:b/>
              <w:bCs/>
              <w:sz w:val="27"/>
              <w:szCs w:val="27"/>
            </w:rPr>
          </w:rPrChange>
        </w:rPr>
        <w:t xml:space="preserve">xercise REST </w:t>
      </w:r>
      <w:r w:rsidR="00D5495E" w:rsidRPr="00C4071F">
        <w:rPr>
          <w:rFonts w:ascii="Arial" w:eastAsia="Times New Roman" w:hAnsi="Arial" w:cs="Arial"/>
          <w:b/>
          <w:bCs/>
          <w:sz w:val="27"/>
          <w:szCs w:val="27"/>
          <w:rPrChange w:id="107" w:author="Steuben, Gregg K (GE Global Research, US)" w:date="2016-10-27T12:47:00Z">
            <w:rPr>
              <w:rFonts w:ascii="Times New Roman" w:eastAsia="Times New Roman" w:hAnsi="Times New Roman" w:cs="Times New Roman"/>
              <w:b/>
              <w:bCs/>
              <w:sz w:val="27"/>
              <w:szCs w:val="27"/>
            </w:rPr>
          </w:rPrChange>
        </w:rPr>
        <w:t>e</w:t>
      </w:r>
      <w:r w:rsidRPr="00C4071F">
        <w:rPr>
          <w:rFonts w:ascii="Arial" w:eastAsia="Times New Roman" w:hAnsi="Arial" w:cs="Arial"/>
          <w:b/>
          <w:bCs/>
          <w:sz w:val="27"/>
          <w:szCs w:val="27"/>
          <w:rPrChange w:id="108" w:author="Steuben, Gregg K (GE Global Research, US)" w:date="2016-10-27T12:47:00Z">
            <w:rPr>
              <w:rFonts w:ascii="Times New Roman" w:eastAsia="Times New Roman" w:hAnsi="Times New Roman" w:cs="Times New Roman"/>
              <w:b/>
              <w:bCs/>
              <w:sz w:val="27"/>
              <w:szCs w:val="27"/>
            </w:rPr>
          </w:rPrChange>
        </w:rPr>
        <w:t>ndpoints</w:t>
      </w:r>
    </w:p>
    <w:p w14:paraId="18845D8D" w14:textId="77777777" w:rsidR="00CC6F9C" w:rsidRPr="00C4071F" w:rsidRDefault="00EF6EA5">
      <w:pPr>
        <w:spacing w:before="100" w:beforeAutospacing="1" w:after="100" w:afterAutospacing="1" w:line="240" w:lineRule="auto"/>
        <w:rPr>
          <w:rFonts w:ascii="Arial" w:eastAsia="Times New Roman" w:hAnsi="Arial" w:cs="Arial"/>
          <w:sz w:val="24"/>
          <w:szCs w:val="24"/>
          <w:rPrChange w:id="109"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110" w:author="Steuben, Gregg K (GE Global Research, US)" w:date="2016-10-27T12:47:00Z">
            <w:rPr>
              <w:rFonts w:ascii="Times New Roman" w:eastAsia="Times New Roman" w:hAnsi="Times New Roman" w:cs="Times New Roman"/>
              <w:sz w:val="24"/>
              <w:szCs w:val="24"/>
            </w:rPr>
          </w:rPrChange>
        </w:rPr>
        <w:t>We recommend using Postman or Swagger to interact with and test REST endpoints.</w:t>
      </w:r>
      <w:r w:rsidRPr="00C4071F" w:rsidDel="00EF6EA5">
        <w:rPr>
          <w:rFonts w:ascii="Arial" w:eastAsia="Times New Roman" w:hAnsi="Arial" w:cs="Arial"/>
          <w:sz w:val="24"/>
          <w:szCs w:val="24"/>
          <w:rPrChange w:id="111" w:author="Steuben, Gregg K (GE Global Research, US)" w:date="2016-10-27T12:47:00Z">
            <w:rPr>
              <w:rFonts w:ascii="Times New Roman" w:eastAsia="Times New Roman" w:hAnsi="Times New Roman" w:cs="Times New Roman"/>
              <w:sz w:val="24"/>
              <w:szCs w:val="24"/>
            </w:rPr>
          </w:rPrChange>
        </w:rPr>
        <w:t xml:space="preserve"> </w:t>
      </w:r>
    </w:p>
    <w:p w14:paraId="2905B72D" w14:textId="77777777" w:rsidR="00CC6F9C" w:rsidRPr="00C4071F" w:rsidRDefault="00CC6F9C">
      <w:pPr>
        <w:spacing w:before="100" w:beforeAutospacing="1" w:after="100" w:afterAutospacing="1" w:line="240" w:lineRule="auto"/>
        <w:rPr>
          <w:rFonts w:ascii="Arial" w:eastAsia="Times New Roman" w:hAnsi="Arial" w:cs="Arial"/>
          <w:b/>
          <w:sz w:val="24"/>
          <w:szCs w:val="24"/>
          <w:rPrChange w:id="112" w:author="Steuben, Gregg K (GE Global Research, US)" w:date="2016-10-27T12:47:00Z">
            <w:rPr>
              <w:rFonts w:ascii="Times New Roman" w:eastAsia="Times New Roman" w:hAnsi="Times New Roman" w:cs="Times New Roman"/>
              <w:b/>
              <w:sz w:val="24"/>
              <w:szCs w:val="24"/>
            </w:rPr>
          </w:rPrChange>
        </w:rPr>
      </w:pPr>
      <w:r w:rsidRPr="00C4071F">
        <w:rPr>
          <w:rFonts w:ascii="Arial" w:eastAsia="Times New Roman" w:hAnsi="Arial" w:cs="Arial"/>
          <w:b/>
          <w:sz w:val="24"/>
          <w:szCs w:val="24"/>
          <w:rPrChange w:id="113" w:author="Steuben, Gregg K (GE Global Research, US)" w:date="2016-10-27T12:47:00Z">
            <w:rPr>
              <w:rFonts w:ascii="Times New Roman" w:eastAsia="Times New Roman" w:hAnsi="Times New Roman" w:cs="Times New Roman"/>
              <w:b/>
              <w:sz w:val="24"/>
              <w:szCs w:val="24"/>
            </w:rPr>
          </w:rPrChange>
        </w:rPr>
        <w:t>Postman</w:t>
      </w:r>
    </w:p>
    <w:p w14:paraId="2C1C1858" w14:textId="22F1969B" w:rsidR="00EF6EA5" w:rsidRPr="00C4071F" w:rsidRDefault="00EF6EA5">
      <w:pPr>
        <w:spacing w:before="100" w:beforeAutospacing="1" w:after="100" w:afterAutospacing="1" w:line="240" w:lineRule="auto"/>
        <w:rPr>
          <w:rFonts w:ascii="Arial" w:eastAsia="Times New Roman" w:hAnsi="Arial" w:cs="Arial"/>
          <w:sz w:val="24"/>
          <w:szCs w:val="24"/>
          <w:rPrChange w:id="114"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115" w:author="Steuben, Gregg K (GE Global Research, US)" w:date="2016-10-27T12:47:00Z">
            <w:rPr>
              <w:rFonts w:ascii="Times New Roman" w:eastAsia="Times New Roman" w:hAnsi="Times New Roman" w:cs="Times New Roman"/>
              <w:sz w:val="24"/>
              <w:szCs w:val="24"/>
            </w:rPr>
          </w:rPrChange>
        </w:rPr>
        <w:t>For your convenience, we have included a Postman collection in the root directory of the source code called </w:t>
      </w:r>
      <w:proofErr w:type="spellStart"/>
      <w:r w:rsidRPr="00C4071F">
        <w:rPr>
          <w:rFonts w:ascii="Arial" w:eastAsia="Times New Roman" w:hAnsi="Arial" w:cs="Arial"/>
          <w:sz w:val="24"/>
          <w:szCs w:val="24"/>
          <w:rPrChange w:id="116" w:author="Steuben, Gregg K (GE Global Research, US)" w:date="2016-10-27T12:47:00Z">
            <w:rPr>
              <w:rFonts w:ascii="Times New Roman" w:eastAsia="Times New Roman" w:hAnsi="Times New Roman" w:cs="Times New Roman"/>
              <w:sz w:val="24"/>
              <w:szCs w:val="24"/>
            </w:rPr>
          </w:rPrChange>
        </w:rPr>
        <w:t>DigitalTwinTutorial.postman_</w:t>
      </w:r>
      <w:proofErr w:type="gramStart"/>
      <w:r w:rsidRPr="00C4071F">
        <w:rPr>
          <w:rFonts w:ascii="Arial" w:eastAsia="Times New Roman" w:hAnsi="Arial" w:cs="Arial"/>
          <w:sz w:val="24"/>
          <w:szCs w:val="24"/>
          <w:rPrChange w:id="117" w:author="Steuben, Gregg K (GE Global Research, US)" w:date="2016-10-27T12:47:00Z">
            <w:rPr>
              <w:rFonts w:ascii="Times New Roman" w:eastAsia="Times New Roman" w:hAnsi="Times New Roman" w:cs="Times New Roman"/>
              <w:sz w:val="24"/>
              <w:szCs w:val="24"/>
            </w:rPr>
          </w:rPrChange>
        </w:rPr>
        <w:t>collection.json</w:t>
      </w:r>
      <w:proofErr w:type="spellEnd"/>
      <w:proofErr w:type="gramEnd"/>
      <w:r w:rsidRPr="00C4071F">
        <w:rPr>
          <w:rFonts w:ascii="Arial" w:eastAsia="Times New Roman" w:hAnsi="Arial" w:cs="Arial"/>
          <w:sz w:val="24"/>
          <w:szCs w:val="24"/>
          <w:rPrChange w:id="118" w:author="Steuben, Gregg K (GE Global Research, US)" w:date="2016-10-27T12:47:00Z">
            <w:rPr>
              <w:rFonts w:ascii="Times New Roman" w:eastAsia="Times New Roman" w:hAnsi="Times New Roman" w:cs="Times New Roman"/>
              <w:sz w:val="24"/>
              <w:szCs w:val="24"/>
            </w:rPr>
          </w:rPrChange>
        </w:rPr>
        <w:t>. You can import this collection into Postman by following the instructions here: </w:t>
      </w:r>
      <w:r w:rsidR="00853E21" w:rsidRPr="00C4071F">
        <w:rPr>
          <w:rFonts w:ascii="Arial" w:hAnsi="Arial" w:cs="Arial"/>
          <w:rPrChange w:id="119" w:author="Steuben, Gregg K (GE Global Research, US)" w:date="2016-10-27T12:47:00Z">
            <w:rPr/>
          </w:rPrChange>
        </w:rPr>
        <w:fldChar w:fldCharType="begin"/>
      </w:r>
      <w:r w:rsidR="00853E21" w:rsidRPr="00C4071F">
        <w:rPr>
          <w:rFonts w:ascii="Arial" w:hAnsi="Arial" w:cs="Arial"/>
          <w:rPrChange w:id="120" w:author="Steuben, Gregg K (GE Global Research, US)" w:date="2016-10-27T12:47:00Z">
            <w:rPr/>
          </w:rPrChange>
        </w:rPr>
        <w:instrText xml:space="preserve"> HYPERLINK "https://www.getpostman.com/docs/collections" \t "_blank" </w:instrText>
      </w:r>
      <w:r w:rsidR="00853E21" w:rsidRPr="00C4071F">
        <w:rPr>
          <w:rFonts w:ascii="Arial" w:hAnsi="Arial" w:cs="Arial"/>
          <w:rPrChange w:id="121"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122" w:author="Steuben, Gregg K (GE Global Research, US)" w:date="2016-10-27T12:47:00Z">
            <w:rPr>
              <w:rFonts w:ascii="Times New Roman" w:eastAsia="Times New Roman" w:hAnsi="Times New Roman" w:cs="Times New Roman"/>
              <w:color w:val="0000FF"/>
              <w:sz w:val="24"/>
              <w:szCs w:val="24"/>
              <w:u w:val="single"/>
            </w:rPr>
          </w:rPrChange>
        </w:rPr>
        <w:t>https://www.getpostman.com/docs/collections</w:t>
      </w:r>
      <w:r w:rsidR="00853E21" w:rsidRPr="00C4071F">
        <w:rPr>
          <w:rFonts w:ascii="Arial" w:eastAsia="Times New Roman" w:hAnsi="Arial" w:cs="Arial"/>
          <w:color w:val="0000FF"/>
          <w:sz w:val="24"/>
          <w:szCs w:val="24"/>
          <w:u w:val="single"/>
          <w:rPrChange w:id="123" w:author="Steuben, Gregg K (GE Global Research, US)" w:date="2016-10-27T12:47:00Z">
            <w:rPr>
              <w:rFonts w:ascii="Times New Roman" w:eastAsia="Times New Roman" w:hAnsi="Times New Roman" w:cs="Times New Roman"/>
              <w:color w:val="0000FF"/>
              <w:sz w:val="24"/>
              <w:szCs w:val="24"/>
              <w:u w:val="single"/>
            </w:rPr>
          </w:rPrChange>
        </w:rPr>
        <w:fldChar w:fldCharType="end"/>
      </w:r>
      <w:r w:rsidRPr="00C4071F">
        <w:rPr>
          <w:rFonts w:ascii="Arial" w:eastAsia="Times New Roman" w:hAnsi="Arial" w:cs="Arial"/>
          <w:sz w:val="24"/>
          <w:szCs w:val="24"/>
          <w:rPrChange w:id="124" w:author="Steuben, Gregg K (GE Global Research, US)" w:date="2016-10-27T12:47:00Z">
            <w:rPr>
              <w:rFonts w:ascii="Times New Roman" w:eastAsia="Times New Roman" w:hAnsi="Times New Roman" w:cs="Times New Roman"/>
              <w:sz w:val="24"/>
              <w:szCs w:val="24"/>
            </w:rPr>
          </w:rPrChange>
        </w:rPr>
        <w:t>. </w:t>
      </w:r>
    </w:p>
    <w:p w14:paraId="0FC1B243" w14:textId="21A1F57E" w:rsidR="00F13E9E" w:rsidRPr="00C4071F" w:rsidRDefault="00EF6EA5" w:rsidP="00EF6EA5">
      <w:pPr>
        <w:spacing w:before="100" w:beforeAutospacing="1" w:after="100" w:afterAutospacing="1" w:line="240" w:lineRule="auto"/>
        <w:rPr>
          <w:rFonts w:ascii="Arial" w:eastAsia="Times New Roman" w:hAnsi="Arial" w:cs="Arial"/>
          <w:sz w:val="24"/>
          <w:szCs w:val="24"/>
          <w:rPrChange w:id="125"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126" w:author="Steuben, Gregg K (GE Global Research, US)" w:date="2016-10-27T12:47:00Z">
            <w:rPr>
              <w:rFonts w:ascii="Times New Roman" w:eastAsia="Times New Roman" w:hAnsi="Times New Roman" w:cs="Times New Roman"/>
              <w:sz w:val="24"/>
              <w:szCs w:val="24"/>
            </w:rPr>
          </w:rPrChange>
        </w:rPr>
        <w:t xml:space="preserve">Inside this collection are folders corresponding to each of the 5 steps taken to build our sample Digital Twin app. In each </w:t>
      </w:r>
      <w:proofErr w:type="gramStart"/>
      <w:r w:rsidRPr="00C4071F">
        <w:rPr>
          <w:rFonts w:ascii="Arial" w:eastAsia="Times New Roman" w:hAnsi="Arial" w:cs="Arial"/>
          <w:sz w:val="24"/>
          <w:szCs w:val="24"/>
          <w:rPrChange w:id="127" w:author="Steuben, Gregg K (GE Global Research, US)" w:date="2016-10-27T12:47:00Z">
            <w:rPr>
              <w:rFonts w:ascii="Times New Roman" w:eastAsia="Times New Roman" w:hAnsi="Times New Roman" w:cs="Times New Roman"/>
              <w:sz w:val="24"/>
              <w:szCs w:val="24"/>
            </w:rPr>
          </w:rPrChange>
        </w:rPr>
        <w:t>folder</w:t>
      </w:r>
      <w:proofErr w:type="gramEnd"/>
      <w:r w:rsidRPr="00C4071F">
        <w:rPr>
          <w:rFonts w:ascii="Arial" w:eastAsia="Times New Roman" w:hAnsi="Arial" w:cs="Arial"/>
          <w:sz w:val="24"/>
          <w:szCs w:val="24"/>
          <w:rPrChange w:id="128" w:author="Steuben, Gregg K (GE Global Research, US)" w:date="2016-10-27T12:47:00Z">
            <w:rPr>
              <w:rFonts w:ascii="Times New Roman" w:eastAsia="Times New Roman" w:hAnsi="Times New Roman" w:cs="Times New Roman"/>
              <w:sz w:val="24"/>
              <w:szCs w:val="24"/>
            </w:rPr>
          </w:rPrChange>
        </w:rPr>
        <w:t xml:space="preserve"> there are example REST calls we used to create and test our application. </w:t>
      </w:r>
      <w:r w:rsidR="005D3D05" w:rsidRPr="00C4071F" w:rsidDel="005D3D05">
        <w:rPr>
          <w:rFonts w:ascii="Arial" w:eastAsia="Times New Roman" w:hAnsi="Arial" w:cs="Arial"/>
          <w:sz w:val="24"/>
          <w:szCs w:val="24"/>
          <w:rPrChange w:id="129" w:author="Steuben, Gregg K (GE Global Research, US)" w:date="2016-10-27T12:47:00Z">
            <w:rPr>
              <w:rFonts w:ascii="Times New Roman" w:eastAsia="Times New Roman" w:hAnsi="Times New Roman" w:cs="Times New Roman"/>
              <w:sz w:val="24"/>
              <w:szCs w:val="24"/>
            </w:rPr>
          </w:rPrChange>
        </w:rPr>
        <w:t xml:space="preserve"> </w:t>
      </w:r>
      <w:r w:rsidR="00F13E9E" w:rsidRPr="00C4071F">
        <w:rPr>
          <w:rFonts w:ascii="Arial" w:eastAsia="Times New Roman" w:hAnsi="Arial" w:cs="Arial"/>
          <w:sz w:val="24"/>
          <w:szCs w:val="24"/>
          <w:rPrChange w:id="130" w:author="Steuben, Gregg K (GE Global Research, US)" w:date="2016-10-27T12:47:00Z">
            <w:rPr>
              <w:rFonts w:ascii="Times New Roman" w:eastAsia="Times New Roman" w:hAnsi="Times New Roman" w:cs="Times New Roman"/>
              <w:sz w:val="24"/>
              <w:szCs w:val="24"/>
            </w:rPr>
          </w:rPrChange>
        </w:rPr>
        <w:t>We will use this Postman collection throughout the tutorial to demonstrate how to interact with the services provided in the Starter Kit.</w:t>
      </w:r>
    </w:p>
    <w:p w14:paraId="14E07A8D" w14:textId="718D0376" w:rsidR="00CC6F9C" w:rsidRPr="00C4071F" w:rsidRDefault="00CC6F9C" w:rsidP="00EF6EA5">
      <w:pPr>
        <w:spacing w:before="100" w:beforeAutospacing="1" w:after="100" w:afterAutospacing="1" w:line="240" w:lineRule="auto"/>
        <w:rPr>
          <w:rFonts w:ascii="Arial" w:eastAsia="Times New Roman" w:hAnsi="Arial" w:cs="Arial"/>
          <w:b/>
          <w:sz w:val="24"/>
          <w:szCs w:val="24"/>
          <w:rPrChange w:id="131" w:author="Steuben, Gregg K (GE Global Research, US)" w:date="2016-10-27T12:47:00Z">
            <w:rPr>
              <w:rFonts w:ascii="Times New Roman" w:eastAsia="Times New Roman" w:hAnsi="Times New Roman" w:cs="Times New Roman"/>
              <w:b/>
              <w:sz w:val="24"/>
              <w:szCs w:val="24"/>
            </w:rPr>
          </w:rPrChange>
        </w:rPr>
      </w:pPr>
      <w:r w:rsidRPr="00C4071F">
        <w:rPr>
          <w:rFonts w:ascii="Arial" w:eastAsia="Times New Roman" w:hAnsi="Arial" w:cs="Arial"/>
          <w:b/>
          <w:sz w:val="24"/>
          <w:szCs w:val="24"/>
          <w:rPrChange w:id="132" w:author="Steuben, Gregg K (GE Global Research, US)" w:date="2016-10-27T12:47:00Z">
            <w:rPr>
              <w:rFonts w:ascii="Times New Roman" w:eastAsia="Times New Roman" w:hAnsi="Times New Roman" w:cs="Times New Roman"/>
              <w:b/>
              <w:sz w:val="24"/>
              <w:szCs w:val="24"/>
            </w:rPr>
          </w:rPrChange>
        </w:rPr>
        <w:t>Swagger</w:t>
      </w:r>
    </w:p>
    <w:p w14:paraId="02CA2E45" w14:textId="77777777" w:rsidR="00CC6F9C" w:rsidRPr="00C4071F" w:rsidRDefault="00CC6F9C" w:rsidP="00CC6F9C">
      <w:pPr>
        <w:spacing w:before="100" w:beforeAutospacing="1" w:after="100" w:afterAutospacing="1" w:line="240" w:lineRule="auto"/>
        <w:rPr>
          <w:rFonts w:ascii="Arial" w:eastAsia="Times New Roman" w:hAnsi="Arial" w:cs="Arial"/>
          <w:sz w:val="24"/>
          <w:szCs w:val="24"/>
          <w:rPrChange w:id="133" w:author="Steuben, Gregg K (GE Global Research, US)" w:date="2016-10-27T12:47:00Z">
            <w:rPr>
              <w:rFonts w:ascii="Times New Roman" w:eastAsia="Times New Roman" w:hAnsi="Times New Roman" w:cs="Times New Roman"/>
              <w:sz w:val="24"/>
              <w:szCs w:val="24"/>
            </w:rPr>
          </w:rPrChange>
        </w:rPr>
      </w:pPr>
      <w:proofErr w:type="gramStart"/>
      <w:r w:rsidRPr="00C4071F">
        <w:rPr>
          <w:rFonts w:ascii="Arial" w:eastAsia="Times New Roman" w:hAnsi="Arial" w:cs="Arial"/>
          <w:sz w:val="24"/>
          <w:szCs w:val="24"/>
          <w:rPrChange w:id="134" w:author="Steuben, Gregg K (GE Global Research, US)" w:date="2016-10-27T12:47:00Z">
            <w:rPr>
              <w:rFonts w:ascii="Times New Roman" w:eastAsia="Times New Roman" w:hAnsi="Times New Roman" w:cs="Times New Roman"/>
              <w:sz w:val="24"/>
              <w:szCs w:val="24"/>
            </w:rPr>
          </w:rPrChange>
        </w:rPr>
        <w:t>All of</w:t>
      </w:r>
      <w:proofErr w:type="gramEnd"/>
      <w:r w:rsidRPr="00C4071F">
        <w:rPr>
          <w:rFonts w:ascii="Arial" w:eastAsia="Times New Roman" w:hAnsi="Arial" w:cs="Arial"/>
          <w:sz w:val="24"/>
          <w:szCs w:val="24"/>
          <w:rPrChange w:id="135" w:author="Steuben, Gregg K (GE Global Research, US)" w:date="2016-10-27T12:47:00Z">
            <w:rPr>
              <w:rFonts w:ascii="Times New Roman" w:eastAsia="Times New Roman" w:hAnsi="Times New Roman" w:cs="Times New Roman"/>
              <w:sz w:val="24"/>
              <w:szCs w:val="24"/>
            </w:rPr>
          </w:rPrChange>
        </w:rPr>
        <w:t xml:space="preserve"> the services with available REST endpoints utilize a tool called Swagger to generate documentation for the available REST endpoints. Swagger also allows you to execute HTTP requests through its online user interface.  We will discuss this in greater detail later. </w:t>
      </w:r>
    </w:p>
    <w:p w14:paraId="4FDC5325" w14:textId="5C6D5EFC" w:rsidR="0057498E" w:rsidRPr="00C4071F" w:rsidRDefault="0057498E" w:rsidP="00F65C76">
      <w:pPr>
        <w:pStyle w:val="Heading1"/>
        <w:rPr>
          <w:rFonts w:ascii="Arial" w:hAnsi="Arial" w:cs="Arial"/>
          <w:sz w:val="44"/>
          <w:rPrChange w:id="136" w:author="Steuben, Gregg K (GE Global Research, US)" w:date="2016-10-27T12:47:00Z">
            <w:rPr>
              <w:sz w:val="44"/>
            </w:rPr>
          </w:rPrChange>
        </w:rPr>
      </w:pPr>
      <w:r w:rsidRPr="00C4071F">
        <w:rPr>
          <w:rFonts w:ascii="Arial" w:hAnsi="Arial" w:cs="Arial"/>
          <w:sz w:val="44"/>
          <w:rPrChange w:id="137" w:author="Steuben, Gregg K (GE Global Research, US)" w:date="2016-10-27T12:47:00Z">
            <w:rPr>
              <w:sz w:val="44"/>
            </w:rPr>
          </w:rPrChange>
        </w:rPr>
        <w:t xml:space="preserve">What you need to do </w:t>
      </w:r>
    </w:p>
    <w:p w14:paraId="0F1B453A" w14:textId="13A6C3A1" w:rsidR="00CE3374" w:rsidRPr="00C4071F" w:rsidRDefault="00CE3374" w:rsidP="00F65C76">
      <w:pPr>
        <w:pStyle w:val="Heading1"/>
        <w:rPr>
          <w:rFonts w:ascii="Arial" w:hAnsi="Arial" w:cs="Arial"/>
          <w:sz w:val="27"/>
          <w:szCs w:val="27"/>
          <w:rPrChange w:id="138" w:author="Steuben, Gregg K (GE Global Research, US)" w:date="2016-10-27T12:47:00Z">
            <w:rPr>
              <w:sz w:val="27"/>
              <w:szCs w:val="27"/>
            </w:rPr>
          </w:rPrChange>
        </w:rPr>
      </w:pPr>
      <w:r w:rsidRPr="00C4071F">
        <w:rPr>
          <w:rFonts w:ascii="Arial" w:hAnsi="Arial" w:cs="Arial"/>
          <w:sz w:val="27"/>
          <w:szCs w:val="27"/>
          <w:rPrChange w:id="139" w:author="Steuben, Gregg K (GE Global Research, US)" w:date="2016-10-27T12:47:00Z">
            <w:rPr>
              <w:sz w:val="27"/>
              <w:szCs w:val="27"/>
            </w:rPr>
          </w:rPrChange>
        </w:rPr>
        <w:t>Creating services</w:t>
      </w:r>
    </w:p>
    <w:p w14:paraId="227E5AB2" w14:textId="5C8A482F" w:rsidR="00CB0F77" w:rsidRPr="00C4071F" w:rsidRDefault="00CE3374" w:rsidP="00F65C76">
      <w:pPr>
        <w:pStyle w:val="Heading1"/>
        <w:rPr>
          <w:rFonts w:ascii="Arial" w:hAnsi="Arial" w:cs="Arial"/>
          <w:b w:val="0"/>
          <w:sz w:val="24"/>
          <w:szCs w:val="24"/>
          <w:rPrChange w:id="140" w:author="Steuben, Gregg K (GE Global Research, US)" w:date="2016-10-27T12:47:00Z">
            <w:rPr>
              <w:b w:val="0"/>
              <w:sz w:val="24"/>
              <w:szCs w:val="24"/>
            </w:rPr>
          </w:rPrChange>
        </w:rPr>
      </w:pPr>
      <w:r w:rsidRPr="00C4071F">
        <w:rPr>
          <w:rFonts w:ascii="Arial" w:hAnsi="Arial" w:cs="Arial"/>
          <w:b w:val="0"/>
          <w:sz w:val="24"/>
          <w:szCs w:val="24"/>
          <w:rPrChange w:id="141" w:author="Steuben, Gregg K (GE Global Research, US)" w:date="2016-10-27T12:47:00Z">
            <w:rPr>
              <w:b w:val="0"/>
              <w:sz w:val="24"/>
              <w:szCs w:val="24"/>
            </w:rPr>
          </w:rPrChange>
        </w:rPr>
        <w:t xml:space="preserve">Our starter kit </w:t>
      </w:r>
      <w:r w:rsidR="00E10864" w:rsidRPr="00C4071F">
        <w:rPr>
          <w:rFonts w:ascii="Arial" w:hAnsi="Arial" w:cs="Arial"/>
          <w:b w:val="0"/>
          <w:sz w:val="24"/>
          <w:szCs w:val="24"/>
          <w:rPrChange w:id="142" w:author="Steuben, Gregg K (GE Global Research, US)" w:date="2016-10-27T12:47:00Z">
            <w:rPr>
              <w:b w:val="0"/>
              <w:sz w:val="24"/>
              <w:szCs w:val="24"/>
            </w:rPr>
          </w:rPrChange>
        </w:rPr>
        <w:t xml:space="preserve">makes use of 7 different Predix services. These services can be created </w:t>
      </w:r>
      <w:r w:rsidR="00CB0F77" w:rsidRPr="00C4071F">
        <w:rPr>
          <w:rFonts w:ascii="Arial" w:hAnsi="Arial" w:cs="Arial"/>
          <w:b w:val="0"/>
          <w:sz w:val="24"/>
          <w:szCs w:val="24"/>
          <w:rPrChange w:id="143" w:author="Steuben, Gregg K (GE Global Research, US)" w:date="2016-10-27T12:47:00Z">
            <w:rPr>
              <w:b w:val="0"/>
              <w:sz w:val="24"/>
              <w:szCs w:val="24"/>
            </w:rPr>
          </w:rPrChange>
        </w:rPr>
        <w:t>in several ways:</w:t>
      </w:r>
    </w:p>
    <w:p w14:paraId="04247366" w14:textId="77777777" w:rsidR="00C4071F" w:rsidRPr="00F24557" w:rsidRDefault="00C4071F" w:rsidP="00C4071F">
      <w:pPr>
        <w:pStyle w:val="Heading1"/>
        <w:ind w:left="720"/>
        <w:rPr>
          <w:rFonts w:ascii="Arial" w:hAnsi="Arial" w:cs="Arial"/>
          <w:sz w:val="24"/>
          <w:szCs w:val="24"/>
        </w:rPr>
      </w:pPr>
    </w:p>
    <w:p w14:paraId="06DADB08" w14:textId="7B57FF8A" w:rsidR="00C4071F" w:rsidRPr="00C4071F" w:rsidRDefault="00C4071F" w:rsidP="00C4071F">
      <w:pPr>
        <w:pStyle w:val="Heading1"/>
        <w:numPr>
          <w:ilvl w:val="0"/>
          <w:numId w:val="19"/>
        </w:numPr>
        <w:rPr>
          <w:rFonts w:ascii="Arial" w:hAnsi="Arial" w:cs="Arial"/>
          <w:sz w:val="24"/>
          <w:szCs w:val="24"/>
          <w:rPrChange w:id="144" w:author="Steuben, Gregg K (GE Global Research, US)" w:date="2016-10-27T12:49:00Z">
            <w:rPr>
              <w:rFonts w:ascii="Arial" w:hAnsi="Arial" w:cs="Arial"/>
              <w:b w:val="0"/>
              <w:sz w:val="24"/>
              <w:szCs w:val="24"/>
            </w:rPr>
          </w:rPrChange>
        </w:rPr>
      </w:pPr>
      <w:commentRangeStart w:id="145"/>
      <w:r w:rsidRPr="00F24557">
        <w:rPr>
          <w:rFonts w:ascii="Arial" w:hAnsi="Arial" w:cs="Arial"/>
          <w:b w:val="0"/>
          <w:sz w:val="24"/>
          <w:szCs w:val="24"/>
        </w:rPr>
        <w:lastRenderedPageBreak/>
        <w:t>via a script available at (</w:t>
      </w:r>
      <w:hyperlink r:id="rId9" w:history="1">
        <w:r w:rsidRPr="001157C5">
          <w:rPr>
            <w:rStyle w:val="Hyperlink"/>
            <w:rFonts w:ascii="Arial" w:hAnsi="Arial" w:cs="Arial"/>
            <w:sz w:val="24"/>
            <w:szCs w:val="24"/>
          </w:rPr>
          <w:t>https://github.com/DigitalTwin/dt-starter-kit-creation-script</w:t>
        </w:r>
      </w:hyperlink>
      <w:r w:rsidRPr="00F24557">
        <w:rPr>
          <w:rFonts w:ascii="Arial" w:hAnsi="Arial" w:cs="Arial"/>
          <w:b w:val="0"/>
          <w:sz w:val="24"/>
          <w:szCs w:val="24"/>
        </w:rPr>
        <w:t>)</w:t>
      </w:r>
      <w:commentRangeEnd w:id="145"/>
      <w:r w:rsidRPr="00F24557">
        <w:rPr>
          <w:rStyle w:val="CommentReference"/>
          <w:rFonts w:ascii="Arial" w:eastAsiaTheme="minorHAnsi" w:hAnsi="Arial" w:cs="Arial"/>
          <w:b w:val="0"/>
          <w:bCs w:val="0"/>
          <w:kern w:val="0"/>
        </w:rPr>
        <w:commentReference w:id="145"/>
      </w:r>
    </w:p>
    <w:p w14:paraId="3ECE1BD0" w14:textId="743DEDDB" w:rsidR="00CB0F77" w:rsidRPr="00C4071F" w:rsidRDefault="005F5E7F" w:rsidP="00C4071F">
      <w:pPr>
        <w:pStyle w:val="Heading1"/>
        <w:numPr>
          <w:ilvl w:val="0"/>
          <w:numId w:val="19"/>
        </w:numPr>
        <w:rPr>
          <w:rFonts w:ascii="Arial" w:hAnsi="Arial" w:cs="Arial"/>
          <w:sz w:val="24"/>
          <w:szCs w:val="24"/>
          <w:rPrChange w:id="146" w:author="Steuben, Gregg K (GE Global Research, US)" w:date="2016-10-27T12:47:00Z">
            <w:rPr>
              <w:sz w:val="24"/>
              <w:szCs w:val="24"/>
            </w:rPr>
          </w:rPrChange>
        </w:rPr>
      </w:pPr>
      <w:r w:rsidRPr="00C4071F">
        <w:rPr>
          <w:rFonts w:ascii="Arial" w:hAnsi="Arial" w:cs="Arial"/>
          <w:b w:val="0"/>
          <w:sz w:val="24"/>
          <w:szCs w:val="24"/>
          <w:rPrChange w:id="147" w:author="Steuben, Gregg K (GE Global Research, US)" w:date="2016-10-27T12:47:00Z">
            <w:rPr>
              <w:b w:val="0"/>
              <w:sz w:val="24"/>
              <w:szCs w:val="24"/>
            </w:rPr>
          </w:rPrChange>
        </w:rPr>
        <w:t>via</w:t>
      </w:r>
      <w:r w:rsidR="00E10864" w:rsidRPr="00C4071F">
        <w:rPr>
          <w:rFonts w:ascii="Arial" w:hAnsi="Arial" w:cs="Arial"/>
          <w:b w:val="0"/>
          <w:sz w:val="24"/>
          <w:szCs w:val="24"/>
          <w:rPrChange w:id="148" w:author="Steuben, Gregg K (GE Global Research, US)" w:date="2016-10-27T12:47:00Z">
            <w:rPr>
              <w:b w:val="0"/>
              <w:sz w:val="24"/>
              <w:szCs w:val="24"/>
            </w:rPr>
          </w:rPrChange>
        </w:rPr>
        <w:t xml:space="preserve"> your browser from the service catalog (</w:t>
      </w:r>
      <w:r w:rsidR="00853E21" w:rsidRPr="00C4071F">
        <w:rPr>
          <w:rFonts w:ascii="Arial" w:hAnsi="Arial" w:cs="Arial"/>
          <w:rPrChange w:id="149" w:author="Steuben, Gregg K (GE Global Research, US)" w:date="2016-10-27T12:47:00Z">
            <w:rPr/>
          </w:rPrChange>
        </w:rPr>
        <w:fldChar w:fldCharType="begin"/>
      </w:r>
      <w:r w:rsidR="00853E21" w:rsidRPr="00C4071F">
        <w:rPr>
          <w:rFonts w:ascii="Arial" w:hAnsi="Arial" w:cs="Arial"/>
          <w:rPrChange w:id="150" w:author="Steuben, Gregg K (GE Global Research, US)" w:date="2016-10-27T12:47:00Z">
            <w:rPr/>
          </w:rPrChange>
        </w:rPr>
        <w:instrText xml:space="preserve"> HYPERLINK "https://www.predix.io/catalog/services/" </w:instrText>
      </w:r>
      <w:r w:rsidR="00853E21" w:rsidRPr="00C4071F">
        <w:rPr>
          <w:rFonts w:ascii="Arial" w:hAnsi="Arial" w:cs="Arial"/>
          <w:rPrChange w:id="151" w:author="Steuben, Gregg K (GE Global Research, US)" w:date="2016-10-27T12:47:00Z">
            <w:rPr/>
          </w:rPrChange>
        </w:rPr>
        <w:fldChar w:fldCharType="separate"/>
      </w:r>
      <w:r w:rsidR="00E10864" w:rsidRPr="00C4071F">
        <w:rPr>
          <w:rStyle w:val="Hyperlink"/>
          <w:rFonts w:ascii="Arial" w:hAnsi="Arial" w:cs="Arial"/>
          <w:b w:val="0"/>
          <w:sz w:val="24"/>
          <w:szCs w:val="24"/>
          <w:rPrChange w:id="152" w:author="Steuben, Gregg K (GE Global Research, US)" w:date="2016-10-27T12:47:00Z">
            <w:rPr>
              <w:rStyle w:val="Hyperlink"/>
              <w:b w:val="0"/>
              <w:sz w:val="24"/>
              <w:szCs w:val="24"/>
            </w:rPr>
          </w:rPrChange>
        </w:rPr>
        <w:t>https://www.predix.io/catalog/services/</w:t>
      </w:r>
      <w:r w:rsidR="00853E21" w:rsidRPr="00C4071F">
        <w:rPr>
          <w:rStyle w:val="Hyperlink"/>
          <w:rFonts w:ascii="Arial" w:hAnsi="Arial" w:cs="Arial"/>
          <w:b w:val="0"/>
          <w:sz w:val="24"/>
          <w:szCs w:val="24"/>
          <w:rPrChange w:id="153" w:author="Steuben, Gregg K (GE Global Research, US)" w:date="2016-10-27T12:47:00Z">
            <w:rPr>
              <w:rStyle w:val="Hyperlink"/>
              <w:b w:val="0"/>
              <w:sz w:val="24"/>
              <w:szCs w:val="24"/>
            </w:rPr>
          </w:rPrChange>
        </w:rPr>
        <w:fldChar w:fldCharType="end"/>
      </w:r>
      <w:r w:rsidR="00E10864" w:rsidRPr="00C4071F">
        <w:rPr>
          <w:rFonts w:ascii="Arial" w:hAnsi="Arial" w:cs="Arial"/>
          <w:b w:val="0"/>
          <w:sz w:val="24"/>
          <w:szCs w:val="24"/>
          <w:rPrChange w:id="154" w:author="Steuben, Gregg K (GE Global Research, US)" w:date="2016-10-27T12:47:00Z">
            <w:rPr>
              <w:b w:val="0"/>
              <w:sz w:val="24"/>
              <w:szCs w:val="24"/>
            </w:rPr>
          </w:rPrChange>
        </w:rPr>
        <w:t>)</w:t>
      </w:r>
    </w:p>
    <w:p w14:paraId="7FABAE1C" w14:textId="69C3E78F" w:rsidR="00CE3374" w:rsidRPr="00C4071F" w:rsidRDefault="005F5E7F" w:rsidP="007110B1">
      <w:pPr>
        <w:pStyle w:val="Heading1"/>
        <w:numPr>
          <w:ilvl w:val="0"/>
          <w:numId w:val="19"/>
        </w:numPr>
        <w:rPr>
          <w:rFonts w:ascii="Arial" w:hAnsi="Arial" w:cs="Arial"/>
          <w:sz w:val="24"/>
          <w:szCs w:val="24"/>
          <w:rPrChange w:id="155" w:author="Steuben, Gregg K (GE Global Research, US)" w:date="2016-10-27T12:47:00Z">
            <w:rPr>
              <w:sz w:val="24"/>
              <w:szCs w:val="24"/>
            </w:rPr>
          </w:rPrChange>
        </w:rPr>
      </w:pPr>
      <w:r w:rsidRPr="00C4071F">
        <w:rPr>
          <w:rFonts w:ascii="Arial" w:hAnsi="Arial" w:cs="Arial"/>
          <w:b w:val="0"/>
          <w:sz w:val="24"/>
          <w:szCs w:val="24"/>
          <w:rPrChange w:id="156" w:author="Steuben, Gregg K (GE Global Research, US)" w:date="2016-10-27T12:47:00Z">
            <w:rPr>
              <w:b w:val="0"/>
              <w:sz w:val="24"/>
              <w:szCs w:val="24"/>
            </w:rPr>
          </w:rPrChange>
        </w:rPr>
        <w:t>via</w:t>
      </w:r>
      <w:r w:rsidR="00E10864" w:rsidRPr="00C4071F">
        <w:rPr>
          <w:rFonts w:ascii="Arial" w:hAnsi="Arial" w:cs="Arial"/>
          <w:b w:val="0"/>
          <w:sz w:val="24"/>
          <w:szCs w:val="24"/>
          <w:rPrChange w:id="157" w:author="Steuben, Gregg K (GE Global Research, US)" w:date="2016-10-27T12:47:00Z">
            <w:rPr>
              <w:b w:val="0"/>
              <w:sz w:val="24"/>
              <w:szCs w:val="24"/>
            </w:rPr>
          </w:rPrChange>
        </w:rPr>
        <w:t xml:space="preserve"> the command line using the Cloud Foundry command line client</w:t>
      </w:r>
    </w:p>
    <w:tbl>
      <w:tblPr>
        <w:tblStyle w:val="TableGrid"/>
        <w:tblW w:w="0" w:type="auto"/>
        <w:tblLook w:val="04A0" w:firstRow="1" w:lastRow="0" w:firstColumn="1" w:lastColumn="0" w:noHBand="0" w:noVBand="1"/>
      </w:tblPr>
      <w:tblGrid>
        <w:gridCol w:w="1524"/>
        <w:gridCol w:w="5719"/>
        <w:gridCol w:w="1932"/>
      </w:tblGrid>
      <w:tr w:rsidR="00E10864" w:rsidRPr="00C4071F" w14:paraId="1421E5FF" w14:textId="77777777" w:rsidTr="00F65C76">
        <w:tc>
          <w:tcPr>
            <w:tcW w:w="1392" w:type="dxa"/>
          </w:tcPr>
          <w:p w14:paraId="7BA745C6" w14:textId="2DE56E81" w:rsidR="00E10864" w:rsidRPr="00C4071F" w:rsidRDefault="00E10864" w:rsidP="00F65C76">
            <w:pPr>
              <w:pStyle w:val="Heading1"/>
              <w:jc w:val="center"/>
              <w:outlineLvl w:val="0"/>
              <w:rPr>
                <w:rFonts w:ascii="Arial" w:hAnsi="Arial" w:cs="Arial"/>
                <w:sz w:val="24"/>
                <w:szCs w:val="24"/>
                <w:rPrChange w:id="158" w:author="Steuben, Gregg K (GE Global Research, US)" w:date="2016-10-27T12:47:00Z">
                  <w:rPr>
                    <w:sz w:val="24"/>
                    <w:szCs w:val="24"/>
                  </w:rPr>
                </w:rPrChange>
              </w:rPr>
            </w:pPr>
            <w:r w:rsidRPr="00C4071F">
              <w:rPr>
                <w:rFonts w:ascii="Arial" w:hAnsi="Arial" w:cs="Arial"/>
                <w:sz w:val="24"/>
                <w:szCs w:val="24"/>
                <w:rPrChange w:id="159" w:author="Steuben, Gregg K (GE Global Research, US)" w:date="2016-10-27T12:47:00Z">
                  <w:rPr>
                    <w:sz w:val="24"/>
                    <w:szCs w:val="24"/>
                  </w:rPr>
                </w:rPrChange>
              </w:rPr>
              <w:t>Service</w:t>
            </w:r>
          </w:p>
        </w:tc>
        <w:tc>
          <w:tcPr>
            <w:tcW w:w="5318" w:type="dxa"/>
          </w:tcPr>
          <w:p w14:paraId="5B2CADB2" w14:textId="066E4536" w:rsidR="00E10864" w:rsidRPr="00C4071F" w:rsidRDefault="00E10864" w:rsidP="00F65C76">
            <w:pPr>
              <w:pStyle w:val="Heading1"/>
              <w:jc w:val="center"/>
              <w:outlineLvl w:val="0"/>
              <w:rPr>
                <w:rFonts w:ascii="Arial" w:hAnsi="Arial" w:cs="Arial"/>
                <w:sz w:val="24"/>
                <w:szCs w:val="24"/>
                <w:rPrChange w:id="160" w:author="Steuben, Gregg K (GE Global Research, US)" w:date="2016-10-27T12:47:00Z">
                  <w:rPr>
                    <w:sz w:val="24"/>
                    <w:szCs w:val="24"/>
                  </w:rPr>
                </w:rPrChange>
              </w:rPr>
            </w:pPr>
            <w:r w:rsidRPr="00C4071F">
              <w:rPr>
                <w:rFonts w:ascii="Arial" w:hAnsi="Arial" w:cs="Arial"/>
                <w:sz w:val="24"/>
                <w:szCs w:val="24"/>
                <w:rPrChange w:id="161" w:author="Steuben, Gregg K (GE Global Research, US)" w:date="2016-10-27T12:47:00Z">
                  <w:rPr>
                    <w:sz w:val="24"/>
                    <w:szCs w:val="24"/>
                  </w:rPr>
                </w:rPrChange>
              </w:rPr>
              <w:t>URL</w:t>
            </w:r>
          </w:p>
        </w:tc>
        <w:tc>
          <w:tcPr>
            <w:tcW w:w="1932" w:type="dxa"/>
          </w:tcPr>
          <w:p w14:paraId="5C106DBD" w14:textId="782D9F57" w:rsidR="00E10864" w:rsidRPr="00C4071F" w:rsidRDefault="00E10864" w:rsidP="00F65C76">
            <w:pPr>
              <w:pStyle w:val="Heading1"/>
              <w:jc w:val="center"/>
              <w:outlineLvl w:val="0"/>
              <w:rPr>
                <w:rFonts w:ascii="Arial" w:hAnsi="Arial" w:cs="Arial"/>
                <w:sz w:val="24"/>
                <w:szCs w:val="24"/>
                <w:rPrChange w:id="162" w:author="Steuben, Gregg K (GE Global Research, US)" w:date="2016-10-27T12:47:00Z">
                  <w:rPr>
                    <w:sz w:val="24"/>
                    <w:szCs w:val="24"/>
                  </w:rPr>
                </w:rPrChange>
              </w:rPr>
            </w:pPr>
            <w:r w:rsidRPr="00C4071F">
              <w:rPr>
                <w:rFonts w:ascii="Arial" w:hAnsi="Arial" w:cs="Arial"/>
                <w:sz w:val="24"/>
                <w:szCs w:val="24"/>
                <w:rPrChange w:id="163" w:author="Steuben, Gregg K (GE Global Research, US)" w:date="2016-10-27T12:47:00Z">
                  <w:rPr>
                    <w:sz w:val="24"/>
                    <w:szCs w:val="24"/>
                  </w:rPr>
                </w:rPrChange>
              </w:rPr>
              <w:t>Starter Kit Step</w:t>
            </w:r>
          </w:p>
        </w:tc>
      </w:tr>
      <w:tr w:rsidR="00E10864" w:rsidRPr="00C4071F" w14:paraId="5177E413" w14:textId="77777777" w:rsidTr="00F65C76">
        <w:tc>
          <w:tcPr>
            <w:tcW w:w="1392" w:type="dxa"/>
          </w:tcPr>
          <w:p w14:paraId="73812D8B" w14:textId="4EF2CB68" w:rsidR="00E10864" w:rsidRPr="00C4071F" w:rsidRDefault="00E10864">
            <w:pPr>
              <w:pStyle w:val="Heading1"/>
              <w:outlineLvl w:val="0"/>
              <w:rPr>
                <w:rFonts w:ascii="Arial" w:hAnsi="Arial" w:cs="Arial"/>
                <w:b w:val="0"/>
                <w:sz w:val="24"/>
                <w:szCs w:val="24"/>
                <w:rPrChange w:id="164" w:author="Steuben, Gregg K (GE Global Research, US)" w:date="2016-10-27T12:47:00Z">
                  <w:rPr>
                    <w:b w:val="0"/>
                    <w:sz w:val="24"/>
                    <w:szCs w:val="24"/>
                  </w:rPr>
                </w:rPrChange>
              </w:rPr>
            </w:pPr>
            <w:r w:rsidRPr="00C4071F">
              <w:rPr>
                <w:rFonts w:ascii="Arial" w:hAnsi="Arial" w:cs="Arial"/>
                <w:b w:val="0"/>
                <w:sz w:val="24"/>
                <w:szCs w:val="24"/>
                <w:rPrChange w:id="165" w:author="Steuben, Gregg K (GE Global Research, US)" w:date="2016-10-27T12:47:00Z">
                  <w:rPr>
                    <w:b w:val="0"/>
                    <w:sz w:val="24"/>
                    <w:szCs w:val="24"/>
                  </w:rPr>
                </w:rPrChange>
              </w:rPr>
              <w:t>UAA</w:t>
            </w:r>
          </w:p>
        </w:tc>
        <w:tc>
          <w:tcPr>
            <w:tcW w:w="5318" w:type="dxa"/>
          </w:tcPr>
          <w:p w14:paraId="3DBD1965" w14:textId="1A7B7B8B" w:rsidR="00E10864" w:rsidRPr="00C4071F" w:rsidRDefault="00E10864">
            <w:pPr>
              <w:pStyle w:val="Heading1"/>
              <w:outlineLvl w:val="0"/>
              <w:rPr>
                <w:rFonts w:ascii="Arial" w:hAnsi="Arial" w:cs="Arial"/>
                <w:b w:val="0"/>
                <w:sz w:val="24"/>
                <w:szCs w:val="24"/>
                <w:rPrChange w:id="166" w:author="Steuben, Gregg K (GE Global Research, US)" w:date="2016-10-27T12:47:00Z">
                  <w:rPr>
                    <w:b w:val="0"/>
                    <w:sz w:val="24"/>
                    <w:szCs w:val="24"/>
                  </w:rPr>
                </w:rPrChange>
              </w:rPr>
            </w:pPr>
            <w:r w:rsidRPr="00C4071F">
              <w:rPr>
                <w:rFonts w:ascii="Arial" w:hAnsi="Arial" w:cs="Arial"/>
                <w:b w:val="0"/>
                <w:sz w:val="24"/>
                <w:szCs w:val="24"/>
                <w:rPrChange w:id="167" w:author="Steuben, Gregg K (GE Global Research, US)" w:date="2016-10-27T12:47:00Z">
                  <w:rPr>
                    <w:b w:val="0"/>
                    <w:sz w:val="24"/>
                    <w:szCs w:val="24"/>
                  </w:rPr>
                </w:rPrChange>
              </w:rPr>
              <w:t>https://www.predix.io/services/service.html?id=1172</w:t>
            </w:r>
          </w:p>
        </w:tc>
        <w:tc>
          <w:tcPr>
            <w:tcW w:w="1932" w:type="dxa"/>
          </w:tcPr>
          <w:p w14:paraId="1A8400C0" w14:textId="7342EA75" w:rsidR="00E10864" w:rsidRPr="00C4071F" w:rsidRDefault="00E10864">
            <w:pPr>
              <w:pStyle w:val="Heading1"/>
              <w:outlineLvl w:val="0"/>
              <w:rPr>
                <w:rFonts w:ascii="Arial" w:hAnsi="Arial" w:cs="Arial"/>
                <w:b w:val="0"/>
                <w:sz w:val="24"/>
                <w:szCs w:val="24"/>
                <w:rPrChange w:id="168" w:author="Steuben, Gregg K (GE Global Research, US)" w:date="2016-10-27T12:47:00Z">
                  <w:rPr>
                    <w:b w:val="0"/>
                    <w:sz w:val="24"/>
                    <w:szCs w:val="24"/>
                  </w:rPr>
                </w:rPrChange>
              </w:rPr>
            </w:pPr>
            <w:r w:rsidRPr="00C4071F">
              <w:rPr>
                <w:rFonts w:ascii="Arial" w:hAnsi="Arial" w:cs="Arial"/>
                <w:b w:val="0"/>
                <w:sz w:val="24"/>
                <w:szCs w:val="24"/>
                <w:rPrChange w:id="169" w:author="Steuben, Gregg K (GE Global Research, US)" w:date="2016-10-27T12:47:00Z">
                  <w:rPr>
                    <w:b w:val="0"/>
                    <w:sz w:val="24"/>
                    <w:szCs w:val="24"/>
                  </w:rPr>
                </w:rPrChange>
              </w:rPr>
              <w:t>1-5</w:t>
            </w:r>
          </w:p>
        </w:tc>
      </w:tr>
      <w:tr w:rsidR="00E10864" w:rsidRPr="00C4071F" w14:paraId="07CD3BD6" w14:textId="77777777" w:rsidTr="00F65C76">
        <w:tc>
          <w:tcPr>
            <w:tcW w:w="1392" w:type="dxa"/>
          </w:tcPr>
          <w:p w14:paraId="7F7584F1" w14:textId="0F3B6E8A" w:rsidR="00E10864" w:rsidRPr="00C4071F" w:rsidRDefault="00E10864">
            <w:pPr>
              <w:pStyle w:val="Heading1"/>
              <w:outlineLvl w:val="0"/>
              <w:rPr>
                <w:rFonts w:ascii="Arial" w:hAnsi="Arial" w:cs="Arial"/>
                <w:b w:val="0"/>
                <w:sz w:val="24"/>
                <w:szCs w:val="24"/>
                <w:rPrChange w:id="170" w:author="Steuben, Gregg K (GE Global Research, US)" w:date="2016-10-27T12:47:00Z">
                  <w:rPr>
                    <w:b w:val="0"/>
                    <w:sz w:val="24"/>
                    <w:szCs w:val="24"/>
                  </w:rPr>
                </w:rPrChange>
              </w:rPr>
            </w:pPr>
            <w:r w:rsidRPr="00C4071F">
              <w:rPr>
                <w:rFonts w:ascii="Arial" w:hAnsi="Arial" w:cs="Arial"/>
                <w:b w:val="0"/>
                <w:sz w:val="24"/>
                <w:szCs w:val="24"/>
                <w:rPrChange w:id="171" w:author="Steuben, Gregg K (GE Global Research, US)" w:date="2016-10-27T12:47:00Z">
                  <w:rPr>
                    <w:b w:val="0"/>
                    <w:sz w:val="24"/>
                    <w:szCs w:val="24"/>
                  </w:rPr>
                </w:rPrChange>
              </w:rPr>
              <w:t>PostgreSQL</w:t>
            </w:r>
          </w:p>
        </w:tc>
        <w:tc>
          <w:tcPr>
            <w:tcW w:w="5318" w:type="dxa"/>
          </w:tcPr>
          <w:p w14:paraId="5A79FBCC" w14:textId="760C556F" w:rsidR="00E10864" w:rsidRPr="00C4071F" w:rsidRDefault="00E10864" w:rsidP="00E10864">
            <w:pPr>
              <w:pStyle w:val="Heading1"/>
              <w:outlineLvl w:val="0"/>
              <w:rPr>
                <w:rFonts w:ascii="Arial" w:hAnsi="Arial" w:cs="Arial"/>
                <w:b w:val="0"/>
                <w:sz w:val="24"/>
                <w:szCs w:val="24"/>
                <w:rPrChange w:id="172" w:author="Steuben, Gregg K (GE Global Research, US)" w:date="2016-10-27T12:47:00Z">
                  <w:rPr>
                    <w:b w:val="0"/>
                    <w:sz w:val="24"/>
                    <w:szCs w:val="24"/>
                  </w:rPr>
                </w:rPrChange>
              </w:rPr>
            </w:pPr>
            <w:r w:rsidRPr="00C4071F">
              <w:rPr>
                <w:rFonts w:ascii="Arial" w:hAnsi="Arial" w:cs="Arial"/>
                <w:b w:val="0"/>
                <w:sz w:val="24"/>
                <w:szCs w:val="24"/>
                <w:rPrChange w:id="173" w:author="Steuben, Gregg K (GE Global Research, US)" w:date="2016-10-27T12:47:00Z">
                  <w:rPr>
                    <w:b w:val="0"/>
                    <w:sz w:val="24"/>
                    <w:szCs w:val="24"/>
                  </w:rPr>
                </w:rPrChange>
              </w:rPr>
              <w:t>https://www.predix.io/services/service.html?id=1178</w:t>
            </w:r>
          </w:p>
        </w:tc>
        <w:tc>
          <w:tcPr>
            <w:tcW w:w="1932" w:type="dxa"/>
          </w:tcPr>
          <w:p w14:paraId="14BDB0D5" w14:textId="52367118" w:rsidR="00E10864" w:rsidRPr="00C4071F" w:rsidRDefault="00E10864" w:rsidP="00E10864">
            <w:pPr>
              <w:pStyle w:val="Heading1"/>
              <w:outlineLvl w:val="0"/>
              <w:rPr>
                <w:rFonts w:ascii="Arial" w:hAnsi="Arial" w:cs="Arial"/>
                <w:b w:val="0"/>
                <w:sz w:val="24"/>
                <w:szCs w:val="24"/>
                <w:rPrChange w:id="174" w:author="Steuben, Gregg K (GE Global Research, US)" w:date="2016-10-27T12:47:00Z">
                  <w:rPr>
                    <w:b w:val="0"/>
                    <w:sz w:val="24"/>
                    <w:szCs w:val="24"/>
                  </w:rPr>
                </w:rPrChange>
              </w:rPr>
            </w:pPr>
            <w:r w:rsidRPr="00C4071F">
              <w:rPr>
                <w:rFonts w:ascii="Arial" w:hAnsi="Arial" w:cs="Arial"/>
                <w:b w:val="0"/>
                <w:sz w:val="24"/>
                <w:szCs w:val="24"/>
                <w:rPrChange w:id="175" w:author="Steuben, Gregg K (GE Global Research, US)" w:date="2016-10-27T12:47:00Z">
                  <w:rPr>
                    <w:b w:val="0"/>
                    <w:sz w:val="24"/>
                    <w:szCs w:val="24"/>
                  </w:rPr>
                </w:rPrChange>
              </w:rPr>
              <w:t>1</w:t>
            </w:r>
          </w:p>
        </w:tc>
      </w:tr>
      <w:tr w:rsidR="00E10864" w:rsidRPr="00C4071F" w14:paraId="3362D21E" w14:textId="77777777" w:rsidTr="00F65C76">
        <w:tc>
          <w:tcPr>
            <w:tcW w:w="1392" w:type="dxa"/>
          </w:tcPr>
          <w:p w14:paraId="677D2CA6" w14:textId="0D9D839B" w:rsidR="00E10864" w:rsidRPr="00C4071F" w:rsidRDefault="00E10864" w:rsidP="00E10864">
            <w:pPr>
              <w:pStyle w:val="Heading1"/>
              <w:outlineLvl w:val="0"/>
              <w:rPr>
                <w:rFonts w:ascii="Arial" w:hAnsi="Arial" w:cs="Arial"/>
                <w:b w:val="0"/>
                <w:sz w:val="24"/>
                <w:szCs w:val="24"/>
                <w:rPrChange w:id="176" w:author="Steuben, Gregg K (GE Global Research, US)" w:date="2016-10-27T12:47:00Z">
                  <w:rPr>
                    <w:b w:val="0"/>
                    <w:sz w:val="24"/>
                    <w:szCs w:val="24"/>
                  </w:rPr>
                </w:rPrChange>
              </w:rPr>
            </w:pPr>
            <w:r w:rsidRPr="00C4071F">
              <w:rPr>
                <w:rFonts w:ascii="Arial" w:hAnsi="Arial" w:cs="Arial"/>
                <w:b w:val="0"/>
                <w:sz w:val="24"/>
                <w:szCs w:val="24"/>
                <w:rPrChange w:id="177" w:author="Steuben, Gregg K (GE Global Research, US)" w:date="2016-10-27T12:47:00Z">
                  <w:rPr>
                    <w:b w:val="0"/>
                    <w:sz w:val="24"/>
                    <w:szCs w:val="24"/>
                  </w:rPr>
                </w:rPrChange>
              </w:rPr>
              <w:t>Time Series</w:t>
            </w:r>
          </w:p>
        </w:tc>
        <w:tc>
          <w:tcPr>
            <w:tcW w:w="5318" w:type="dxa"/>
          </w:tcPr>
          <w:p w14:paraId="4826C714" w14:textId="6ECE9BA3" w:rsidR="00E10864" w:rsidRPr="00C4071F" w:rsidRDefault="00E10864" w:rsidP="00E10864">
            <w:pPr>
              <w:pStyle w:val="Heading1"/>
              <w:outlineLvl w:val="0"/>
              <w:rPr>
                <w:rFonts w:ascii="Arial" w:hAnsi="Arial" w:cs="Arial"/>
                <w:b w:val="0"/>
                <w:sz w:val="24"/>
                <w:szCs w:val="24"/>
                <w:rPrChange w:id="178" w:author="Steuben, Gregg K (GE Global Research, US)" w:date="2016-10-27T12:47:00Z">
                  <w:rPr>
                    <w:b w:val="0"/>
                    <w:sz w:val="24"/>
                    <w:szCs w:val="24"/>
                  </w:rPr>
                </w:rPrChange>
              </w:rPr>
            </w:pPr>
            <w:r w:rsidRPr="00C4071F">
              <w:rPr>
                <w:rFonts w:ascii="Arial" w:hAnsi="Arial" w:cs="Arial"/>
                <w:b w:val="0"/>
                <w:sz w:val="24"/>
                <w:szCs w:val="24"/>
                <w:rPrChange w:id="179" w:author="Steuben, Gregg K (GE Global Research, US)" w:date="2016-10-27T12:47:00Z">
                  <w:rPr>
                    <w:b w:val="0"/>
                    <w:sz w:val="24"/>
                    <w:szCs w:val="24"/>
                  </w:rPr>
                </w:rPrChange>
              </w:rPr>
              <w:t>https://www.predix.io/services/service.html?id=1177</w:t>
            </w:r>
          </w:p>
        </w:tc>
        <w:tc>
          <w:tcPr>
            <w:tcW w:w="1932" w:type="dxa"/>
          </w:tcPr>
          <w:p w14:paraId="12B01DE4" w14:textId="07359D40" w:rsidR="00E10864" w:rsidRPr="00C4071F" w:rsidRDefault="00E10864" w:rsidP="00E10864">
            <w:pPr>
              <w:pStyle w:val="Heading1"/>
              <w:outlineLvl w:val="0"/>
              <w:rPr>
                <w:rFonts w:ascii="Arial" w:hAnsi="Arial" w:cs="Arial"/>
                <w:b w:val="0"/>
                <w:sz w:val="24"/>
                <w:szCs w:val="24"/>
                <w:rPrChange w:id="180" w:author="Steuben, Gregg K (GE Global Research, US)" w:date="2016-10-27T12:47:00Z">
                  <w:rPr>
                    <w:b w:val="0"/>
                    <w:sz w:val="24"/>
                    <w:szCs w:val="24"/>
                  </w:rPr>
                </w:rPrChange>
              </w:rPr>
            </w:pPr>
            <w:r w:rsidRPr="00C4071F">
              <w:rPr>
                <w:rFonts w:ascii="Arial" w:hAnsi="Arial" w:cs="Arial"/>
                <w:b w:val="0"/>
                <w:sz w:val="24"/>
                <w:szCs w:val="24"/>
                <w:rPrChange w:id="181" w:author="Steuben, Gregg K (GE Global Research, US)" w:date="2016-10-27T12:47:00Z">
                  <w:rPr>
                    <w:b w:val="0"/>
                    <w:sz w:val="24"/>
                    <w:szCs w:val="24"/>
                  </w:rPr>
                </w:rPrChange>
              </w:rPr>
              <w:t>1</w:t>
            </w:r>
          </w:p>
        </w:tc>
      </w:tr>
      <w:tr w:rsidR="00E10864" w:rsidRPr="00C4071F" w14:paraId="14DA3DDD" w14:textId="77777777" w:rsidTr="00F65C76">
        <w:tc>
          <w:tcPr>
            <w:tcW w:w="1392" w:type="dxa"/>
          </w:tcPr>
          <w:p w14:paraId="712384C3" w14:textId="2EDE5C6B" w:rsidR="00E10864" w:rsidRPr="00C4071F" w:rsidRDefault="00E10864" w:rsidP="00E10864">
            <w:pPr>
              <w:pStyle w:val="Heading1"/>
              <w:outlineLvl w:val="0"/>
              <w:rPr>
                <w:rFonts w:ascii="Arial" w:hAnsi="Arial" w:cs="Arial"/>
                <w:b w:val="0"/>
                <w:sz w:val="24"/>
                <w:szCs w:val="24"/>
                <w:rPrChange w:id="182" w:author="Steuben, Gregg K (GE Global Research, US)" w:date="2016-10-27T12:47:00Z">
                  <w:rPr>
                    <w:b w:val="0"/>
                    <w:sz w:val="24"/>
                    <w:szCs w:val="24"/>
                  </w:rPr>
                </w:rPrChange>
              </w:rPr>
            </w:pPr>
            <w:r w:rsidRPr="00C4071F">
              <w:rPr>
                <w:rFonts w:ascii="Arial" w:hAnsi="Arial" w:cs="Arial"/>
                <w:b w:val="0"/>
                <w:sz w:val="24"/>
                <w:szCs w:val="24"/>
                <w:rPrChange w:id="183" w:author="Steuben, Gregg K (GE Global Research, US)" w:date="2016-10-27T12:47:00Z">
                  <w:rPr>
                    <w:b w:val="0"/>
                    <w:sz w:val="24"/>
                    <w:szCs w:val="24"/>
                  </w:rPr>
                </w:rPrChange>
              </w:rPr>
              <w:t>Analytics Catalog</w:t>
            </w:r>
          </w:p>
        </w:tc>
        <w:tc>
          <w:tcPr>
            <w:tcW w:w="5318" w:type="dxa"/>
          </w:tcPr>
          <w:p w14:paraId="7AA9320F" w14:textId="238C493E" w:rsidR="00E10864" w:rsidRPr="00C4071F" w:rsidRDefault="00E10864" w:rsidP="00E10864">
            <w:pPr>
              <w:pStyle w:val="Heading1"/>
              <w:outlineLvl w:val="0"/>
              <w:rPr>
                <w:rFonts w:ascii="Arial" w:hAnsi="Arial" w:cs="Arial"/>
                <w:b w:val="0"/>
                <w:sz w:val="24"/>
                <w:szCs w:val="24"/>
                <w:rPrChange w:id="184" w:author="Steuben, Gregg K (GE Global Research, US)" w:date="2016-10-27T12:47:00Z">
                  <w:rPr>
                    <w:b w:val="0"/>
                    <w:sz w:val="24"/>
                    <w:szCs w:val="24"/>
                  </w:rPr>
                </w:rPrChange>
              </w:rPr>
            </w:pPr>
            <w:r w:rsidRPr="00C4071F">
              <w:rPr>
                <w:rFonts w:ascii="Arial" w:hAnsi="Arial" w:cs="Arial"/>
                <w:b w:val="0"/>
                <w:sz w:val="24"/>
                <w:szCs w:val="24"/>
                <w:rPrChange w:id="185" w:author="Steuben, Gregg K (GE Global Research, US)" w:date="2016-10-27T12:47:00Z">
                  <w:rPr>
                    <w:b w:val="0"/>
                    <w:sz w:val="24"/>
                    <w:szCs w:val="24"/>
                  </w:rPr>
                </w:rPrChange>
              </w:rPr>
              <w:t>https://www.predix.io/services/service.html?id=1187</w:t>
            </w:r>
          </w:p>
        </w:tc>
        <w:tc>
          <w:tcPr>
            <w:tcW w:w="1932" w:type="dxa"/>
          </w:tcPr>
          <w:p w14:paraId="47F26827" w14:textId="57E2973B" w:rsidR="00E10864" w:rsidRPr="00C4071F" w:rsidRDefault="00E10864" w:rsidP="00E10864">
            <w:pPr>
              <w:pStyle w:val="Heading1"/>
              <w:outlineLvl w:val="0"/>
              <w:rPr>
                <w:rFonts w:ascii="Arial" w:hAnsi="Arial" w:cs="Arial"/>
                <w:b w:val="0"/>
                <w:sz w:val="24"/>
                <w:szCs w:val="24"/>
                <w:rPrChange w:id="186" w:author="Steuben, Gregg K (GE Global Research, US)" w:date="2016-10-27T12:47:00Z">
                  <w:rPr>
                    <w:b w:val="0"/>
                    <w:sz w:val="24"/>
                    <w:szCs w:val="24"/>
                  </w:rPr>
                </w:rPrChange>
              </w:rPr>
            </w:pPr>
            <w:r w:rsidRPr="00C4071F">
              <w:rPr>
                <w:rFonts w:ascii="Arial" w:hAnsi="Arial" w:cs="Arial"/>
                <w:b w:val="0"/>
                <w:sz w:val="24"/>
                <w:szCs w:val="24"/>
                <w:rPrChange w:id="187" w:author="Steuben, Gregg K (GE Global Research, US)" w:date="2016-10-27T12:47:00Z">
                  <w:rPr>
                    <w:b w:val="0"/>
                    <w:sz w:val="24"/>
                    <w:szCs w:val="24"/>
                  </w:rPr>
                </w:rPrChange>
              </w:rPr>
              <w:t>2</w:t>
            </w:r>
          </w:p>
        </w:tc>
      </w:tr>
      <w:tr w:rsidR="00E10864" w:rsidRPr="00C4071F" w14:paraId="22C30C4D" w14:textId="77777777" w:rsidTr="00F65C76">
        <w:tc>
          <w:tcPr>
            <w:tcW w:w="1392" w:type="dxa"/>
          </w:tcPr>
          <w:p w14:paraId="138405DA" w14:textId="49CE20A5" w:rsidR="00E10864" w:rsidRPr="00C4071F" w:rsidRDefault="00E10864" w:rsidP="00E10864">
            <w:pPr>
              <w:pStyle w:val="Heading1"/>
              <w:outlineLvl w:val="0"/>
              <w:rPr>
                <w:rFonts w:ascii="Arial" w:hAnsi="Arial" w:cs="Arial"/>
                <w:b w:val="0"/>
                <w:sz w:val="24"/>
                <w:szCs w:val="24"/>
                <w:rPrChange w:id="188" w:author="Steuben, Gregg K (GE Global Research, US)" w:date="2016-10-27T12:47:00Z">
                  <w:rPr>
                    <w:b w:val="0"/>
                    <w:sz w:val="24"/>
                    <w:szCs w:val="24"/>
                  </w:rPr>
                </w:rPrChange>
              </w:rPr>
            </w:pPr>
            <w:r w:rsidRPr="00C4071F">
              <w:rPr>
                <w:rFonts w:ascii="Arial" w:hAnsi="Arial" w:cs="Arial"/>
                <w:b w:val="0"/>
                <w:sz w:val="24"/>
                <w:szCs w:val="24"/>
                <w:rPrChange w:id="189" w:author="Steuben, Gregg K (GE Global Research, US)" w:date="2016-10-27T12:47:00Z">
                  <w:rPr>
                    <w:b w:val="0"/>
                    <w:sz w:val="24"/>
                    <w:szCs w:val="24"/>
                  </w:rPr>
                </w:rPrChange>
              </w:rPr>
              <w:t>Postg</w:t>
            </w:r>
            <w:r w:rsidR="004E2853" w:rsidRPr="00C4071F">
              <w:rPr>
                <w:rFonts w:ascii="Arial" w:hAnsi="Arial" w:cs="Arial"/>
                <w:b w:val="0"/>
                <w:sz w:val="24"/>
                <w:szCs w:val="24"/>
                <w:rPrChange w:id="190" w:author="Steuben, Gregg K (GE Global Research, US)" w:date="2016-10-27T12:47:00Z">
                  <w:rPr>
                    <w:b w:val="0"/>
                    <w:sz w:val="24"/>
                    <w:szCs w:val="24"/>
                  </w:rPr>
                </w:rPrChange>
              </w:rPr>
              <w:t>r</w:t>
            </w:r>
            <w:r w:rsidRPr="00C4071F">
              <w:rPr>
                <w:rFonts w:ascii="Arial" w:hAnsi="Arial" w:cs="Arial"/>
                <w:b w:val="0"/>
                <w:sz w:val="24"/>
                <w:szCs w:val="24"/>
                <w:rPrChange w:id="191" w:author="Steuben, Gregg K (GE Global Research, US)" w:date="2016-10-27T12:47:00Z">
                  <w:rPr>
                    <w:b w:val="0"/>
                    <w:sz w:val="24"/>
                    <w:szCs w:val="24"/>
                  </w:rPr>
                </w:rPrChange>
              </w:rPr>
              <w:t>eSQL</w:t>
            </w:r>
          </w:p>
        </w:tc>
        <w:tc>
          <w:tcPr>
            <w:tcW w:w="5318" w:type="dxa"/>
          </w:tcPr>
          <w:p w14:paraId="4AE1495F" w14:textId="1CA8165B" w:rsidR="00E10864" w:rsidRPr="00C4071F" w:rsidRDefault="00E10864" w:rsidP="00E10864">
            <w:pPr>
              <w:pStyle w:val="Heading1"/>
              <w:outlineLvl w:val="0"/>
              <w:rPr>
                <w:rFonts w:ascii="Arial" w:hAnsi="Arial" w:cs="Arial"/>
                <w:b w:val="0"/>
                <w:sz w:val="24"/>
                <w:szCs w:val="24"/>
                <w:rPrChange w:id="192" w:author="Steuben, Gregg K (GE Global Research, US)" w:date="2016-10-27T12:47:00Z">
                  <w:rPr>
                    <w:b w:val="0"/>
                    <w:sz w:val="24"/>
                    <w:szCs w:val="24"/>
                  </w:rPr>
                </w:rPrChange>
              </w:rPr>
            </w:pPr>
            <w:r w:rsidRPr="00C4071F">
              <w:rPr>
                <w:rFonts w:ascii="Arial" w:hAnsi="Arial" w:cs="Arial"/>
                <w:b w:val="0"/>
                <w:sz w:val="24"/>
                <w:szCs w:val="24"/>
                <w:rPrChange w:id="193" w:author="Steuben, Gregg K (GE Global Research, US)" w:date="2016-10-27T12:47:00Z">
                  <w:rPr>
                    <w:b w:val="0"/>
                    <w:sz w:val="24"/>
                    <w:szCs w:val="24"/>
                  </w:rPr>
                </w:rPrChange>
              </w:rPr>
              <w:t>https://www.predix.io/services/service.html?id=1178</w:t>
            </w:r>
          </w:p>
        </w:tc>
        <w:tc>
          <w:tcPr>
            <w:tcW w:w="1932" w:type="dxa"/>
          </w:tcPr>
          <w:p w14:paraId="3FC89ECC" w14:textId="776E6158" w:rsidR="00E10864" w:rsidRPr="00C4071F" w:rsidRDefault="00E10864" w:rsidP="00E10864">
            <w:pPr>
              <w:pStyle w:val="Heading1"/>
              <w:outlineLvl w:val="0"/>
              <w:rPr>
                <w:rFonts w:ascii="Arial" w:hAnsi="Arial" w:cs="Arial"/>
                <w:b w:val="0"/>
                <w:sz w:val="24"/>
                <w:szCs w:val="24"/>
                <w:rPrChange w:id="194" w:author="Steuben, Gregg K (GE Global Research, US)" w:date="2016-10-27T12:47:00Z">
                  <w:rPr>
                    <w:b w:val="0"/>
                    <w:sz w:val="24"/>
                    <w:szCs w:val="24"/>
                  </w:rPr>
                </w:rPrChange>
              </w:rPr>
            </w:pPr>
            <w:r w:rsidRPr="00C4071F">
              <w:rPr>
                <w:rFonts w:ascii="Arial" w:hAnsi="Arial" w:cs="Arial"/>
                <w:b w:val="0"/>
                <w:sz w:val="24"/>
                <w:szCs w:val="24"/>
                <w:rPrChange w:id="195" w:author="Steuben, Gregg K (GE Global Research, US)" w:date="2016-10-27T12:47:00Z">
                  <w:rPr>
                    <w:b w:val="0"/>
                    <w:sz w:val="24"/>
                    <w:szCs w:val="24"/>
                  </w:rPr>
                </w:rPrChange>
              </w:rPr>
              <w:t>3</w:t>
            </w:r>
          </w:p>
        </w:tc>
      </w:tr>
      <w:tr w:rsidR="00E10864" w:rsidRPr="00C4071F" w14:paraId="37CECBCD" w14:textId="77777777" w:rsidTr="00F65C76">
        <w:tc>
          <w:tcPr>
            <w:tcW w:w="1392" w:type="dxa"/>
          </w:tcPr>
          <w:p w14:paraId="2FBBA4C4" w14:textId="60996753" w:rsidR="00E10864" w:rsidRPr="00C4071F" w:rsidRDefault="00E10864" w:rsidP="00E10864">
            <w:pPr>
              <w:pStyle w:val="Heading1"/>
              <w:outlineLvl w:val="0"/>
              <w:rPr>
                <w:rFonts w:ascii="Arial" w:hAnsi="Arial" w:cs="Arial"/>
                <w:b w:val="0"/>
                <w:sz w:val="24"/>
                <w:szCs w:val="24"/>
                <w:rPrChange w:id="196" w:author="Steuben, Gregg K (GE Global Research, US)" w:date="2016-10-27T12:47:00Z">
                  <w:rPr>
                    <w:b w:val="0"/>
                    <w:sz w:val="24"/>
                    <w:szCs w:val="24"/>
                  </w:rPr>
                </w:rPrChange>
              </w:rPr>
            </w:pPr>
            <w:proofErr w:type="spellStart"/>
            <w:r w:rsidRPr="00C4071F">
              <w:rPr>
                <w:rFonts w:ascii="Arial" w:hAnsi="Arial" w:cs="Arial"/>
                <w:b w:val="0"/>
                <w:sz w:val="24"/>
                <w:szCs w:val="24"/>
                <w:rPrChange w:id="197" w:author="Steuben, Gregg K (GE Global Research, US)" w:date="2016-10-27T12:47:00Z">
                  <w:rPr>
                    <w:b w:val="0"/>
                    <w:sz w:val="24"/>
                    <w:szCs w:val="24"/>
                  </w:rPr>
                </w:rPrChange>
              </w:rPr>
              <w:t>RabbitMQ</w:t>
            </w:r>
            <w:proofErr w:type="spellEnd"/>
          </w:p>
        </w:tc>
        <w:tc>
          <w:tcPr>
            <w:tcW w:w="5318" w:type="dxa"/>
          </w:tcPr>
          <w:p w14:paraId="4CACAEEC" w14:textId="781DCCD1" w:rsidR="00E10864" w:rsidRPr="00C4071F" w:rsidRDefault="00E10864" w:rsidP="00E10864">
            <w:pPr>
              <w:pStyle w:val="Heading1"/>
              <w:outlineLvl w:val="0"/>
              <w:rPr>
                <w:rFonts w:ascii="Arial" w:hAnsi="Arial" w:cs="Arial"/>
                <w:b w:val="0"/>
                <w:sz w:val="24"/>
                <w:szCs w:val="24"/>
                <w:rPrChange w:id="198" w:author="Steuben, Gregg K (GE Global Research, US)" w:date="2016-10-27T12:47:00Z">
                  <w:rPr>
                    <w:b w:val="0"/>
                    <w:sz w:val="24"/>
                    <w:szCs w:val="24"/>
                  </w:rPr>
                </w:rPrChange>
              </w:rPr>
            </w:pPr>
            <w:r w:rsidRPr="00C4071F">
              <w:rPr>
                <w:rFonts w:ascii="Arial" w:hAnsi="Arial" w:cs="Arial"/>
                <w:b w:val="0"/>
                <w:sz w:val="24"/>
                <w:szCs w:val="24"/>
                <w:rPrChange w:id="199" w:author="Steuben, Gregg K (GE Global Research, US)" w:date="2016-10-27T12:47:00Z">
                  <w:rPr>
                    <w:b w:val="0"/>
                    <w:sz w:val="24"/>
                    <w:szCs w:val="24"/>
                  </w:rPr>
                </w:rPrChange>
              </w:rPr>
              <w:t>https://www.predix.io/services/service.html?id=1182</w:t>
            </w:r>
          </w:p>
        </w:tc>
        <w:tc>
          <w:tcPr>
            <w:tcW w:w="1932" w:type="dxa"/>
          </w:tcPr>
          <w:p w14:paraId="17BF64A9" w14:textId="2A475CD2" w:rsidR="00E10864" w:rsidRPr="00C4071F" w:rsidRDefault="00E10864" w:rsidP="00E10864">
            <w:pPr>
              <w:pStyle w:val="Heading1"/>
              <w:outlineLvl w:val="0"/>
              <w:rPr>
                <w:rFonts w:ascii="Arial" w:hAnsi="Arial" w:cs="Arial"/>
                <w:b w:val="0"/>
                <w:sz w:val="24"/>
                <w:szCs w:val="24"/>
                <w:rPrChange w:id="200" w:author="Steuben, Gregg K (GE Global Research, US)" w:date="2016-10-27T12:47:00Z">
                  <w:rPr>
                    <w:b w:val="0"/>
                    <w:sz w:val="24"/>
                    <w:szCs w:val="24"/>
                  </w:rPr>
                </w:rPrChange>
              </w:rPr>
            </w:pPr>
            <w:r w:rsidRPr="00C4071F">
              <w:rPr>
                <w:rFonts w:ascii="Arial" w:hAnsi="Arial" w:cs="Arial"/>
                <w:b w:val="0"/>
                <w:sz w:val="24"/>
                <w:szCs w:val="24"/>
                <w:rPrChange w:id="201" w:author="Steuben, Gregg K (GE Global Research, US)" w:date="2016-10-27T12:47:00Z">
                  <w:rPr>
                    <w:b w:val="0"/>
                    <w:sz w:val="24"/>
                    <w:szCs w:val="24"/>
                  </w:rPr>
                </w:rPrChange>
              </w:rPr>
              <w:t>3</w:t>
            </w:r>
          </w:p>
        </w:tc>
      </w:tr>
      <w:tr w:rsidR="00E10864" w:rsidRPr="00C4071F" w14:paraId="43A8B5B6" w14:textId="77777777" w:rsidTr="00F65C76">
        <w:tc>
          <w:tcPr>
            <w:tcW w:w="1392" w:type="dxa"/>
          </w:tcPr>
          <w:p w14:paraId="136D403B" w14:textId="168883E2" w:rsidR="00E10864" w:rsidRPr="00C4071F" w:rsidRDefault="00E10864" w:rsidP="00E10864">
            <w:pPr>
              <w:pStyle w:val="Heading1"/>
              <w:outlineLvl w:val="0"/>
              <w:rPr>
                <w:rFonts w:ascii="Arial" w:hAnsi="Arial" w:cs="Arial"/>
                <w:b w:val="0"/>
                <w:sz w:val="24"/>
                <w:szCs w:val="24"/>
                <w:rPrChange w:id="202" w:author="Steuben, Gregg K (GE Global Research, US)" w:date="2016-10-27T12:47:00Z">
                  <w:rPr>
                    <w:b w:val="0"/>
                    <w:sz w:val="24"/>
                    <w:szCs w:val="24"/>
                  </w:rPr>
                </w:rPrChange>
              </w:rPr>
            </w:pPr>
            <w:proofErr w:type="spellStart"/>
            <w:r w:rsidRPr="00C4071F">
              <w:rPr>
                <w:rFonts w:ascii="Arial" w:hAnsi="Arial" w:cs="Arial"/>
                <w:b w:val="0"/>
                <w:sz w:val="24"/>
                <w:szCs w:val="24"/>
                <w:rPrChange w:id="203" w:author="Steuben, Gregg K (GE Global Research, US)" w:date="2016-10-27T12:47:00Z">
                  <w:rPr>
                    <w:b w:val="0"/>
                    <w:sz w:val="24"/>
                    <w:szCs w:val="24"/>
                  </w:rPr>
                </w:rPrChange>
              </w:rPr>
              <w:t>Redis</w:t>
            </w:r>
            <w:proofErr w:type="spellEnd"/>
          </w:p>
        </w:tc>
        <w:tc>
          <w:tcPr>
            <w:tcW w:w="5318" w:type="dxa"/>
          </w:tcPr>
          <w:p w14:paraId="6145D938" w14:textId="1CBB78F5" w:rsidR="00E10864" w:rsidRPr="00C4071F" w:rsidRDefault="00E10864" w:rsidP="00E10864">
            <w:pPr>
              <w:pStyle w:val="Heading1"/>
              <w:outlineLvl w:val="0"/>
              <w:rPr>
                <w:rFonts w:ascii="Arial" w:hAnsi="Arial" w:cs="Arial"/>
                <w:b w:val="0"/>
                <w:sz w:val="24"/>
                <w:szCs w:val="24"/>
                <w:rPrChange w:id="204" w:author="Steuben, Gregg K (GE Global Research, US)" w:date="2016-10-27T12:47:00Z">
                  <w:rPr>
                    <w:b w:val="0"/>
                    <w:sz w:val="24"/>
                    <w:szCs w:val="24"/>
                  </w:rPr>
                </w:rPrChange>
              </w:rPr>
            </w:pPr>
            <w:r w:rsidRPr="00C4071F">
              <w:rPr>
                <w:rFonts w:ascii="Arial" w:hAnsi="Arial" w:cs="Arial"/>
                <w:b w:val="0"/>
                <w:sz w:val="24"/>
                <w:szCs w:val="24"/>
                <w:rPrChange w:id="205" w:author="Steuben, Gregg K (GE Global Research, US)" w:date="2016-10-27T12:47:00Z">
                  <w:rPr>
                    <w:b w:val="0"/>
                    <w:sz w:val="24"/>
                    <w:szCs w:val="24"/>
                  </w:rPr>
                </w:rPrChange>
              </w:rPr>
              <w:t>https://www.predix.io/services/service.html?id=1215</w:t>
            </w:r>
          </w:p>
        </w:tc>
        <w:tc>
          <w:tcPr>
            <w:tcW w:w="1932" w:type="dxa"/>
          </w:tcPr>
          <w:p w14:paraId="4FAB259D" w14:textId="5F1C00D4" w:rsidR="00E10864" w:rsidRPr="00C4071F" w:rsidRDefault="00E10864" w:rsidP="00E10864">
            <w:pPr>
              <w:pStyle w:val="Heading1"/>
              <w:outlineLvl w:val="0"/>
              <w:rPr>
                <w:rFonts w:ascii="Arial" w:hAnsi="Arial" w:cs="Arial"/>
                <w:b w:val="0"/>
                <w:sz w:val="24"/>
                <w:szCs w:val="24"/>
                <w:rPrChange w:id="206" w:author="Steuben, Gregg K (GE Global Research, US)" w:date="2016-10-27T12:47:00Z">
                  <w:rPr>
                    <w:b w:val="0"/>
                    <w:sz w:val="24"/>
                    <w:szCs w:val="24"/>
                  </w:rPr>
                </w:rPrChange>
              </w:rPr>
            </w:pPr>
            <w:r w:rsidRPr="00C4071F">
              <w:rPr>
                <w:rFonts w:ascii="Arial" w:hAnsi="Arial" w:cs="Arial"/>
                <w:b w:val="0"/>
                <w:sz w:val="24"/>
                <w:szCs w:val="24"/>
                <w:rPrChange w:id="207" w:author="Steuben, Gregg K (GE Global Research, US)" w:date="2016-10-27T12:47:00Z">
                  <w:rPr>
                    <w:b w:val="0"/>
                    <w:sz w:val="24"/>
                    <w:szCs w:val="24"/>
                  </w:rPr>
                </w:rPrChange>
              </w:rPr>
              <w:t>5</w:t>
            </w:r>
          </w:p>
        </w:tc>
      </w:tr>
    </w:tbl>
    <w:p w14:paraId="7D57CDBC" w14:textId="2FF6BB57" w:rsidR="00522B92" w:rsidRPr="00C4071F" w:rsidRDefault="00522B92" w:rsidP="00FB1E38">
      <w:pPr>
        <w:spacing w:before="100" w:beforeAutospacing="1" w:after="100" w:afterAutospacing="1" w:line="240" w:lineRule="auto"/>
        <w:outlineLvl w:val="2"/>
        <w:rPr>
          <w:rFonts w:ascii="Arial" w:eastAsia="Times New Roman" w:hAnsi="Arial" w:cs="Arial"/>
          <w:b/>
          <w:bCs/>
          <w:sz w:val="27"/>
          <w:szCs w:val="27"/>
          <w:rPrChange w:id="208" w:author="Steuben, Gregg K (GE Global Research, US)" w:date="2016-10-27T12:47:00Z">
            <w:rPr>
              <w:rFonts w:ascii="Times New Roman" w:eastAsia="Times New Roman" w:hAnsi="Times New Roman" w:cs="Times New Roman"/>
              <w:b/>
              <w:bCs/>
              <w:sz w:val="27"/>
              <w:szCs w:val="27"/>
            </w:rPr>
          </w:rPrChange>
        </w:rPr>
      </w:pPr>
      <w:r w:rsidRPr="00C4071F">
        <w:rPr>
          <w:rFonts w:ascii="Arial" w:eastAsia="Times New Roman" w:hAnsi="Arial" w:cs="Arial"/>
          <w:b/>
          <w:bCs/>
          <w:sz w:val="27"/>
          <w:szCs w:val="27"/>
          <w:rPrChange w:id="209" w:author="Steuben, Gregg K (GE Global Research, US)" w:date="2016-10-27T12:47:00Z">
            <w:rPr>
              <w:rFonts w:ascii="Times New Roman" w:eastAsia="Times New Roman" w:hAnsi="Times New Roman" w:cs="Times New Roman"/>
              <w:b/>
              <w:bCs/>
              <w:sz w:val="27"/>
              <w:szCs w:val="27"/>
            </w:rPr>
          </w:rPrChange>
        </w:rPr>
        <w:t>Naming your services</w:t>
      </w:r>
    </w:p>
    <w:p w14:paraId="277DD1C6" w14:textId="31CD92BB" w:rsidR="00522B92" w:rsidRPr="00C4071F" w:rsidRDefault="00522B92" w:rsidP="00FB1E38">
      <w:pPr>
        <w:spacing w:before="100" w:beforeAutospacing="1" w:after="100" w:afterAutospacing="1" w:line="240" w:lineRule="auto"/>
        <w:outlineLvl w:val="2"/>
        <w:rPr>
          <w:rFonts w:ascii="Arial" w:eastAsia="Times New Roman" w:hAnsi="Arial" w:cs="Arial"/>
          <w:bCs/>
          <w:sz w:val="24"/>
          <w:szCs w:val="24"/>
          <w:rPrChange w:id="210" w:author="Steuben, Gregg K (GE Global Research, US)" w:date="2016-10-27T12:47:00Z">
            <w:rPr>
              <w:rFonts w:ascii="Times New Roman" w:eastAsia="Times New Roman" w:hAnsi="Times New Roman" w:cs="Times New Roman"/>
              <w:bCs/>
              <w:sz w:val="24"/>
              <w:szCs w:val="24"/>
            </w:rPr>
          </w:rPrChange>
        </w:rPr>
      </w:pPr>
      <w:r w:rsidRPr="00C4071F">
        <w:rPr>
          <w:rFonts w:ascii="Arial" w:eastAsia="Times New Roman" w:hAnsi="Arial" w:cs="Arial"/>
          <w:bCs/>
          <w:sz w:val="24"/>
          <w:szCs w:val="24"/>
          <w:rPrChange w:id="211" w:author="Steuben, Gregg K (GE Global Research, US)" w:date="2016-10-27T12:47:00Z">
            <w:rPr>
              <w:rFonts w:ascii="Times New Roman" w:eastAsia="Times New Roman" w:hAnsi="Times New Roman" w:cs="Times New Roman"/>
              <w:bCs/>
              <w:sz w:val="24"/>
              <w:szCs w:val="24"/>
            </w:rPr>
          </w:rPrChange>
        </w:rPr>
        <w:t xml:space="preserve">The convention used in this tutorial is to prefix all your service and application instances an easily identifiable (and preferably unique) prefix.  Many service and application names are hyphenated.  It is important to not use the underscore (“_”) character in your names as some entities that parse the </w:t>
      </w:r>
      <w:proofErr w:type="spellStart"/>
      <w:r w:rsidRPr="00C4071F">
        <w:rPr>
          <w:rFonts w:ascii="Arial" w:eastAsia="Times New Roman" w:hAnsi="Arial" w:cs="Arial"/>
          <w:bCs/>
          <w:sz w:val="24"/>
          <w:szCs w:val="24"/>
          <w:rPrChange w:id="212" w:author="Steuben, Gregg K (GE Global Research, US)" w:date="2016-10-27T12:47:00Z">
            <w:rPr>
              <w:rFonts w:ascii="Times New Roman" w:eastAsia="Times New Roman" w:hAnsi="Times New Roman" w:cs="Times New Roman"/>
              <w:bCs/>
              <w:sz w:val="24"/>
              <w:szCs w:val="24"/>
            </w:rPr>
          </w:rPrChange>
        </w:rPr>
        <w:t>manifest.yml</w:t>
      </w:r>
      <w:proofErr w:type="spellEnd"/>
      <w:r w:rsidRPr="00C4071F">
        <w:rPr>
          <w:rFonts w:ascii="Arial" w:eastAsia="Times New Roman" w:hAnsi="Arial" w:cs="Arial"/>
          <w:bCs/>
          <w:sz w:val="24"/>
          <w:szCs w:val="24"/>
          <w:rPrChange w:id="213" w:author="Steuben, Gregg K (GE Global Research, US)" w:date="2016-10-27T12:47:00Z">
            <w:rPr>
              <w:rFonts w:ascii="Times New Roman" w:eastAsia="Times New Roman" w:hAnsi="Times New Roman" w:cs="Times New Roman"/>
              <w:bCs/>
              <w:sz w:val="24"/>
              <w:szCs w:val="24"/>
            </w:rPr>
          </w:rPrChange>
        </w:rPr>
        <w:t xml:space="preserve"> file will have problems with this character.</w:t>
      </w:r>
    </w:p>
    <w:p w14:paraId="708EA4DC" w14:textId="63CE5320" w:rsidR="00FB1E38" w:rsidRPr="00C4071F" w:rsidRDefault="00FB1E38" w:rsidP="00FB1E38">
      <w:pPr>
        <w:spacing w:before="100" w:beforeAutospacing="1" w:after="100" w:afterAutospacing="1" w:line="240" w:lineRule="auto"/>
        <w:outlineLvl w:val="2"/>
        <w:rPr>
          <w:rFonts w:ascii="Arial" w:eastAsia="Times New Roman" w:hAnsi="Arial" w:cs="Arial"/>
          <w:b/>
          <w:bCs/>
          <w:sz w:val="27"/>
          <w:szCs w:val="27"/>
          <w:rPrChange w:id="214" w:author="Steuben, Gregg K (GE Global Research, US)" w:date="2016-10-27T12:47:00Z">
            <w:rPr>
              <w:rFonts w:ascii="Times New Roman" w:eastAsia="Times New Roman" w:hAnsi="Times New Roman" w:cs="Times New Roman"/>
              <w:b/>
              <w:bCs/>
              <w:sz w:val="27"/>
              <w:szCs w:val="27"/>
            </w:rPr>
          </w:rPrChange>
        </w:rPr>
      </w:pPr>
      <w:r w:rsidRPr="00C4071F">
        <w:rPr>
          <w:rFonts w:ascii="Arial" w:eastAsia="Times New Roman" w:hAnsi="Arial" w:cs="Arial"/>
          <w:b/>
          <w:bCs/>
          <w:sz w:val="27"/>
          <w:szCs w:val="27"/>
          <w:rPrChange w:id="215" w:author="Steuben, Gregg K (GE Global Research, US)" w:date="2016-10-27T12:47:00Z">
            <w:rPr>
              <w:rFonts w:ascii="Times New Roman" w:eastAsia="Times New Roman" w:hAnsi="Times New Roman" w:cs="Times New Roman"/>
              <w:b/>
              <w:bCs/>
              <w:sz w:val="27"/>
              <w:szCs w:val="27"/>
            </w:rPr>
          </w:rPrChange>
        </w:rPr>
        <w:t>Setting up your UAA service</w:t>
      </w:r>
    </w:p>
    <w:p w14:paraId="2B577C3E" w14:textId="77777777" w:rsidR="00FB1E38" w:rsidRPr="00C4071F" w:rsidRDefault="00FB1E38" w:rsidP="00FB1E38">
      <w:pPr>
        <w:spacing w:before="100" w:beforeAutospacing="1" w:after="100" w:afterAutospacing="1" w:line="240" w:lineRule="auto"/>
        <w:rPr>
          <w:rFonts w:ascii="Arial" w:eastAsia="Times New Roman" w:hAnsi="Arial" w:cs="Arial"/>
          <w:sz w:val="24"/>
          <w:szCs w:val="24"/>
          <w:rPrChange w:id="216" w:author="Steuben, Gregg K (GE Global Research, US)" w:date="2016-10-27T12:47:00Z">
            <w:rPr>
              <w:rFonts w:ascii="Times New Roman" w:eastAsia="Times New Roman" w:hAnsi="Times New Roman" w:cs="Times New Roman"/>
              <w:sz w:val="24"/>
              <w:szCs w:val="24"/>
            </w:rPr>
          </w:rPrChange>
        </w:rPr>
      </w:pPr>
      <w:commentRangeStart w:id="217"/>
      <w:r w:rsidRPr="00C4071F">
        <w:rPr>
          <w:rFonts w:ascii="Arial" w:eastAsia="Times New Roman" w:hAnsi="Arial" w:cs="Arial"/>
          <w:sz w:val="24"/>
          <w:szCs w:val="24"/>
          <w:rPrChange w:id="218" w:author="Steuben, Gregg K (GE Global Research, US)" w:date="2016-10-27T12:47:00Z">
            <w:rPr>
              <w:rFonts w:ascii="Times New Roman" w:eastAsia="Times New Roman" w:hAnsi="Times New Roman" w:cs="Times New Roman"/>
              <w:sz w:val="24"/>
              <w:szCs w:val="24"/>
            </w:rPr>
          </w:rPrChange>
        </w:rPr>
        <w:t>Setting up a Predix UAA service in your own Predix space is required to build the sample Digital Twin</w:t>
      </w:r>
      <w:commentRangeEnd w:id="217"/>
      <w:r w:rsidRPr="00C4071F">
        <w:rPr>
          <w:rStyle w:val="CommentReference"/>
          <w:rFonts w:ascii="Arial" w:hAnsi="Arial" w:cs="Arial"/>
          <w:rPrChange w:id="219" w:author="Steuben, Gregg K (GE Global Research, US)" w:date="2016-10-27T12:47:00Z">
            <w:rPr>
              <w:rStyle w:val="CommentReference"/>
            </w:rPr>
          </w:rPrChange>
        </w:rPr>
        <w:commentReference w:id="217"/>
      </w:r>
      <w:r w:rsidRPr="00C4071F">
        <w:rPr>
          <w:rFonts w:ascii="Arial" w:eastAsia="Times New Roman" w:hAnsi="Arial" w:cs="Arial"/>
          <w:sz w:val="24"/>
          <w:szCs w:val="24"/>
          <w:rPrChange w:id="220" w:author="Steuben, Gregg K (GE Global Research, US)" w:date="2016-10-27T12:47:00Z">
            <w:rPr>
              <w:rFonts w:ascii="Times New Roman" w:eastAsia="Times New Roman" w:hAnsi="Times New Roman" w:cs="Times New Roman"/>
              <w:sz w:val="24"/>
              <w:szCs w:val="24"/>
            </w:rPr>
          </w:rPrChange>
        </w:rPr>
        <w:t>. You can find instructions on how to set up your own UAA service on the Predix website (</w:t>
      </w:r>
      <w:r w:rsidR="00853E21" w:rsidRPr="00C4071F">
        <w:rPr>
          <w:rFonts w:ascii="Arial" w:hAnsi="Arial" w:cs="Arial"/>
          <w:rPrChange w:id="221" w:author="Steuben, Gregg K (GE Global Research, US)" w:date="2016-10-27T12:47:00Z">
            <w:rPr/>
          </w:rPrChange>
        </w:rPr>
        <w:fldChar w:fldCharType="begin"/>
      </w:r>
      <w:r w:rsidR="00853E21" w:rsidRPr="00C4071F">
        <w:rPr>
          <w:rFonts w:ascii="Arial" w:hAnsi="Arial" w:cs="Arial"/>
          <w:rPrChange w:id="222" w:author="Steuben, Gregg K (GE Global Research, US)" w:date="2016-10-27T12:47:00Z">
            <w:rPr/>
          </w:rPrChange>
        </w:rPr>
        <w:instrText xml:space="preserve"> HYPERLINK "https://www.predix.io/services/service.html?id=11</w:instrText>
      </w:r>
      <w:r w:rsidR="00853E21" w:rsidRPr="00C4071F">
        <w:rPr>
          <w:rFonts w:ascii="Arial" w:hAnsi="Arial" w:cs="Arial"/>
          <w:rPrChange w:id="223" w:author="Steuben, Gregg K (GE Global Research, US)" w:date="2016-10-27T12:47:00Z">
            <w:rPr/>
          </w:rPrChange>
        </w:rPr>
        <w:instrText xml:space="preserve">72" </w:instrText>
      </w:r>
      <w:r w:rsidR="00853E21" w:rsidRPr="00C4071F">
        <w:rPr>
          <w:rFonts w:ascii="Arial" w:hAnsi="Arial" w:cs="Arial"/>
          <w:rPrChange w:id="224" w:author="Steuben, Gregg K (GE Global Research, US)" w:date="2016-10-27T12:47:00Z">
            <w:rPr/>
          </w:rPrChange>
        </w:rPr>
        <w:fldChar w:fldCharType="separate"/>
      </w:r>
      <w:r w:rsidRPr="00C4071F">
        <w:rPr>
          <w:rStyle w:val="Hyperlink"/>
          <w:rFonts w:ascii="Arial" w:hAnsi="Arial" w:cs="Arial"/>
          <w:rPrChange w:id="225" w:author="Steuben, Gregg K (GE Global Research, US)" w:date="2016-10-27T12:47:00Z">
            <w:rPr>
              <w:rStyle w:val="Hyperlink"/>
            </w:rPr>
          </w:rPrChange>
        </w:rPr>
        <w:t>https://www.predix.io/services/service.html?id=1172</w:t>
      </w:r>
      <w:r w:rsidR="00853E21" w:rsidRPr="00C4071F">
        <w:rPr>
          <w:rStyle w:val="Hyperlink"/>
          <w:rFonts w:ascii="Arial" w:hAnsi="Arial" w:cs="Arial"/>
          <w:rPrChange w:id="226" w:author="Steuben, Gregg K (GE Global Research, US)" w:date="2016-10-27T12:47:00Z">
            <w:rPr>
              <w:rStyle w:val="Hyperlink"/>
            </w:rPr>
          </w:rPrChange>
        </w:rPr>
        <w:fldChar w:fldCharType="end"/>
      </w:r>
      <w:r w:rsidRPr="00C4071F">
        <w:rPr>
          <w:rFonts w:ascii="Arial" w:eastAsia="Times New Roman" w:hAnsi="Arial" w:cs="Arial"/>
          <w:sz w:val="24"/>
          <w:szCs w:val="24"/>
          <w:rPrChange w:id="227" w:author="Steuben, Gregg K (GE Global Research, US)" w:date="2016-10-27T12:47:00Z">
            <w:rPr>
              <w:rFonts w:ascii="Times New Roman" w:eastAsia="Times New Roman" w:hAnsi="Times New Roman" w:cs="Times New Roman"/>
              <w:sz w:val="24"/>
              <w:szCs w:val="24"/>
            </w:rPr>
          </w:rPrChange>
        </w:rPr>
        <w:t xml:space="preserve">).  For tutorials on how to configure the Predix UAA service, see the Exploring Security Services tutorial at </w:t>
      </w:r>
      <w:r w:rsidR="00853E21" w:rsidRPr="00C4071F">
        <w:rPr>
          <w:rFonts w:ascii="Arial" w:hAnsi="Arial" w:cs="Arial"/>
          <w:rPrChange w:id="228" w:author="Steuben, Gregg K (GE Global Research, US)" w:date="2016-10-27T12:47:00Z">
            <w:rPr/>
          </w:rPrChange>
        </w:rPr>
        <w:fldChar w:fldCharType="begin"/>
      </w:r>
      <w:r w:rsidR="00853E21" w:rsidRPr="00C4071F">
        <w:rPr>
          <w:rFonts w:ascii="Arial" w:hAnsi="Arial" w:cs="Arial"/>
          <w:rPrChange w:id="229" w:author="Steuben, Gregg K (GE Global Research, US)" w:date="2016-10-27T12:47:00Z">
            <w:rPr/>
          </w:rPrChange>
        </w:rPr>
        <w:instrText xml:space="preserve"> HYPERLINK "https://predix-io-dev.grc-apps.svc.ice.ge.com/resources/tutorials/journey.ht</w:instrText>
      </w:r>
      <w:r w:rsidR="00853E21" w:rsidRPr="00C4071F">
        <w:rPr>
          <w:rFonts w:ascii="Arial" w:hAnsi="Arial" w:cs="Arial"/>
          <w:rPrChange w:id="230" w:author="Steuben, Gregg K (GE Global Research, US)" w:date="2016-10-27T12:47:00Z">
            <w:rPr/>
          </w:rPrChange>
        </w:rPr>
        <w:instrText xml:space="preserve">ml" \l "1613" </w:instrText>
      </w:r>
      <w:r w:rsidR="00853E21" w:rsidRPr="00C4071F">
        <w:rPr>
          <w:rFonts w:ascii="Arial" w:hAnsi="Arial" w:cs="Arial"/>
          <w:rPrChange w:id="231" w:author="Steuben, Gregg K (GE Global Research, US)" w:date="2016-10-27T12:47:00Z">
            <w:rPr/>
          </w:rPrChange>
        </w:rPr>
        <w:fldChar w:fldCharType="separate"/>
      </w:r>
      <w:r w:rsidRPr="00C4071F">
        <w:rPr>
          <w:rStyle w:val="Hyperlink"/>
          <w:rFonts w:ascii="Arial" w:eastAsia="Times New Roman" w:hAnsi="Arial" w:cs="Arial"/>
          <w:sz w:val="24"/>
          <w:szCs w:val="24"/>
          <w:rPrChange w:id="232" w:author="Steuben, Gregg K (GE Global Research, US)" w:date="2016-10-27T12:47:00Z">
            <w:rPr>
              <w:rStyle w:val="Hyperlink"/>
              <w:rFonts w:ascii="Times New Roman" w:eastAsia="Times New Roman" w:hAnsi="Times New Roman" w:cs="Times New Roman"/>
              <w:sz w:val="24"/>
              <w:szCs w:val="24"/>
            </w:rPr>
          </w:rPrChange>
        </w:rPr>
        <w:t>https://predix-io-dev.grc-apps.svc.ice.ge.com/resources/tutorials/journey.html#1613</w:t>
      </w:r>
      <w:r w:rsidR="00853E21" w:rsidRPr="00C4071F">
        <w:rPr>
          <w:rStyle w:val="Hyperlink"/>
          <w:rFonts w:ascii="Arial" w:eastAsia="Times New Roman" w:hAnsi="Arial" w:cs="Arial"/>
          <w:sz w:val="24"/>
          <w:szCs w:val="24"/>
          <w:rPrChange w:id="233" w:author="Steuben, Gregg K (GE Global Research, US)" w:date="2016-10-27T12:47:00Z">
            <w:rPr>
              <w:rStyle w:val="Hyperlink"/>
              <w:rFonts w:ascii="Times New Roman" w:eastAsia="Times New Roman" w:hAnsi="Times New Roman" w:cs="Times New Roman"/>
              <w:sz w:val="24"/>
              <w:szCs w:val="24"/>
            </w:rPr>
          </w:rPrChange>
        </w:rPr>
        <w:fldChar w:fldCharType="end"/>
      </w:r>
      <w:r w:rsidRPr="00C4071F">
        <w:rPr>
          <w:rFonts w:ascii="Arial" w:eastAsia="Times New Roman" w:hAnsi="Arial" w:cs="Arial"/>
          <w:sz w:val="24"/>
          <w:szCs w:val="24"/>
          <w:rPrChange w:id="234" w:author="Steuben, Gregg K (GE Global Research, US)" w:date="2016-10-27T12:47:00Z">
            <w:rPr>
              <w:rFonts w:ascii="Times New Roman" w:eastAsia="Times New Roman" w:hAnsi="Times New Roman" w:cs="Times New Roman"/>
              <w:sz w:val="24"/>
              <w:szCs w:val="24"/>
            </w:rPr>
          </w:rPrChange>
        </w:rPr>
        <w:t>.</w:t>
      </w:r>
    </w:p>
    <w:p w14:paraId="564614CA" w14:textId="731CD29B" w:rsidR="00FB1E38" w:rsidRPr="00C4071F" w:rsidRDefault="00FB1E38" w:rsidP="00FB1E38">
      <w:pPr>
        <w:spacing w:before="100" w:beforeAutospacing="1" w:after="100" w:afterAutospacing="1" w:line="240" w:lineRule="auto"/>
        <w:rPr>
          <w:rFonts w:ascii="Arial" w:eastAsia="Times New Roman" w:hAnsi="Arial" w:cs="Arial"/>
          <w:sz w:val="24"/>
          <w:szCs w:val="24"/>
          <w:rPrChange w:id="235"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236" w:author="Steuben, Gregg K (GE Global Research, US)" w:date="2016-10-27T12:47:00Z">
            <w:rPr>
              <w:rFonts w:ascii="Times New Roman" w:eastAsia="Times New Roman" w:hAnsi="Times New Roman" w:cs="Times New Roman"/>
              <w:sz w:val="24"/>
              <w:szCs w:val="24"/>
            </w:rPr>
          </w:rPrChange>
        </w:rPr>
        <w:t xml:space="preserve">Once you have provisioned a UAA service, you can choose to configure your UAA service through the </w:t>
      </w:r>
      <w:r w:rsidR="0043672A" w:rsidRPr="00C4071F">
        <w:rPr>
          <w:rFonts w:ascii="Arial" w:eastAsia="Times New Roman" w:hAnsi="Arial" w:cs="Arial"/>
          <w:sz w:val="24"/>
          <w:szCs w:val="24"/>
          <w:rPrChange w:id="237" w:author="Steuben, Gregg K (GE Global Research, US)" w:date="2016-10-27T12:47:00Z">
            <w:rPr>
              <w:rFonts w:ascii="Times New Roman" w:eastAsia="Times New Roman" w:hAnsi="Times New Roman" w:cs="Times New Roman"/>
              <w:sz w:val="24"/>
              <w:szCs w:val="24"/>
            </w:rPr>
          </w:rPrChange>
        </w:rPr>
        <w:t>UAAC</w:t>
      </w:r>
      <w:r w:rsidRPr="00C4071F">
        <w:rPr>
          <w:rFonts w:ascii="Arial" w:eastAsia="Times New Roman" w:hAnsi="Arial" w:cs="Arial"/>
          <w:sz w:val="24"/>
          <w:szCs w:val="24"/>
          <w:rPrChange w:id="238" w:author="Steuben, Gregg K (GE Global Research, US)" w:date="2016-10-27T12:47:00Z">
            <w:rPr>
              <w:rFonts w:ascii="Times New Roman" w:eastAsia="Times New Roman" w:hAnsi="Times New Roman" w:cs="Times New Roman"/>
              <w:sz w:val="24"/>
              <w:szCs w:val="24"/>
            </w:rPr>
          </w:rPrChange>
        </w:rPr>
        <w:t xml:space="preserve"> command line interface (instructions for installing can be found here: </w:t>
      </w:r>
      <w:r w:rsidR="00853E21" w:rsidRPr="00C4071F">
        <w:rPr>
          <w:rFonts w:ascii="Arial" w:hAnsi="Arial" w:cs="Arial"/>
          <w:rPrChange w:id="239" w:author="Steuben, Gregg K (GE Global Research, US)" w:date="2016-10-27T12:47:00Z">
            <w:rPr/>
          </w:rPrChange>
        </w:rPr>
        <w:fldChar w:fldCharType="begin"/>
      </w:r>
      <w:r w:rsidR="00853E21" w:rsidRPr="00C4071F">
        <w:rPr>
          <w:rFonts w:ascii="Arial" w:hAnsi="Arial" w:cs="Arial"/>
          <w:rPrChange w:id="240" w:author="Steuben, Gregg K (GE Global Research, US)" w:date="2016-10-27T12:47:00Z">
            <w:rPr/>
          </w:rPrChange>
        </w:rPr>
        <w:instrText xml:space="preserve"> HYPERLINK "https://github.com/cloudfoundry/cf-uaac" \t "_blank" </w:instrText>
      </w:r>
      <w:r w:rsidR="00853E21" w:rsidRPr="00C4071F">
        <w:rPr>
          <w:rFonts w:ascii="Arial" w:hAnsi="Arial" w:cs="Arial"/>
          <w:rPrChange w:id="241"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242" w:author="Steuben, Gregg K (GE Global Research, US)" w:date="2016-10-27T12:47:00Z">
            <w:rPr>
              <w:rFonts w:ascii="Times New Roman" w:eastAsia="Times New Roman" w:hAnsi="Times New Roman" w:cs="Times New Roman"/>
              <w:color w:val="0000FF"/>
              <w:sz w:val="24"/>
              <w:szCs w:val="24"/>
              <w:u w:val="single"/>
            </w:rPr>
          </w:rPrChange>
        </w:rPr>
        <w:t>https://github.com/cloudfoundry/cf-uaac</w:t>
      </w:r>
      <w:r w:rsidR="00853E21" w:rsidRPr="00C4071F">
        <w:rPr>
          <w:rFonts w:ascii="Arial" w:eastAsia="Times New Roman" w:hAnsi="Arial" w:cs="Arial"/>
          <w:color w:val="0000FF"/>
          <w:sz w:val="24"/>
          <w:szCs w:val="24"/>
          <w:u w:val="single"/>
          <w:rPrChange w:id="243" w:author="Steuben, Gregg K (GE Global Research, US)" w:date="2016-10-27T12:47:00Z">
            <w:rPr>
              <w:rFonts w:ascii="Times New Roman" w:eastAsia="Times New Roman" w:hAnsi="Times New Roman" w:cs="Times New Roman"/>
              <w:color w:val="0000FF"/>
              <w:sz w:val="24"/>
              <w:szCs w:val="24"/>
              <w:u w:val="single"/>
            </w:rPr>
          </w:rPrChange>
        </w:rPr>
        <w:fldChar w:fldCharType="end"/>
      </w:r>
      <w:r w:rsidRPr="00C4071F">
        <w:rPr>
          <w:rFonts w:ascii="Arial" w:eastAsia="Times New Roman" w:hAnsi="Arial" w:cs="Arial"/>
          <w:sz w:val="24"/>
          <w:szCs w:val="24"/>
          <w:rPrChange w:id="244" w:author="Steuben, Gregg K (GE Global Research, US)" w:date="2016-10-27T12:47:00Z">
            <w:rPr>
              <w:rFonts w:ascii="Times New Roman" w:eastAsia="Times New Roman" w:hAnsi="Times New Roman" w:cs="Times New Roman"/>
              <w:sz w:val="24"/>
              <w:szCs w:val="24"/>
            </w:rPr>
          </w:rPrChange>
        </w:rPr>
        <w:t xml:space="preserve">), or through the Predix </w:t>
      </w:r>
      <w:r w:rsidRPr="00C4071F">
        <w:rPr>
          <w:rStyle w:val="CommentReference"/>
          <w:rFonts w:ascii="Arial" w:hAnsi="Arial" w:cs="Arial"/>
          <w:rPrChange w:id="245" w:author="Steuben, Gregg K (GE Global Research, US)" w:date="2016-10-27T12:47:00Z">
            <w:rPr>
              <w:rStyle w:val="CommentReference"/>
            </w:rPr>
          </w:rPrChange>
        </w:rPr>
        <w:commentReference w:id="246"/>
      </w:r>
      <w:r w:rsidRPr="00C4071F">
        <w:rPr>
          <w:rFonts w:ascii="Arial" w:eastAsia="Times New Roman" w:hAnsi="Arial" w:cs="Arial"/>
          <w:sz w:val="24"/>
          <w:szCs w:val="24"/>
          <w:rPrChange w:id="247" w:author="Steuben, Gregg K (GE Global Research, US)" w:date="2016-10-27T12:47:00Z">
            <w:rPr>
              <w:rFonts w:ascii="Times New Roman" w:eastAsia="Times New Roman" w:hAnsi="Times New Roman" w:cs="Times New Roman"/>
              <w:sz w:val="24"/>
              <w:szCs w:val="24"/>
            </w:rPr>
          </w:rPrChange>
        </w:rPr>
        <w:t>Tool Kit (</w:t>
      </w:r>
      <w:r w:rsidR="00853E21" w:rsidRPr="00C4071F">
        <w:rPr>
          <w:rFonts w:ascii="Arial" w:hAnsi="Arial" w:cs="Arial"/>
          <w:rPrChange w:id="248" w:author="Steuben, Gregg K (GE Global Research, US)" w:date="2016-10-27T12:47:00Z">
            <w:rPr/>
          </w:rPrChange>
        </w:rPr>
        <w:fldChar w:fldCharType="begin"/>
      </w:r>
      <w:r w:rsidR="00853E21" w:rsidRPr="00C4071F">
        <w:rPr>
          <w:rFonts w:ascii="Arial" w:hAnsi="Arial" w:cs="Arial"/>
          <w:rPrChange w:id="249" w:author="Steuben, Gregg K (GE Global Research, US)" w:date="2016-10-27T12:47:00Z">
            <w:rPr/>
          </w:rPrChange>
        </w:rPr>
        <w:instrText xml:space="preserve"> HYPERLINK "https://predix-starter.run.aws-usw02-pr.ice.predix.io/" \t "_blank" </w:instrText>
      </w:r>
      <w:r w:rsidR="00853E21" w:rsidRPr="00C4071F">
        <w:rPr>
          <w:rFonts w:ascii="Arial" w:hAnsi="Arial" w:cs="Arial"/>
          <w:rPrChange w:id="250"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251" w:author="Steuben, Gregg K (GE Global Research, US)" w:date="2016-10-27T12:47:00Z">
            <w:rPr>
              <w:rFonts w:ascii="Times New Roman" w:eastAsia="Times New Roman" w:hAnsi="Times New Roman" w:cs="Times New Roman"/>
              <w:color w:val="0000FF"/>
              <w:sz w:val="24"/>
              <w:szCs w:val="24"/>
              <w:u w:val="single"/>
            </w:rPr>
          </w:rPrChange>
        </w:rPr>
        <w:t>https://predix-starter.run.aws-usw02-pr.ice.predix.io/</w:t>
      </w:r>
      <w:r w:rsidR="00853E21" w:rsidRPr="00C4071F">
        <w:rPr>
          <w:rFonts w:ascii="Arial" w:eastAsia="Times New Roman" w:hAnsi="Arial" w:cs="Arial"/>
          <w:color w:val="0000FF"/>
          <w:sz w:val="24"/>
          <w:szCs w:val="24"/>
          <w:u w:val="single"/>
          <w:rPrChange w:id="252" w:author="Steuben, Gregg K (GE Global Research, US)" w:date="2016-10-27T12:47:00Z">
            <w:rPr>
              <w:rFonts w:ascii="Times New Roman" w:eastAsia="Times New Roman" w:hAnsi="Times New Roman" w:cs="Times New Roman"/>
              <w:color w:val="0000FF"/>
              <w:sz w:val="24"/>
              <w:szCs w:val="24"/>
              <w:u w:val="single"/>
            </w:rPr>
          </w:rPrChange>
        </w:rPr>
        <w:fldChar w:fldCharType="end"/>
      </w:r>
      <w:r w:rsidRPr="00C4071F">
        <w:rPr>
          <w:rFonts w:ascii="Arial" w:eastAsia="Times New Roman" w:hAnsi="Arial" w:cs="Arial"/>
          <w:sz w:val="24"/>
          <w:szCs w:val="24"/>
          <w:rPrChange w:id="253" w:author="Steuben, Gregg K (GE Global Research, US)" w:date="2016-10-27T12:47:00Z">
            <w:rPr>
              <w:rFonts w:ascii="Times New Roman" w:eastAsia="Times New Roman" w:hAnsi="Times New Roman" w:cs="Times New Roman"/>
              <w:sz w:val="24"/>
              <w:szCs w:val="24"/>
            </w:rPr>
          </w:rPrChange>
        </w:rPr>
        <w:t>). For inexperienced users, it is often easiest to use the Predix Tool Kit.</w:t>
      </w:r>
    </w:p>
    <w:p w14:paraId="5998610C" w14:textId="77777777" w:rsidR="00FB1E38" w:rsidRPr="00C4071F" w:rsidRDefault="00FB1E38" w:rsidP="00FB1E38">
      <w:pPr>
        <w:spacing w:before="100" w:beforeAutospacing="1" w:after="100" w:afterAutospacing="1" w:line="240" w:lineRule="auto"/>
        <w:rPr>
          <w:rFonts w:ascii="Arial" w:eastAsia="Times New Roman" w:hAnsi="Arial" w:cs="Arial"/>
          <w:sz w:val="24"/>
          <w:szCs w:val="24"/>
          <w:rPrChange w:id="254"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255" w:author="Steuben, Gregg K (GE Global Research, US)" w:date="2016-10-27T12:47:00Z">
            <w:rPr>
              <w:rFonts w:ascii="Times New Roman" w:eastAsia="Times New Roman" w:hAnsi="Times New Roman" w:cs="Times New Roman"/>
              <w:sz w:val="24"/>
              <w:szCs w:val="24"/>
            </w:rPr>
          </w:rPrChange>
        </w:rPr>
        <w:t xml:space="preserve">We recommend </w:t>
      </w:r>
      <w:commentRangeStart w:id="256"/>
      <w:r w:rsidRPr="00C4071F">
        <w:rPr>
          <w:rFonts w:ascii="Arial" w:eastAsia="Times New Roman" w:hAnsi="Arial" w:cs="Arial"/>
          <w:sz w:val="24"/>
          <w:szCs w:val="24"/>
          <w:rPrChange w:id="257" w:author="Steuben, Gregg K (GE Global Research, US)" w:date="2016-10-27T12:47:00Z">
            <w:rPr>
              <w:rFonts w:ascii="Times New Roman" w:eastAsia="Times New Roman" w:hAnsi="Times New Roman" w:cs="Times New Roman"/>
              <w:sz w:val="24"/>
              <w:szCs w:val="24"/>
            </w:rPr>
          </w:rPrChange>
        </w:rPr>
        <w:t>the following configuration for your UAA service</w:t>
      </w:r>
      <w:commentRangeEnd w:id="256"/>
      <w:r w:rsidRPr="00C4071F">
        <w:rPr>
          <w:rStyle w:val="CommentReference"/>
          <w:rFonts w:ascii="Arial" w:hAnsi="Arial" w:cs="Arial"/>
          <w:rPrChange w:id="258" w:author="Steuben, Gregg K (GE Global Research, US)" w:date="2016-10-27T12:47:00Z">
            <w:rPr>
              <w:rStyle w:val="CommentReference"/>
            </w:rPr>
          </w:rPrChange>
        </w:rPr>
        <w:commentReference w:id="256"/>
      </w:r>
      <w:r w:rsidRPr="00C4071F">
        <w:rPr>
          <w:rFonts w:ascii="Arial" w:eastAsia="Times New Roman" w:hAnsi="Arial" w:cs="Arial"/>
          <w:sz w:val="24"/>
          <w:szCs w:val="24"/>
          <w:rPrChange w:id="259" w:author="Steuben, Gregg K (GE Global Research, US)" w:date="2016-10-27T12:47:00Z">
            <w:rPr>
              <w:rFonts w:ascii="Times New Roman" w:eastAsia="Times New Roman" w:hAnsi="Times New Roman" w:cs="Times New Roman"/>
              <w:sz w:val="24"/>
              <w:szCs w:val="24"/>
            </w:rPr>
          </w:rPrChange>
        </w:rPr>
        <w:t xml:space="preserve">: </w:t>
      </w:r>
    </w:p>
    <w:p w14:paraId="45CFF721" w14:textId="77777777" w:rsidR="00FB1E38" w:rsidRPr="00C4071F" w:rsidRDefault="00FB1E38" w:rsidP="00FB1E38">
      <w:pPr>
        <w:spacing w:before="100" w:beforeAutospacing="1" w:after="100" w:afterAutospacing="1" w:line="240" w:lineRule="auto"/>
        <w:rPr>
          <w:rFonts w:ascii="Arial" w:eastAsia="Times New Roman" w:hAnsi="Arial" w:cs="Arial"/>
          <w:sz w:val="24"/>
          <w:szCs w:val="24"/>
          <w:rPrChange w:id="260"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261" w:author="Steuben, Gregg K (GE Global Research, US)" w:date="2016-10-27T12:47:00Z">
            <w:rPr>
              <w:rFonts w:ascii="Times New Roman" w:eastAsia="Times New Roman" w:hAnsi="Times New Roman" w:cs="Times New Roman"/>
              <w:sz w:val="24"/>
              <w:szCs w:val="24"/>
            </w:rPr>
          </w:rPrChange>
        </w:rPr>
        <w:t>Two new groups:</w:t>
      </w:r>
    </w:p>
    <w:p w14:paraId="56488ACC" w14:textId="77777777" w:rsidR="00FB1E38" w:rsidRPr="00C4071F" w:rsidRDefault="00FB1E38" w:rsidP="00F65C76">
      <w:pPr>
        <w:pStyle w:val="ListParagraph"/>
        <w:numPr>
          <w:ilvl w:val="0"/>
          <w:numId w:val="19"/>
        </w:numPr>
        <w:spacing w:before="100" w:beforeAutospacing="1" w:after="100" w:afterAutospacing="1" w:line="240" w:lineRule="auto"/>
        <w:rPr>
          <w:rFonts w:ascii="Arial" w:eastAsia="Times New Roman" w:hAnsi="Arial" w:cs="Arial"/>
          <w:sz w:val="24"/>
          <w:szCs w:val="24"/>
          <w:rPrChange w:id="262" w:author="Steuben, Gregg K (GE Global Research, US)" w:date="2016-10-27T12:47:00Z">
            <w:rPr>
              <w:rFonts w:ascii="Times New Roman" w:eastAsia="Times New Roman" w:hAnsi="Times New Roman" w:cs="Times New Roman"/>
              <w:sz w:val="24"/>
              <w:szCs w:val="24"/>
            </w:rPr>
          </w:rPrChange>
        </w:rPr>
      </w:pPr>
      <w:proofErr w:type="spellStart"/>
      <w:r w:rsidRPr="00C4071F">
        <w:rPr>
          <w:rFonts w:ascii="Arial" w:eastAsia="Times New Roman" w:hAnsi="Arial" w:cs="Arial"/>
          <w:sz w:val="24"/>
          <w:szCs w:val="24"/>
          <w:rPrChange w:id="263" w:author="Steuben, Gregg K (GE Global Research, US)" w:date="2016-10-27T12:47:00Z">
            <w:rPr>
              <w:rFonts w:ascii="Times New Roman" w:eastAsia="Times New Roman" w:hAnsi="Times New Roman" w:cs="Times New Roman"/>
              <w:sz w:val="24"/>
              <w:szCs w:val="24"/>
            </w:rPr>
          </w:rPrChange>
        </w:rPr>
        <w:t>tutorial.user</w:t>
      </w:r>
      <w:proofErr w:type="spellEnd"/>
    </w:p>
    <w:p w14:paraId="38019DD6" w14:textId="77777777" w:rsidR="00FB1E38" w:rsidRPr="00C4071F" w:rsidRDefault="00FB1E38" w:rsidP="00F65C76">
      <w:pPr>
        <w:pStyle w:val="ListParagraph"/>
        <w:numPr>
          <w:ilvl w:val="0"/>
          <w:numId w:val="19"/>
        </w:numPr>
        <w:spacing w:before="100" w:beforeAutospacing="1" w:after="100" w:afterAutospacing="1" w:line="240" w:lineRule="auto"/>
        <w:rPr>
          <w:rFonts w:ascii="Arial" w:eastAsia="Times New Roman" w:hAnsi="Arial" w:cs="Arial"/>
          <w:sz w:val="24"/>
          <w:szCs w:val="24"/>
          <w:rPrChange w:id="264" w:author="Steuben, Gregg K (GE Global Research, US)" w:date="2016-10-27T12:47:00Z">
            <w:rPr>
              <w:rFonts w:ascii="Times New Roman" w:eastAsia="Times New Roman" w:hAnsi="Times New Roman" w:cs="Times New Roman"/>
              <w:sz w:val="24"/>
              <w:szCs w:val="24"/>
            </w:rPr>
          </w:rPrChange>
        </w:rPr>
      </w:pPr>
      <w:proofErr w:type="spellStart"/>
      <w:proofErr w:type="gramStart"/>
      <w:r w:rsidRPr="00C4071F">
        <w:rPr>
          <w:rFonts w:ascii="Arial" w:eastAsia="Times New Roman" w:hAnsi="Arial" w:cs="Arial"/>
          <w:sz w:val="24"/>
          <w:szCs w:val="24"/>
          <w:rPrChange w:id="265" w:author="Steuben, Gregg K (GE Global Research, US)" w:date="2016-10-27T12:47:00Z">
            <w:rPr>
              <w:rFonts w:ascii="Times New Roman" w:eastAsia="Times New Roman" w:hAnsi="Times New Roman" w:cs="Times New Roman"/>
              <w:sz w:val="24"/>
              <w:szCs w:val="24"/>
            </w:rPr>
          </w:rPrChange>
        </w:rPr>
        <w:t>tutorial.admin</w:t>
      </w:r>
      <w:proofErr w:type="spellEnd"/>
      <w:proofErr w:type="gramEnd"/>
    </w:p>
    <w:p w14:paraId="3110D989" w14:textId="77777777" w:rsidR="00FB1E38" w:rsidRPr="00C4071F" w:rsidRDefault="00FB1E38" w:rsidP="00FB1E38">
      <w:pPr>
        <w:spacing w:before="100" w:beforeAutospacing="1" w:after="100" w:afterAutospacing="1" w:line="240" w:lineRule="auto"/>
        <w:rPr>
          <w:rFonts w:ascii="Arial" w:eastAsia="Times New Roman" w:hAnsi="Arial" w:cs="Arial"/>
          <w:sz w:val="24"/>
          <w:szCs w:val="24"/>
          <w:rPrChange w:id="266"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267" w:author="Steuben, Gregg K (GE Global Research, US)" w:date="2016-10-27T12:47:00Z">
            <w:rPr>
              <w:rFonts w:ascii="Times New Roman" w:eastAsia="Times New Roman" w:hAnsi="Times New Roman" w:cs="Times New Roman"/>
              <w:sz w:val="24"/>
              <w:szCs w:val="24"/>
            </w:rPr>
          </w:rPrChange>
        </w:rPr>
        <w:lastRenderedPageBreak/>
        <w:t>Two new clients:</w:t>
      </w:r>
    </w:p>
    <w:p w14:paraId="6E76187C" w14:textId="529E431E" w:rsidR="00FB1E38" w:rsidRPr="00C4071F" w:rsidRDefault="00FB1E38" w:rsidP="00FB1E38">
      <w:pPr>
        <w:pStyle w:val="ListParagraph"/>
        <w:numPr>
          <w:ilvl w:val="0"/>
          <w:numId w:val="22"/>
        </w:numPr>
        <w:spacing w:before="100" w:beforeAutospacing="1" w:after="100" w:afterAutospacing="1" w:line="240" w:lineRule="auto"/>
        <w:rPr>
          <w:rFonts w:ascii="Arial" w:eastAsia="Times New Roman" w:hAnsi="Arial" w:cs="Arial"/>
          <w:sz w:val="24"/>
          <w:szCs w:val="24"/>
          <w:rPrChange w:id="268"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269" w:author="Steuben, Gregg K (GE Global Research, US)" w:date="2016-10-27T12:47:00Z">
            <w:rPr>
              <w:rFonts w:ascii="Times New Roman" w:eastAsia="Times New Roman" w:hAnsi="Times New Roman" w:cs="Times New Roman"/>
              <w:sz w:val="24"/>
              <w:szCs w:val="24"/>
            </w:rPr>
          </w:rPrChange>
        </w:rPr>
        <w:t>tutorial-</w:t>
      </w:r>
      <w:proofErr w:type="spellStart"/>
      <w:r w:rsidRPr="00C4071F">
        <w:rPr>
          <w:rFonts w:ascii="Arial" w:eastAsia="Times New Roman" w:hAnsi="Arial" w:cs="Arial"/>
          <w:sz w:val="24"/>
          <w:szCs w:val="24"/>
          <w:rPrChange w:id="270" w:author="Steuben, Gregg K (GE Global Research, US)" w:date="2016-10-27T12:47:00Z">
            <w:rPr>
              <w:rFonts w:ascii="Times New Roman" w:eastAsia="Times New Roman" w:hAnsi="Times New Roman" w:cs="Times New Roman"/>
              <w:sz w:val="24"/>
              <w:szCs w:val="24"/>
            </w:rPr>
          </w:rPrChange>
        </w:rPr>
        <w:t>svcs</w:t>
      </w:r>
      <w:proofErr w:type="spellEnd"/>
      <w:r w:rsidRPr="00C4071F">
        <w:rPr>
          <w:rFonts w:ascii="Arial" w:eastAsia="Times New Roman" w:hAnsi="Arial" w:cs="Arial"/>
          <w:sz w:val="24"/>
          <w:szCs w:val="24"/>
          <w:rPrChange w:id="271" w:author="Steuben, Gregg K (GE Global Research, US)" w:date="2016-10-27T12:47:00Z">
            <w:rPr>
              <w:rFonts w:ascii="Times New Roman" w:eastAsia="Times New Roman" w:hAnsi="Times New Roman" w:cs="Times New Roman"/>
              <w:sz w:val="24"/>
              <w:szCs w:val="24"/>
            </w:rPr>
          </w:rPrChange>
        </w:rPr>
        <w:t xml:space="preserve"> (for use with the back</w:t>
      </w:r>
      <w:r w:rsidR="00384D7F" w:rsidRPr="00C4071F">
        <w:rPr>
          <w:rFonts w:ascii="Arial" w:eastAsia="Times New Roman" w:hAnsi="Arial" w:cs="Arial"/>
          <w:sz w:val="24"/>
          <w:szCs w:val="24"/>
          <w:rPrChange w:id="272" w:author="Steuben, Gregg K (GE Global Research, US)" w:date="2016-10-27T12:47:00Z">
            <w:rPr>
              <w:rFonts w:ascii="Times New Roman" w:eastAsia="Times New Roman" w:hAnsi="Times New Roman" w:cs="Times New Roman"/>
              <w:sz w:val="24"/>
              <w:szCs w:val="24"/>
            </w:rPr>
          </w:rPrChange>
        </w:rPr>
        <w:t>-</w:t>
      </w:r>
      <w:r w:rsidRPr="00C4071F">
        <w:rPr>
          <w:rFonts w:ascii="Arial" w:eastAsia="Times New Roman" w:hAnsi="Arial" w:cs="Arial"/>
          <w:sz w:val="24"/>
          <w:szCs w:val="24"/>
          <w:rPrChange w:id="273" w:author="Steuben, Gregg K (GE Global Research, US)" w:date="2016-10-27T12:47:00Z">
            <w:rPr>
              <w:rFonts w:ascii="Times New Roman" w:eastAsia="Times New Roman" w:hAnsi="Times New Roman" w:cs="Times New Roman"/>
              <w:sz w:val="24"/>
              <w:szCs w:val="24"/>
            </w:rPr>
          </w:rPrChange>
        </w:rPr>
        <w:t>end services)</w:t>
      </w:r>
    </w:p>
    <w:p w14:paraId="673C3CEF" w14:textId="23510ECA" w:rsidR="00FB1E38" w:rsidRPr="00C4071F" w:rsidRDefault="00FB1E38" w:rsidP="62F7610C">
      <w:pPr>
        <w:pStyle w:val="ListParagraph"/>
        <w:numPr>
          <w:ilvl w:val="1"/>
          <w:numId w:val="22"/>
        </w:numPr>
        <w:spacing w:before="100" w:beforeAutospacing="1" w:after="100" w:afterAutospacing="1" w:line="240" w:lineRule="auto"/>
        <w:rPr>
          <w:rFonts w:ascii="Arial" w:eastAsia="Times New Roman" w:hAnsi="Arial" w:cs="Arial"/>
          <w:sz w:val="24"/>
          <w:szCs w:val="24"/>
          <w:rPrChange w:id="274"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275" w:author="Steuben, Gregg K (GE Global Research, US)" w:date="2016-10-27T12:47:00Z">
            <w:rPr>
              <w:rFonts w:ascii="Times New Roman" w:eastAsia="Times New Roman" w:hAnsi="Times New Roman" w:cs="Times New Roman"/>
              <w:sz w:val="24"/>
              <w:szCs w:val="24"/>
            </w:rPr>
          </w:rPrChange>
        </w:rPr>
        <w:t xml:space="preserve">scope: </w:t>
      </w:r>
      <w:proofErr w:type="spellStart"/>
      <w:proofErr w:type="gramStart"/>
      <w:r w:rsidRPr="00C4071F">
        <w:rPr>
          <w:rFonts w:ascii="Arial" w:eastAsia="Times New Roman" w:hAnsi="Arial" w:cs="Arial"/>
          <w:sz w:val="24"/>
          <w:szCs w:val="24"/>
          <w:rPrChange w:id="276" w:author="Steuben, Gregg K (GE Global Research, US)" w:date="2016-10-27T12:47:00Z">
            <w:rPr>
              <w:rFonts w:ascii="Times New Roman" w:eastAsia="Times New Roman" w:hAnsi="Times New Roman" w:cs="Times New Roman"/>
              <w:sz w:val="24"/>
              <w:szCs w:val="24"/>
            </w:rPr>
          </w:rPrChange>
        </w:rPr>
        <w:t>uaa.none</w:t>
      </w:r>
      <w:proofErr w:type="spellEnd"/>
      <w:proofErr w:type="gramEnd"/>
    </w:p>
    <w:p w14:paraId="2E9447D7" w14:textId="55A1381D" w:rsidR="00FB1E38" w:rsidRPr="00C4071F" w:rsidRDefault="00FB1E38" w:rsidP="00F65C76">
      <w:pPr>
        <w:pStyle w:val="ListParagraph"/>
        <w:numPr>
          <w:ilvl w:val="1"/>
          <w:numId w:val="22"/>
        </w:numPr>
        <w:spacing w:before="100" w:beforeAutospacing="1" w:after="100" w:afterAutospacing="1" w:line="240" w:lineRule="auto"/>
        <w:rPr>
          <w:rFonts w:ascii="Arial" w:eastAsia="Times New Roman" w:hAnsi="Arial" w:cs="Arial"/>
          <w:sz w:val="24"/>
          <w:szCs w:val="24"/>
          <w:rPrChange w:id="277" w:author="Steuben, Gregg K (GE Global Research, US)" w:date="2016-10-27T12:47:00Z">
            <w:rPr>
              <w:rFonts w:ascii="Times New Roman" w:eastAsia="Times New Roman" w:hAnsi="Times New Roman" w:cs="Times New Roman"/>
              <w:sz w:val="24"/>
              <w:szCs w:val="24"/>
            </w:rPr>
          </w:rPrChange>
        </w:rPr>
      </w:pPr>
      <w:proofErr w:type="spellStart"/>
      <w:r w:rsidRPr="00C4071F">
        <w:rPr>
          <w:rFonts w:ascii="Arial" w:eastAsia="Times New Roman" w:hAnsi="Arial" w:cs="Arial"/>
          <w:sz w:val="24"/>
          <w:szCs w:val="24"/>
          <w:rPrChange w:id="278" w:author="Steuben, Gregg K (GE Global Research, US)" w:date="2016-10-27T12:47:00Z">
            <w:rPr>
              <w:rFonts w:ascii="Times New Roman" w:eastAsia="Times New Roman" w:hAnsi="Times New Roman" w:cs="Times New Roman"/>
              <w:sz w:val="24"/>
              <w:szCs w:val="24"/>
            </w:rPr>
          </w:rPrChange>
        </w:rPr>
        <w:t>resource_ids</w:t>
      </w:r>
      <w:proofErr w:type="spellEnd"/>
      <w:r w:rsidRPr="00C4071F">
        <w:rPr>
          <w:rFonts w:ascii="Arial" w:eastAsia="Times New Roman" w:hAnsi="Arial" w:cs="Arial"/>
          <w:sz w:val="24"/>
          <w:szCs w:val="24"/>
          <w:rPrChange w:id="279" w:author="Steuben, Gregg K (GE Global Research, US)" w:date="2016-10-27T12:47:00Z">
            <w:rPr>
              <w:rFonts w:ascii="Times New Roman" w:eastAsia="Times New Roman" w:hAnsi="Times New Roman" w:cs="Times New Roman"/>
              <w:sz w:val="24"/>
              <w:szCs w:val="24"/>
            </w:rPr>
          </w:rPrChange>
        </w:rPr>
        <w:t>: none</w:t>
      </w:r>
    </w:p>
    <w:p w14:paraId="43964455" w14:textId="376C3C1F" w:rsidR="00FB1E38" w:rsidRPr="00C4071F"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Change w:id="280" w:author="Steuben, Gregg K (GE Global Research, US)" w:date="2016-10-27T12:47:00Z">
            <w:rPr>
              <w:rFonts w:ascii="Times New Roman" w:eastAsia="Times New Roman" w:hAnsi="Times New Roman" w:cs="Times New Roman"/>
              <w:sz w:val="24"/>
              <w:szCs w:val="24"/>
            </w:rPr>
          </w:rPrChange>
        </w:rPr>
      </w:pPr>
      <w:proofErr w:type="spellStart"/>
      <w:r w:rsidRPr="00C4071F">
        <w:rPr>
          <w:rFonts w:ascii="Arial" w:eastAsia="Times New Roman" w:hAnsi="Arial" w:cs="Arial"/>
          <w:sz w:val="24"/>
          <w:szCs w:val="24"/>
          <w:rPrChange w:id="281" w:author="Steuben, Gregg K (GE Global Research, US)" w:date="2016-10-27T12:47:00Z">
            <w:rPr>
              <w:rFonts w:ascii="Times New Roman" w:eastAsia="Times New Roman" w:hAnsi="Times New Roman" w:cs="Times New Roman"/>
              <w:sz w:val="24"/>
              <w:szCs w:val="24"/>
            </w:rPr>
          </w:rPrChange>
        </w:rPr>
        <w:t>authorized_grant_types</w:t>
      </w:r>
      <w:proofErr w:type="spellEnd"/>
      <w:r w:rsidRPr="00C4071F">
        <w:rPr>
          <w:rFonts w:ascii="Arial" w:eastAsia="Times New Roman" w:hAnsi="Arial" w:cs="Arial"/>
          <w:sz w:val="24"/>
          <w:szCs w:val="24"/>
          <w:rPrChange w:id="282" w:author="Steuben, Gregg K (GE Global Research, US)" w:date="2016-10-27T12:47:00Z">
            <w:rPr>
              <w:rFonts w:ascii="Times New Roman" w:eastAsia="Times New Roman" w:hAnsi="Times New Roman" w:cs="Times New Roman"/>
              <w:sz w:val="24"/>
              <w:szCs w:val="24"/>
            </w:rPr>
          </w:rPrChange>
        </w:rPr>
        <w:t>: “</w:t>
      </w:r>
      <w:proofErr w:type="spellStart"/>
      <w:r w:rsidRPr="00C4071F">
        <w:rPr>
          <w:rFonts w:ascii="Arial" w:eastAsia="Times New Roman" w:hAnsi="Arial" w:cs="Arial"/>
          <w:sz w:val="24"/>
          <w:szCs w:val="24"/>
          <w:rPrChange w:id="283" w:author="Steuben, Gregg K (GE Global Research, US)" w:date="2016-10-27T12:47:00Z">
            <w:rPr>
              <w:rFonts w:ascii="Times New Roman" w:eastAsia="Times New Roman" w:hAnsi="Times New Roman" w:cs="Times New Roman"/>
              <w:sz w:val="24"/>
              <w:szCs w:val="24"/>
            </w:rPr>
          </w:rPrChange>
        </w:rPr>
        <w:t>client_credentials</w:t>
      </w:r>
      <w:proofErr w:type="spellEnd"/>
      <w:r w:rsidRPr="00C4071F">
        <w:rPr>
          <w:rFonts w:ascii="Arial" w:eastAsia="Times New Roman" w:hAnsi="Arial" w:cs="Arial"/>
          <w:sz w:val="24"/>
          <w:szCs w:val="24"/>
          <w:rPrChange w:id="284" w:author="Steuben, Gregg K (GE Global Research, US)" w:date="2016-10-27T12:47:00Z">
            <w:rPr>
              <w:rFonts w:ascii="Times New Roman" w:eastAsia="Times New Roman" w:hAnsi="Times New Roman" w:cs="Times New Roman"/>
              <w:sz w:val="24"/>
              <w:szCs w:val="24"/>
            </w:rPr>
          </w:rPrChange>
        </w:rPr>
        <w:t>”</w:t>
      </w:r>
    </w:p>
    <w:p w14:paraId="0900C78C" w14:textId="4E4B36F2" w:rsidR="00FB1E38" w:rsidRPr="00C4071F"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Change w:id="285" w:author="Steuben, Gregg K (GE Global Research, US)" w:date="2016-10-27T12:47:00Z">
            <w:rPr>
              <w:rFonts w:ascii="Times New Roman" w:eastAsia="Times New Roman" w:hAnsi="Times New Roman" w:cs="Times New Roman"/>
              <w:sz w:val="24"/>
              <w:szCs w:val="24"/>
            </w:rPr>
          </w:rPrChange>
        </w:rPr>
      </w:pPr>
      <w:proofErr w:type="spellStart"/>
      <w:r w:rsidRPr="00C4071F">
        <w:rPr>
          <w:rFonts w:ascii="Arial" w:eastAsia="Times New Roman" w:hAnsi="Arial" w:cs="Arial"/>
          <w:sz w:val="24"/>
          <w:szCs w:val="24"/>
          <w:rPrChange w:id="286" w:author="Steuben, Gregg K (GE Global Research, US)" w:date="2016-10-27T12:47:00Z">
            <w:rPr>
              <w:rFonts w:ascii="Times New Roman" w:eastAsia="Times New Roman" w:hAnsi="Times New Roman" w:cs="Times New Roman"/>
              <w:sz w:val="24"/>
              <w:szCs w:val="24"/>
            </w:rPr>
          </w:rPrChange>
        </w:rPr>
        <w:t>autoapprove</w:t>
      </w:r>
      <w:proofErr w:type="spellEnd"/>
      <w:r w:rsidRPr="00C4071F">
        <w:rPr>
          <w:rFonts w:ascii="Arial" w:eastAsia="Times New Roman" w:hAnsi="Arial" w:cs="Arial"/>
          <w:sz w:val="24"/>
          <w:szCs w:val="24"/>
          <w:rPrChange w:id="287" w:author="Steuben, Gregg K (GE Global Research, US)" w:date="2016-10-27T12:47:00Z">
            <w:rPr>
              <w:rFonts w:ascii="Times New Roman" w:eastAsia="Times New Roman" w:hAnsi="Times New Roman" w:cs="Times New Roman"/>
              <w:sz w:val="24"/>
              <w:szCs w:val="24"/>
            </w:rPr>
          </w:rPrChange>
        </w:rPr>
        <w:t>:</w:t>
      </w:r>
    </w:p>
    <w:p w14:paraId="3687B8E8" w14:textId="043923C1" w:rsidR="00FB1E38" w:rsidRPr="00C4071F"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Change w:id="288"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289" w:author="Steuben, Gregg K (GE Global Research, US)" w:date="2016-10-27T12:47:00Z">
            <w:rPr>
              <w:rFonts w:ascii="Times New Roman" w:eastAsia="Times New Roman" w:hAnsi="Times New Roman" w:cs="Times New Roman"/>
              <w:sz w:val="24"/>
              <w:szCs w:val="24"/>
            </w:rPr>
          </w:rPrChange>
        </w:rPr>
        <w:t>actions: none</w:t>
      </w:r>
    </w:p>
    <w:p w14:paraId="76C8514F" w14:textId="35A2EF32" w:rsidR="00FB1E38" w:rsidRPr="00C4071F"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Change w:id="290"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291" w:author="Steuben, Gregg K (GE Global Research, US)" w:date="2016-10-27T12:47:00Z">
            <w:rPr>
              <w:rFonts w:ascii="Times New Roman" w:eastAsia="Times New Roman" w:hAnsi="Times New Roman" w:cs="Times New Roman"/>
              <w:sz w:val="24"/>
              <w:szCs w:val="24"/>
            </w:rPr>
          </w:rPrChange>
        </w:rPr>
        <w:t>authorities = “</w:t>
      </w:r>
      <w:proofErr w:type="spellStart"/>
      <w:r w:rsidRPr="00C4071F">
        <w:rPr>
          <w:rFonts w:ascii="Arial" w:eastAsia="Times New Roman" w:hAnsi="Arial" w:cs="Arial"/>
          <w:sz w:val="24"/>
          <w:szCs w:val="24"/>
          <w:rPrChange w:id="292" w:author="Steuben, Gregg K (GE Global Research, US)" w:date="2016-10-27T12:47:00Z">
            <w:rPr>
              <w:rFonts w:ascii="Times New Roman" w:eastAsia="Times New Roman" w:hAnsi="Times New Roman" w:cs="Times New Roman"/>
              <w:sz w:val="24"/>
              <w:szCs w:val="24"/>
            </w:rPr>
          </w:rPrChange>
        </w:rPr>
        <w:t>uaa.resource</w:t>
      </w:r>
      <w:proofErr w:type="spellEnd"/>
      <w:r w:rsidRPr="00C4071F">
        <w:rPr>
          <w:rFonts w:ascii="Arial" w:eastAsia="Times New Roman" w:hAnsi="Arial" w:cs="Arial"/>
          <w:sz w:val="24"/>
          <w:szCs w:val="24"/>
          <w:rPrChange w:id="293" w:author="Steuben, Gregg K (GE Global Research, US)" w:date="2016-10-27T12:47:00Z">
            <w:rPr>
              <w:rFonts w:ascii="Times New Roman" w:eastAsia="Times New Roman" w:hAnsi="Times New Roman" w:cs="Times New Roman"/>
              <w:sz w:val="24"/>
              <w:szCs w:val="24"/>
            </w:rPr>
          </w:rPrChange>
        </w:rPr>
        <w:t>”, “</w:t>
      </w:r>
      <w:proofErr w:type="spellStart"/>
      <w:r w:rsidRPr="00C4071F">
        <w:rPr>
          <w:rFonts w:ascii="Arial" w:eastAsia="Times New Roman" w:hAnsi="Arial" w:cs="Arial"/>
          <w:sz w:val="24"/>
          <w:szCs w:val="24"/>
          <w:rPrChange w:id="294" w:author="Steuben, Gregg K (GE Global Research, US)" w:date="2016-10-27T12:47:00Z">
            <w:rPr>
              <w:rFonts w:ascii="Times New Roman" w:eastAsia="Times New Roman" w:hAnsi="Times New Roman" w:cs="Times New Roman"/>
              <w:sz w:val="24"/>
              <w:szCs w:val="24"/>
            </w:rPr>
          </w:rPrChange>
        </w:rPr>
        <w:t>tutorial.user</w:t>
      </w:r>
      <w:proofErr w:type="spellEnd"/>
      <w:r w:rsidRPr="00C4071F">
        <w:rPr>
          <w:rFonts w:ascii="Arial" w:eastAsia="Times New Roman" w:hAnsi="Arial" w:cs="Arial"/>
          <w:sz w:val="24"/>
          <w:szCs w:val="24"/>
          <w:rPrChange w:id="295" w:author="Steuben, Gregg K (GE Global Research, US)" w:date="2016-10-27T12:47:00Z">
            <w:rPr>
              <w:rFonts w:ascii="Times New Roman" w:eastAsia="Times New Roman" w:hAnsi="Times New Roman" w:cs="Times New Roman"/>
              <w:sz w:val="24"/>
              <w:szCs w:val="24"/>
            </w:rPr>
          </w:rPrChange>
        </w:rPr>
        <w:t>”</w:t>
      </w:r>
      <w:proofErr w:type="gramStart"/>
      <w:r w:rsidRPr="00C4071F">
        <w:rPr>
          <w:rFonts w:ascii="Arial" w:eastAsia="Times New Roman" w:hAnsi="Arial" w:cs="Arial"/>
          <w:sz w:val="24"/>
          <w:szCs w:val="24"/>
          <w:rPrChange w:id="296" w:author="Steuben, Gregg K (GE Global Research, US)" w:date="2016-10-27T12:47:00Z">
            <w:rPr>
              <w:rFonts w:ascii="Times New Roman" w:eastAsia="Times New Roman" w:hAnsi="Times New Roman" w:cs="Times New Roman"/>
              <w:sz w:val="24"/>
              <w:szCs w:val="24"/>
            </w:rPr>
          </w:rPrChange>
        </w:rPr>
        <w:t>, ”</w:t>
      </w:r>
      <w:proofErr w:type="spellStart"/>
      <w:r w:rsidRPr="00C4071F">
        <w:rPr>
          <w:rFonts w:ascii="Arial" w:eastAsia="Times New Roman" w:hAnsi="Arial" w:cs="Arial"/>
          <w:sz w:val="24"/>
          <w:szCs w:val="24"/>
          <w:rPrChange w:id="297" w:author="Steuben, Gregg K (GE Global Research, US)" w:date="2016-10-27T12:47:00Z">
            <w:rPr>
              <w:rFonts w:ascii="Times New Roman" w:eastAsia="Times New Roman" w:hAnsi="Times New Roman" w:cs="Times New Roman"/>
              <w:sz w:val="24"/>
              <w:szCs w:val="24"/>
            </w:rPr>
          </w:rPrChange>
        </w:rPr>
        <w:t>tutorial</w:t>
      </w:r>
      <w:proofErr w:type="gramEnd"/>
      <w:r w:rsidRPr="00C4071F">
        <w:rPr>
          <w:rFonts w:ascii="Arial" w:eastAsia="Times New Roman" w:hAnsi="Arial" w:cs="Arial"/>
          <w:sz w:val="24"/>
          <w:szCs w:val="24"/>
          <w:rPrChange w:id="298" w:author="Steuben, Gregg K (GE Global Research, US)" w:date="2016-10-27T12:47:00Z">
            <w:rPr>
              <w:rFonts w:ascii="Times New Roman" w:eastAsia="Times New Roman" w:hAnsi="Times New Roman" w:cs="Times New Roman"/>
              <w:sz w:val="24"/>
              <w:szCs w:val="24"/>
            </w:rPr>
          </w:rPrChange>
        </w:rPr>
        <w:t>.admin</w:t>
      </w:r>
      <w:proofErr w:type="spellEnd"/>
      <w:r w:rsidRPr="00C4071F">
        <w:rPr>
          <w:rFonts w:ascii="Arial" w:eastAsia="Times New Roman" w:hAnsi="Arial" w:cs="Arial"/>
          <w:sz w:val="24"/>
          <w:szCs w:val="24"/>
          <w:rPrChange w:id="299" w:author="Steuben, Gregg K (GE Global Research, US)" w:date="2016-10-27T12:47:00Z">
            <w:rPr>
              <w:rFonts w:ascii="Times New Roman" w:eastAsia="Times New Roman" w:hAnsi="Times New Roman" w:cs="Times New Roman"/>
              <w:sz w:val="24"/>
              <w:szCs w:val="24"/>
            </w:rPr>
          </w:rPrChange>
        </w:rPr>
        <w:t>”, &lt;</w:t>
      </w:r>
      <w:proofErr w:type="spellStart"/>
      <w:r w:rsidRPr="00C4071F">
        <w:rPr>
          <w:rFonts w:ascii="Arial" w:eastAsia="Times New Roman" w:hAnsi="Arial" w:cs="Arial"/>
          <w:sz w:val="24"/>
          <w:szCs w:val="24"/>
          <w:rPrChange w:id="300" w:author="Steuben, Gregg K (GE Global Research, US)" w:date="2016-10-27T12:47:00Z">
            <w:rPr>
              <w:rFonts w:ascii="Times New Roman" w:eastAsia="Times New Roman" w:hAnsi="Times New Roman" w:cs="Times New Roman"/>
              <w:sz w:val="24"/>
              <w:szCs w:val="24"/>
            </w:rPr>
          </w:rPrChange>
        </w:rPr>
        <w:t>timeseries_ingestion_scopes</w:t>
      </w:r>
      <w:proofErr w:type="spellEnd"/>
      <w:r w:rsidRPr="00C4071F">
        <w:rPr>
          <w:rFonts w:ascii="Arial" w:eastAsia="Times New Roman" w:hAnsi="Arial" w:cs="Arial"/>
          <w:sz w:val="24"/>
          <w:szCs w:val="24"/>
          <w:rPrChange w:id="301" w:author="Steuben, Gregg K (GE Global Research, US)" w:date="2016-10-27T12:47:00Z">
            <w:rPr>
              <w:rFonts w:ascii="Times New Roman" w:eastAsia="Times New Roman" w:hAnsi="Times New Roman" w:cs="Times New Roman"/>
              <w:sz w:val="24"/>
              <w:szCs w:val="24"/>
            </w:rPr>
          </w:rPrChange>
        </w:rPr>
        <w:t>&gt;, &lt;</w:t>
      </w:r>
      <w:proofErr w:type="spellStart"/>
      <w:r w:rsidRPr="00C4071F">
        <w:rPr>
          <w:rFonts w:ascii="Arial" w:eastAsia="Times New Roman" w:hAnsi="Arial" w:cs="Arial"/>
          <w:sz w:val="24"/>
          <w:szCs w:val="24"/>
          <w:rPrChange w:id="302" w:author="Steuben, Gregg K (GE Global Research, US)" w:date="2016-10-27T12:47:00Z">
            <w:rPr>
              <w:rFonts w:ascii="Times New Roman" w:eastAsia="Times New Roman" w:hAnsi="Times New Roman" w:cs="Times New Roman"/>
              <w:sz w:val="24"/>
              <w:szCs w:val="24"/>
            </w:rPr>
          </w:rPrChange>
        </w:rPr>
        <w:t>timeseries_query_scopes</w:t>
      </w:r>
      <w:proofErr w:type="spellEnd"/>
      <w:r w:rsidRPr="00C4071F">
        <w:rPr>
          <w:rFonts w:ascii="Arial" w:eastAsia="Times New Roman" w:hAnsi="Arial" w:cs="Arial"/>
          <w:sz w:val="24"/>
          <w:szCs w:val="24"/>
          <w:rPrChange w:id="303" w:author="Steuben, Gregg K (GE Global Research, US)" w:date="2016-10-27T12:47:00Z">
            <w:rPr>
              <w:rFonts w:ascii="Times New Roman" w:eastAsia="Times New Roman" w:hAnsi="Times New Roman" w:cs="Times New Roman"/>
              <w:sz w:val="24"/>
              <w:szCs w:val="24"/>
            </w:rPr>
          </w:rPrChange>
        </w:rPr>
        <w:t>&gt;, &lt;</w:t>
      </w:r>
      <w:proofErr w:type="spellStart"/>
      <w:r w:rsidRPr="00C4071F">
        <w:rPr>
          <w:rFonts w:ascii="Arial" w:eastAsia="Times New Roman" w:hAnsi="Arial" w:cs="Arial"/>
          <w:sz w:val="24"/>
          <w:szCs w:val="24"/>
          <w:rPrChange w:id="304" w:author="Steuben, Gregg K (GE Global Research, US)" w:date="2016-10-27T12:47:00Z">
            <w:rPr>
              <w:rFonts w:ascii="Times New Roman" w:eastAsia="Times New Roman" w:hAnsi="Times New Roman" w:cs="Times New Roman"/>
              <w:sz w:val="24"/>
              <w:szCs w:val="24"/>
            </w:rPr>
          </w:rPrChange>
        </w:rPr>
        <w:t>analytics_catalog_scope</w:t>
      </w:r>
      <w:proofErr w:type="spellEnd"/>
      <w:r w:rsidRPr="00C4071F">
        <w:rPr>
          <w:rFonts w:ascii="Arial" w:eastAsia="Times New Roman" w:hAnsi="Arial" w:cs="Arial"/>
          <w:sz w:val="24"/>
          <w:szCs w:val="24"/>
          <w:rPrChange w:id="305" w:author="Steuben, Gregg K (GE Global Research, US)" w:date="2016-10-27T12:47:00Z">
            <w:rPr>
              <w:rFonts w:ascii="Times New Roman" w:eastAsia="Times New Roman" w:hAnsi="Times New Roman" w:cs="Times New Roman"/>
              <w:sz w:val="24"/>
              <w:szCs w:val="24"/>
            </w:rPr>
          </w:rPrChange>
        </w:rPr>
        <w:t>&gt;</w:t>
      </w:r>
    </w:p>
    <w:p w14:paraId="46BF0EE8" w14:textId="27C50584" w:rsidR="00FB1E38" w:rsidRPr="00C4071F" w:rsidRDefault="005D3D05" w:rsidP="00C4071F">
      <w:pPr>
        <w:pStyle w:val="ListParagraph"/>
        <w:numPr>
          <w:ilvl w:val="2"/>
          <w:numId w:val="22"/>
        </w:numPr>
        <w:spacing w:before="100" w:beforeAutospacing="1" w:after="100" w:afterAutospacing="1" w:line="240" w:lineRule="auto"/>
        <w:rPr>
          <w:rFonts w:ascii="Arial" w:eastAsia="Times New Roman" w:hAnsi="Arial" w:cs="Arial"/>
          <w:sz w:val="24"/>
          <w:szCs w:val="24"/>
          <w:rPrChange w:id="306"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307" w:author="Steuben, Gregg K (GE Global Research, US)" w:date="2016-10-27T12:47:00Z">
            <w:rPr>
              <w:rFonts w:ascii="Times New Roman" w:eastAsia="Times New Roman" w:hAnsi="Times New Roman" w:cs="Times New Roman"/>
              <w:sz w:val="24"/>
              <w:szCs w:val="24"/>
            </w:rPr>
          </w:rPrChange>
        </w:rPr>
        <w:t xml:space="preserve">NOTE: </w:t>
      </w:r>
      <w:proofErr w:type="gramStart"/>
      <w:r w:rsidR="00FB1E38" w:rsidRPr="00C4071F">
        <w:rPr>
          <w:rFonts w:ascii="Arial" w:eastAsia="Times New Roman" w:hAnsi="Arial" w:cs="Arial"/>
          <w:sz w:val="24"/>
          <w:szCs w:val="24"/>
          <w:rPrChange w:id="308" w:author="Steuben, Gregg K (GE Global Research, US)" w:date="2016-10-27T12:47:00Z">
            <w:rPr>
              <w:rFonts w:ascii="Times New Roman" w:eastAsia="Times New Roman" w:hAnsi="Times New Roman" w:cs="Times New Roman"/>
              <w:sz w:val="24"/>
              <w:szCs w:val="24"/>
            </w:rPr>
          </w:rPrChange>
        </w:rPr>
        <w:t>In order to</w:t>
      </w:r>
      <w:proofErr w:type="gramEnd"/>
      <w:r w:rsidR="00FB1E38" w:rsidRPr="00C4071F">
        <w:rPr>
          <w:rFonts w:ascii="Arial" w:eastAsia="Times New Roman" w:hAnsi="Arial" w:cs="Arial"/>
          <w:sz w:val="24"/>
          <w:szCs w:val="24"/>
          <w:rPrChange w:id="309" w:author="Steuben, Gregg K (GE Global Research, US)" w:date="2016-10-27T12:47:00Z">
            <w:rPr>
              <w:rFonts w:ascii="Times New Roman" w:eastAsia="Times New Roman" w:hAnsi="Times New Roman" w:cs="Times New Roman"/>
              <w:sz w:val="24"/>
              <w:szCs w:val="24"/>
            </w:rPr>
          </w:rPrChange>
        </w:rPr>
        <w:t xml:space="preserve"> use the analytics catalog and time series services that you create you must include the proper authorities here. More information can be found</w:t>
      </w:r>
      <w:r w:rsidR="00384D7F" w:rsidRPr="00C4071F">
        <w:rPr>
          <w:rFonts w:ascii="Arial" w:eastAsia="Times New Roman" w:hAnsi="Arial" w:cs="Arial"/>
          <w:sz w:val="24"/>
          <w:szCs w:val="24"/>
          <w:rPrChange w:id="310" w:author="Steuben, Gregg K (GE Global Research, US)" w:date="2016-10-27T12:47:00Z">
            <w:rPr>
              <w:rFonts w:ascii="Times New Roman" w:eastAsia="Times New Roman" w:hAnsi="Times New Roman" w:cs="Times New Roman"/>
              <w:sz w:val="24"/>
              <w:szCs w:val="24"/>
            </w:rPr>
          </w:rPrChange>
        </w:rPr>
        <w:t xml:space="preserve"> in the documentation for the analytics catalog and time series</w:t>
      </w:r>
      <w:ins w:id="311" w:author="Steuben, Gregg K (GE Global Research, US)" w:date="2016-10-27T12:53:00Z">
        <w:r w:rsidR="00C4071F">
          <w:rPr>
            <w:rFonts w:ascii="Arial" w:eastAsia="Times New Roman" w:hAnsi="Arial" w:cs="Arial"/>
            <w:sz w:val="24"/>
            <w:szCs w:val="24"/>
          </w:rPr>
          <w:t xml:space="preserve"> </w:t>
        </w:r>
      </w:ins>
      <w:ins w:id="312" w:author="Steuben, Gregg K (GE Global Research, US)" w:date="2016-10-27T12:55:00Z">
        <w:r w:rsidR="00853E21">
          <w:rPr>
            <w:rFonts w:ascii="Arial" w:eastAsia="Times New Roman" w:hAnsi="Arial" w:cs="Arial"/>
            <w:sz w:val="24"/>
            <w:szCs w:val="24"/>
          </w:rPr>
          <w:t xml:space="preserve">the </w:t>
        </w:r>
      </w:ins>
      <w:ins w:id="313" w:author="Steuben, Gregg K (GE Global Research, US)" w:date="2016-10-27T12:54:00Z">
        <w:r w:rsidR="00C4071F">
          <w:rPr>
            <w:rFonts w:ascii="Arial" w:eastAsia="Times New Roman" w:hAnsi="Arial" w:cs="Arial"/>
            <w:sz w:val="24"/>
            <w:szCs w:val="24"/>
          </w:rPr>
          <w:fldChar w:fldCharType="begin"/>
        </w:r>
        <w:r w:rsidR="00C4071F">
          <w:rPr>
            <w:rFonts w:ascii="Arial" w:eastAsia="Times New Roman" w:hAnsi="Arial" w:cs="Arial"/>
            <w:sz w:val="24"/>
            <w:szCs w:val="24"/>
          </w:rPr>
          <w:instrText xml:space="preserve"> HYPERLINK "https://www.predix.io/docs/?r=311933" \l "YDrrlVqu" </w:instrText>
        </w:r>
        <w:r w:rsidR="00C4071F">
          <w:rPr>
            <w:rFonts w:ascii="Arial" w:eastAsia="Times New Roman" w:hAnsi="Arial" w:cs="Arial"/>
            <w:sz w:val="24"/>
            <w:szCs w:val="24"/>
          </w:rPr>
        </w:r>
        <w:r w:rsidR="00C4071F">
          <w:rPr>
            <w:rFonts w:ascii="Arial" w:eastAsia="Times New Roman" w:hAnsi="Arial" w:cs="Arial"/>
            <w:sz w:val="24"/>
            <w:szCs w:val="24"/>
          </w:rPr>
          <w:fldChar w:fldCharType="separate"/>
        </w:r>
        <w:r w:rsidR="00C4071F" w:rsidRPr="00C4071F">
          <w:rPr>
            <w:rStyle w:val="Hyperlink"/>
            <w:rFonts w:ascii="Arial" w:eastAsia="Times New Roman" w:hAnsi="Arial" w:cs="Arial"/>
            <w:sz w:val="24"/>
            <w:szCs w:val="24"/>
          </w:rPr>
          <w:t>Updating OAuth2 Client to Use Analytics Catalog Service</w:t>
        </w:r>
        <w:r w:rsidR="00C4071F">
          <w:rPr>
            <w:rFonts w:ascii="Arial" w:eastAsia="Times New Roman" w:hAnsi="Arial" w:cs="Arial"/>
            <w:sz w:val="24"/>
            <w:szCs w:val="24"/>
          </w:rPr>
          <w:fldChar w:fldCharType="end"/>
        </w:r>
      </w:ins>
      <w:ins w:id="314" w:author="Steuben, Gregg K (GE Global Research, US)" w:date="2016-10-27T12:53:00Z">
        <w:r w:rsidR="00C4071F">
          <w:rPr>
            <w:rFonts w:ascii="Arial" w:eastAsia="Times New Roman" w:hAnsi="Arial" w:cs="Arial"/>
            <w:sz w:val="24"/>
            <w:szCs w:val="24"/>
          </w:rPr>
          <w:t xml:space="preserve"> and</w:t>
        </w:r>
      </w:ins>
      <w:ins w:id="315" w:author="Steuben, Gregg K (GE Global Research, US)" w:date="2016-10-27T12:54:00Z">
        <w:r w:rsidR="00C4071F">
          <w:rPr>
            <w:rFonts w:ascii="Arial" w:eastAsia="Times New Roman" w:hAnsi="Arial" w:cs="Arial"/>
            <w:sz w:val="24"/>
            <w:szCs w:val="24"/>
          </w:rPr>
          <w:t xml:space="preserve"> </w:t>
        </w:r>
        <w:r w:rsidR="00C4071F">
          <w:rPr>
            <w:rFonts w:ascii="Arial" w:eastAsia="Times New Roman" w:hAnsi="Arial" w:cs="Arial"/>
            <w:sz w:val="24"/>
            <w:szCs w:val="24"/>
          </w:rPr>
          <w:fldChar w:fldCharType="begin"/>
        </w:r>
        <w:r w:rsidR="00C4071F">
          <w:rPr>
            <w:rFonts w:ascii="Arial" w:eastAsia="Times New Roman" w:hAnsi="Arial" w:cs="Arial"/>
            <w:sz w:val="24"/>
            <w:szCs w:val="24"/>
          </w:rPr>
          <w:instrText xml:space="preserve"> HYPERLINK "https://www.predix.io/docs/" \l "BWTIwx4i" </w:instrText>
        </w:r>
        <w:r w:rsidR="00C4071F">
          <w:rPr>
            <w:rFonts w:ascii="Arial" w:eastAsia="Times New Roman" w:hAnsi="Arial" w:cs="Arial"/>
            <w:sz w:val="24"/>
            <w:szCs w:val="24"/>
          </w:rPr>
        </w:r>
        <w:r w:rsidR="00C4071F">
          <w:rPr>
            <w:rFonts w:ascii="Arial" w:eastAsia="Times New Roman" w:hAnsi="Arial" w:cs="Arial"/>
            <w:sz w:val="24"/>
            <w:szCs w:val="24"/>
          </w:rPr>
          <w:fldChar w:fldCharType="separate"/>
        </w:r>
        <w:r w:rsidR="00C4071F" w:rsidRPr="00C4071F">
          <w:rPr>
            <w:rStyle w:val="Hyperlink"/>
            <w:rFonts w:ascii="Arial" w:eastAsia="Times New Roman" w:hAnsi="Arial" w:cs="Arial"/>
            <w:sz w:val="24"/>
            <w:szCs w:val="24"/>
          </w:rPr>
          <w:t>Time Series Service Setup</w:t>
        </w:r>
        <w:r w:rsidR="00C4071F">
          <w:rPr>
            <w:rFonts w:ascii="Arial" w:eastAsia="Times New Roman" w:hAnsi="Arial" w:cs="Arial"/>
            <w:sz w:val="24"/>
            <w:szCs w:val="24"/>
          </w:rPr>
          <w:fldChar w:fldCharType="end"/>
        </w:r>
      </w:ins>
      <w:ins w:id="316" w:author="Steuben, Gregg K (GE Global Research, US)" w:date="2016-10-27T12:55:00Z">
        <w:r w:rsidR="00853E21">
          <w:rPr>
            <w:rFonts w:ascii="Arial" w:eastAsia="Times New Roman" w:hAnsi="Arial" w:cs="Arial"/>
            <w:sz w:val="24"/>
            <w:szCs w:val="24"/>
          </w:rPr>
          <w:t xml:space="preserve"> sections.</w:t>
        </w:r>
      </w:ins>
      <w:del w:id="317" w:author="Steuben, Gregg K (GE Global Research, US)" w:date="2016-10-27T12:55:00Z">
        <w:r w:rsidR="00384D7F" w:rsidRPr="00C4071F" w:rsidDel="00853E21">
          <w:rPr>
            <w:rFonts w:ascii="Arial" w:eastAsia="Times New Roman" w:hAnsi="Arial" w:cs="Arial"/>
            <w:sz w:val="24"/>
            <w:szCs w:val="24"/>
            <w:rPrChange w:id="318" w:author="Steuben, Gregg K (GE Global Research, US)" w:date="2016-10-27T12:47:00Z">
              <w:rPr>
                <w:rFonts w:ascii="Times New Roman" w:eastAsia="Times New Roman" w:hAnsi="Times New Roman" w:cs="Times New Roman"/>
                <w:sz w:val="24"/>
                <w:szCs w:val="24"/>
              </w:rPr>
            </w:rPrChange>
          </w:rPr>
          <w:delText xml:space="preserve"> </w:delText>
        </w:r>
        <w:r w:rsidR="00FB1E38" w:rsidRPr="00C4071F" w:rsidDel="00853E21">
          <w:rPr>
            <w:rFonts w:ascii="Arial" w:eastAsia="Times New Roman" w:hAnsi="Arial" w:cs="Arial"/>
            <w:sz w:val="24"/>
            <w:szCs w:val="24"/>
            <w:rPrChange w:id="319" w:author="Steuben, Gregg K (GE Global Research, US)" w:date="2016-10-27T12:47:00Z">
              <w:rPr>
                <w:rFonts w:ascii="Times New Roman" w:eastAsia="Times New Roman" w:hAnsi="Times New Roman" w:cs="Times New Roman"/>
                <w:sz w:val="24"/>
                <w:szCs w:val="24"/>
              </w:rPr>
            </w:rPrChange>
          </w:rPr>
          <w:delText xml:space="preserve"> </w:delText>
        </w:r>
        <w:r w:rsidR="00853E21" w:rsidRPr="00C4071F" w:rsidDel="00853E21">
          <w:rPr>
            <w:rFonts w:ascii="Arial" w:hAnsi="Arial" w:cs="Arial"/>
            <w:rPrChange w:id="320" w:author="Steuben, Gregg K (GE Global Research, US)" w:date="2016-10-27T12:47:00Z">
              <w:rPr/>
            </w:rPrChange>
          </w:rPr>
          <w:fldChar w:fldCharType="begin"/>
        </w:r>
        <w:r w:rsidR="00853E21" w:rsidRPr="00C4071F" w:rsidDel="00853E21">
          <w:rPr>
            <w:rFonts w:ascii="Arial" w:hAnsi="Arial" w:cs="Arial"/>
            <w:rPrChange w:id="321" w:author="Steuben, Gregg K (GE Global Research, US)" w:date="2016-10-27T12:47:00Z">
              <w:rPr/>
            </w:rPrChange>
          </w:rPr>
          <w:delInstrText xml:space="preserve"> HYPERLINK "https://www.predix.io/docs/?r=311933" \l "YDrrlVqu" </w:delInstrText>
        </w:r>
        <w:r w:rsidR="00853E21" w:rsidRPr="00C4071F" w:rsidDel="00853E21">
          <w:rPr>
            <w:rFonts w:ascii="Arial" w:hAnsi="Arial" w:cs="Arial"/>
            <w:rPrChange w:id="322" w:author="Steuben, Gregg K (GE Global Research, US)" w:date="2016-10-27T12:47:00Z">
              <w:rPr/>
            </w:rPrChange>
          </w:rPr>
          <w:fldChar w:fldCharType="separate"/>
        </w:r>
        <w:r w:rsidR="00384D7F" w:rsidRPr="00C4071F" w:rsidDel="00853E21">
          <w:rPr>
            <w:rStyle w:val="Hyperlink"/>
            <w:rFonts w:ascii="Arial" w:eastAsia="Times New Roman" w:hAnsi="Arial" w:cs="Arial"/>
            <w:sz w:val="24"/>
            <w:szCs w:val="24"/>
            <w:rPrChange w:id="323" w:author="Steuben, Gregg K (GE Global Research, US)" w:date="2016-10-27T12:47:00Z">
              <w:rPr>
                <w:rStyle w:val="Hyperlink"/>
                <w:rFonts w:ascii="Times New Roman" w:eastAsia="Times New Roman" w:hAnsi="Times New Roman" w:cs="Times New Roman"/>
                <w:sz w:val="24"/>
                <w:szCs w:val="24"/>
              </w:rPr>
            </w:rPrChange>
          </w:rPr>
          <w:delText>https://www.predix.io/docs/?r=311933#YDrrlVqu</w:delText>
        </w:r>
        <w:r w:rsidR="00853E21" w:rsidRPr="00C4071F" w:rsidDel="00853E21">
          <w:rPr>
            <w:rStyle w:val="Hyperlink"/>
            <w:rFonts w:ascii="Arial" w:eastAsia="Times New Roman" w:hAnsi="Arial" w:cs="Arial"/>
            <w:sz w:val="24"/>
            <w:szCs w:val="24"/>
            <w:rPrChange w:id="324" w:author="Steuben, Gregg K (GE Global Research, US)" w:date="2016-10-27T12:47:00Z">
              <w:rPr>
                <w:rStyle w:val="Hyperlink"/>
                <w:rFonts w:ascii="Times New Roman" w:eastAsia="Times New Roman" w:hAnsi="Times New Roman" w:cs="Times New Roman"/>
                <w:sz w:val="24"/>
                <w:szCs w:val="24"/>
              </w:rPr>
            </w:rPrChange>
          </w:rPr>
          <w:fldChar w:fldCharType="end"/>
        </w:r>
        <w:r w:rsidR="00384D7F" w:rsidRPr="00C4071F" w:rsidDel="00853E21">
          <w:rPr>
            <w:rFonts w:ascii="Arial" w:eastAsia="Times New Roman" w:hAnsi="Arial" w:cs="Arial"/>
            <w:sz w:val="24"/>
            <w:szCs w:val="24"/>
            <w:rPrChange w:id="325" w:author="Steuben, Gregg K (GE Global Research, US)" w:date="2016-10-27T12:47:00Z">
              <w:rPr>
                <w:rFonts w:ascii="Times New Roman" w:eastAsia="Times New Roman" w:hAnsi="Times New Roman" w:cs="Times New Roman"/>
                <w:sz w:val="24"/>
                <w:szCs w:val="24"/>
              </w:rPr>
            </w:rPrChange>
          </w:rPr>
          <w:delText xml:space="preserve"> and </w:delText>
        </w:r>
        <w:r w:rsidR="00853E21" w:rsidRPr="00C4071F" w:rsidDel="00853E21">
          <w:rPr>
            <w:rFonts w:ascii="Arial" w:hAnsi="Arial" w:cs="Arial"/>
            <w:rPrChange w:id="326" w:author="Steuben, Gregg K (GE Global Research, US)" w:date="2016-10-27T12:47:00Z">
              <w:rPr/>
            </w:rPrChange>
          </w:rPr>
          <w:fldChar w:fldCharType="begin"/>
        </w:r>
        <w:r w:rsidR="00853E21" w:rsidRPr="00C4071F" w:rsidDel="00853E21">
          <w:rPr>
            <w:rFonts w:ascii="Arial" w:hAnsi="Arial" w:cs="Arial"/>
            <w:rPrChange w:id="327" w:author="Steuben, Gregg K (GE Global Research, US)" w:date="2016-10-27T12:47:00Z">
              <w:rPr/>
            </w:rPrChange>
          </w:rPr>
          <w:delInstrText xml:space="preserve"> HYPERLINK "https://www.predix.io/docs/" \l "BWTIwx4i" </w:delInstrText>
        </w:r>
        <w:r w:rsidR="00853E21" w:rsidRPr="00C4071F" w:rsidDel="00853E21">
          <w:rPr>
            <w:rFonts w:ascii="Arial" w:hAnsi="Arial" w:cs="Arial"/>
            <w:rPrChange w:id="328" w:author="Steuben, Gregg K (GE Global Research, US)" w:date="2016-10-27T12:47:00Z">
              <w:rPr/>
            </w:rPrChange>
          </w:rPr>
          <w:fldChar w:fldCharType="separate"/>
        </w:r>
        <w:r w:rsidR="00384D7F" w:rsidRPr="00C4071F" w:rsidDel="00853E21">
          <w:rPr>
            <w:rStyle w:val="Hyperlink"/>
            <w:rFonts w:ascii="Arial" w:eastAsia="Times New Roman" w:hAnsi="Arial" w:cs="Arial"/>
            <w:sz w:val="24"/>
            <w:szCs w:val="24"/>
            <w:rPrChange w:id="329" w:author="Steuben, Gregg K (GE Global Research, US)" w:date="2016-10-27T12:47:00Z">
              <w:rPr>
                <w:rStyle w:val="Hyperlink"/>
                <w:rFonts w:ascii="Times New Roman" w:eastAsia="Times New Roman" w:hAnsi="Times New Roman" w:cs="Times New Roman"/>
                <w:sz w:val="24"/>
                <w:szCs w:val="24"/>
              </w:rPr>
            </w:rPrChange>
          </w:rPr>
          <w:delText>https://www.predix.io/docs/#BWTIwx4i</w:delText>
        </w:r>
        <w:r w:rsidR="00853E21" w:rsidRPr="00C4071F" w:rsidDel="00853E21">
          <w:rPr>
            <w:rStyle w:val="Hyperlink"/>
            <w:rFonts w:ascii="Arial" w:eastAsia="Times New Roman" w:hAnsi="Arial" w:cs="Arial"/>
            <w:sz w:val="24"/>
            <w:szCs w:val="24"/>
            <w:rPrChange w:id="330" w:author="Steuben, Gregg K (GE Global Research, US)" w:date="2016-10-27T12:47:00Z">
              <w:rPr>
                <w:rStyle w:val="Hyperlink"/>
                <w:rFonts w:ascii="Times New Roman" w:eastAsia="Times New Roman" w:hAnsi="Times New Roman" w:cs="Times New Roman"/>
                <w:sz w:val="24"/>
                <w:szCs w:val="24"/>
              </w:rPr>
            </w:rPrChange>
          </w:rPr>
          <w:fldChar w:fldCharType="end"/>
        </w:r>
        <w:r w:rsidR="00384D7F" w:rsidRPr="00C4071F" w:rsidDel="00853E21">
          <w:rPr>
            <w:rFonts w:ascii="Arial" w:eastAsia="Times New Roman" w:hAnsi="Arial" w:cs="Arial"/>
            <w:sz w:val="24"/>
            <w:szCs w:val="24"/>
            <w:rPrChange w:id="331" w:author="Steuben, Gregg K (GE Global Research, US)" w:date="2016-10-27T12:47:00Z">
              <w:rPr>
                <w:rFonts w:ascii="Times New Roman" w:eastAsia="Times New Roman" w:hAnsi="Times New Roman" w:cs="Times New Roman"/>
                <w:sz w:val="24"/>
                <w:szCs w:val="24"/>
              </w:rPr>
            </w:rPrChange>
          </w:rPr>
          <w:delText xml:space="preserve">. </w:delText>
        </w:r>
      </w:del>
    </w:p>
    <w:p w14:paraId="7DE43B22" w14:textId="4BD9DA9A" w:rsidR="00FB1E38" w:rsidRPr="00C4071F"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Change w:id="332"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333" w:author="Steuben, Gregg K (GE Global Research, US)" w:date="2016-10-27T12:47:00Z">
            <w:rPr>
              <w:rFonts w:ascii="Times New Roman" w:eastAsia="Times New Roman" w:hAnsi="Times New Roman" w:cs="Times New Roman"/>
              <w:sz w:val="24"/>
              <w:szCs w:val="24"/>
            </w:rPr>
          </w:rPrChange>
        </w:rPr>
        <w:t>name: tutorial-</w:t>
      </w:r>
      <w:proofErr w:type="spellStart"/>
      <w:r w:rsidRPr="00C4071F">
        <w:rPr>
          <w:rFonts w:ascii="Arial" w:eastAsia="Times New Roman" w:hAnsi="Arial" w:cs="Arial"/>
          <w:sz w:val="24"/>
          <w:szCs w:val="24"/>
          <w:rPrChange w:id="334" w:author="Steuben, Gregg K (GE Global Research, US)" w:date="2016-10-27T12:47:00Z">
            <w:rPr>
              <w:rFonts w:ascii="Times New Roman" w:eastAsia="Times New Roman" w:hAnsi="Times New Roman" w:cs="Times New Roman"/>
              <w:sz w:val="24"/>
              <w:szCs w:val="24"/>
            </w:rPr>
          </w:rPrChange>
        </w:rPr>
        <w:t>svcs</w:t>
      </w:r>
      <w:proofErr w:type="spellEnd"/>
      <w:r w:rsidRPr="00C4071F">
        <w:rPr>
          <w:rFonts w:ascii="Arial" w:eastAsia="Times New Roman" w:hAnsi="Arial" w:cs="Arial"/>
          <w:sz w:val="24"/>
          <w:szCs w:val="24"/>
          <w:rPrChange w:id="335" w:author="Steuben, Gregg K (GE Global Research, US)" w:date="2016-10-27T12:47:00Z">
            <w:rPr>
              <w:rFonts w:ascii="Times New Roman" w:eastAsia="Times New Roman" w:hAnsi="Times New Roman" w:cs="Times New Roman"/>
              <w:sz w:val="24"/>
              <w:szCs w:val="24"/>
            </w:rPr>
          </w:rPrChange>
        </w:rPr>
        <w:t xml:space="preserve"> </w:t>
      </w:r>
    </w:p>
    <w:p w14:paraId="37BD75DF" w14:textId="2EA6DDF8" w:rsidR="00FB1E38" w:rsidRPr="00C4071F" w:rsidRDefault="00FB1E38" w:rsidP="00FB1E38">
      <w:pPr>
        <w:pStyle w:val="ListParagraph"/>
        <w:numPr>
          <w:ilvl w:val="0"/>
          <w:numId w:val="22"/>
        </w:numPr>
        <w:spacing w:before="100" w:beforeAutospacing="1" w:after="100" w:afterAutospacing="1" w:line="240" w:lineRule="auto"/>
        <w:rPr>
          <w:rFonts w:ascii="Arial" w:eastAsia="Times New Roman" w:hAnsi="Arial" w:cs="Arial"/>
          <w:sz w:val="24"/>
          <w:szCs w:val="24"/>
          <w:rPrChange w:id="336"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337" w:author="Steuben, Gregg K (GE Global Research, US)" w:date="2016-10-27T12:47:00Z">
            <w:rPr>
              <w:rFonts w:ascii="Times New Roman" w:eastAsia="Times New Roman" w:hAnsi="Times New Roman" w:cs="Times New Roman"/>
              <w:sz w:val="24"/>
              <w:szCs w:val="24"/>
            </w:rPr>
          </w:rPrChange>
        </w:rPr>
        <w:t>tutorial-user</w:t>
      </w:r>
      <w:r w:rsidR="00384D7F" w:rsidRPr="00C4071F">
        <w:rPr>
          <w:rFonts w:ascii="Arial" w:eastAsia="Times New Roman" w:hAnsi="Arial" w:cs="Arial"/>
          <w:sz w:val="24"/>
          <w:szCs w:val="24"/>
          <w:rPrChange w:id="338" w:author="Steuben, Gregg K (GE Global Research, US)" w:date="2016-10-27T12:47:00Z">
            <w:rPr>
              <w:rFonts w:ascii="Times New Roman" w:eastAsia="Times New Roman" w:hAnsi="Times New Roman" w:cs="Times New Roman"/>
              <w:sz w:val="24"/>
              <w:szCs w:val="24"/>
            </w:rPr>
          </w:rPrChange>
        </w:rPr>
        <w:t xml:space="preserve"> (for use with the front-end visualization)</w:t>
      </w:r>
    </w:p>
    <w:p w14:paraId="7A5FC2DA" w14:textId="173C6F25" w:rsidR="00FB1E38" w:rsidRPr="00C4071F" w:rsidRDefault="00FB1E38" w:rsidP="00FB1E38">
      <w:pPr>
        <w:pStyle w:val="ListParagraph"/>
        <w:numPr>
          <w:ilvl w:val="1"/>
          <w:numId w:val="22"/>
        </w:numPr>
        <w:spacing w:before="100" w:beforeAutospacing="1" w:after="100" w:afterAutospacing="1" w:line="240" w:lineRule="auto"/>
        <w:rPr>
          <w:rFonts w:ascii="Arial" w:eastAsia="Times New Roman" w:hAnsi="Arial" w:cs="Arial"/>
          <w:strike/>
          <w:sz w:val="24"/>
          <w:szCs w:val="24"/>
          <w:rPrChange w:id="339" w:author="Steuben, Gregg K (GE Global Research, US)" w:date="2016-10-27T12:47:00Z">
            <w:rPr>
              <w:rFonts w:ascii="Times New Roman" w:eastAsia="Times New Roman" w:hAnsi="Times New Roman" w:cs="Times New Roman"/>
              <w:strike/>
              <w:sz w:val="24"/>
              <w:szCs w:val="24"/>
            </w:rPr>
          </w:rPrChange>
        </w:rPr>
      </w:pPr>
      <w:r w:rsidRPr="00C4071F">
        <w:rPr>
          <w:rFonts w:ascii="Arial" w:eastAsia="Times New Roman" w:hAnsi="Arial" w:cs="Arial"/>
          <w:sz w:val="24"/>
          <w:szCs w:val="24"/>
          <w:rPrChange w:id="340" w:author="Steuben, Gregg K (GE Global Research, US)" w:date="2016-10-27T12:47:00Z">
            <w:rPr>
              <w:rFonts w:ascii="Times New Roman" w:eastAsia="Times New Roman" w:hAnsi="Times New Roman" w:cs="Times New Roman"/>
              <w:sz w:val="24"/>
              <w:szCs w:val="24"/>
            </w:rPr>
          </w:rPrChange>
        </w:rPr>
        <w:t>scope = “</w:t>
      </w:r>
      <w:proofErr w:type="gramStart"/>
      <w:r w:rsidRPr="00C4071F">
        <w:rPr>
          <w:rFonts w:ascii="Arial" w:eastAsia="Times New Roman" w:hAnsi="Arial" w:cs="Arial"/>
          <w:sz w:val="24"/>
          <w:szCs w:val="24"/>
          <w:rPrChange w:id="341" w:author="Steuben, Gregg K (GE Global Research, US)" w:date="2016-10-27T12:47:00Z">
            <w:rPr>
              <w:rFonts w:ascii="Times New Roman" w:eastAsia="Times New Roman" w:hAnsi="Times New Roman" w:cs="Times New Roman"/>
              <w:sz w:val="24"/>
              <w:szCs w:val="24"/>
            </w:rPr>
          </w:rPrChange>
        </w:rPr>
        <w:t>tutorial.admin</w:t>
      </w:r>
      <w:proofErr w:type="gramEnd"/>
      <w:r w:rsidRPr="00C4071F">
        <w:rPr>
          <w:rFonts w:ascii="Arial" w:eastAsia="Times New Roman" w:hAnsi="Arial" w:cs="Arial"/>
          <w:sz w:val="24"/>
          <w:szCs w:val="24"/>
          <w:rPrChange w:id="342" w:author="Steuben, Gregg K (GE Global Research, US)" w:date="2016-10-27T12:47:00Z">
            <w:rPr>
              <w:rFonts w:ascii="Times New Roman" w:eastAsia="Times New Roman" w:hAnsi="Times New Roman" w:cs="Times New Roman"/>
              <w:sz w:val="24"/>
              <w:szCs w:val="24"/>
            </w:rPr>
          </w:rPrChange>
        </w:rPr>
        <w:t>”,”</w:t>
      </w:r>
      <w:proofErr w:type="spellStart"/>
      <w:r w:rsidRPr="00C4071F">
        <w:rPr>
          <w:rFonts w:ascii="Arial" w:eastAsia="Times New Roman" w:hAnsi="Arial" w:cs="Arial"/>
          <w:sz w:val="24"/>
          <w:szCs w:val="24"/>
          <w:rPrChange w:id="343" w:author="Steuben, Gregg K (GE Global Research, US)" w:date="2016-10-27T12:47:00Z">
            <w:rPr>
              <w:rFonts w:ascii="Times New Roman" w:eastAsia="Times New Roman" w:hAnsi="Times New Roman" w:cs="Times New Roman"/>
              <w:sz w:val="24"/>
              <w:szCs w:val="24"/>
            </w:rPr>
          </w:rPrChange>
        </w:rPr>
        <w:t>tutorial.user</w:t>
      </w:r>
      <w:proofErr w:type="spellEnd"/>
      <w:r w:rsidRPr="00C4071F">
        <w:rPr>
          <w:rFonts w:ascii="Arial" w:eastAsia="Times New Roman" w:hAnsi="Arial" w:cs="Arial"/>
          <w:sz w:val="24"/>
          <w:szCs w:val="24"/>
          <w:rPrChange w:id="344" w:author="Steuben, Gregg K (GE Global Research, US)" w:date="2016-10-27T12:47:00Z">
            <w:rPr>
              <w:rFonts w:ascii="Times New Roman" w:eastAsia="Times New Roman" w:hAnsi="Times New Roman" w:cs="Times New Roman"/>
              <w:sz w:val="24"/>
              <w:szCs w:val="24"/>
            </w:rPr>
          </w:rPrChange>
        </w:rPr>
        <w:t>”</w:t>
      </w:r>
      <w:r w:rsidR="00384D7F" w:rsidRPr="00C4071F">
        <w:rPr>
          <w:rFonts w:ascii="Arial" w:eastAsia="Times New Roman" w:hAnsi="Arial" w:cs="Arial"/>
          <w:sz w:val="24"/>
          <w:szCs w:val="24"/>
          <w:rPrChange w:id="345" w:author="Steuben, Gregg K (GE Global Research, US)" w:date="2016-10-27T12:47:00Z">
            <w:rPr>
              <w:rFonts w:ascii="Times New Roman" w:eastAsia="Times New Roman" w:hAnsi="Times New Roman" w:cs="Times New Roman"/>
              <w:sz w:val="24"/>
              <w:szCs w:val="24"/>
            </w:rPr>
          </w:rPrChange>
        </w:rPr>
        <w:t xml:space="preserve"> </w:t>
      </w:r>
      <w:commentRangeStart w:id="346"/>
      <w:r w:rsidRPr="00C4071F">
        <w:rPr>
          <w:rFonts w:ascii="Arial" w:eastAsia="Times New Roman" w:hAnsi="Arial" w:cs="Arial"/>
          <w:strike/>
          <w:sz w:val="24"/>
          <w:szCs w:val="24"/>
          <w:rPrChange w:id="347" w:author="Steuben, Gregg K (GE Global Research, US)" w:date="2016-10-27T12:47:00Z">
            <w:rPr>
              <w:rFonts w:ascii="Times New Roman" w:eastAsia="Times New Roman" w:hAnsi="Times New Roman" w:cs="Times New Roman"/>
              <w:strike/>
              <w:sz w:val="24"/>
              <w:szCs w:val="24"/>
            </w:rPr>
          </w:rPrChange>
        </w:rPr>
        <w:t>&lt;</w:t>
      </w:r>
      <w:proofErr w:type="spellStart"/>
      <w:r w:rsidRPr="00C4071F">
        <w:rPr>
          <w:rFonts w:ascii="Arial" w:eastAsia="Times New Roman" w:hAnsi="Arial" w:cs="Arial"/>
          <w:strike/>
          <w:sz w:val="24"/>
          <w:szCs w:val="24"/>
          <w:rPrChange w:id="348" w:author="Steuben, Gregg K (GE Global Research, US)" w:date="2016-10-27T12:47:00Z">
            <w:rPr>
              <w:rFonts w:ascii="Times New Roman" w:eastAsia="Times New Roman" w:hAnsi="Times New Roman" w:cs="Times New Roman"/>
              <w:strike/>
              <w:sz w:val="24"/>
              <w:szCs w:val="24"/>
            </w:rPr>
          </w:rPrChange>
        </w:rPr>
        <w:t>analytics_catalog_scope</w:t>
      </w:r>
      <w:proofErr w:type="spellEnd"/>
      <w:r w:rsidRPr="00C4071F">
        <w:rPr>
          <w:rFonts w:ascii="Arial" w:eastAsia="Times New Roman" w:hAnsi="Arial" w:cs="Arial"/>
          <w:strike/>
          <w:sz w:val="24"/>
          <w:szCs w:val="24"/>
          <w:rPrChange w:id="349" w:author="Steuben, Gregg K (GE Global Research, US)" w:date="2016-10-27T12:47:00Z">
            <w:rPr>
              <w:rFonts w:ascii="Times New Roman" w:eastAsia="Times New Roman" w:hAnsi="Times New Roman" w:cs="Times New Roman"/>
              <w:strike/>
              <w:sz w:val="24"/>
              <w:szCs w:val="24"/>
            </w:rPr>
          </w:rPrChange>
        </w:rPr>
        <w:t>&gt;</w:t>
      </w:r>
      <w:commentRangeEnd w:id="346"/>
      <w:r w:rsidR="00384D7F" w:rsidRPr="00C4071F">
        <w:rPr>
          <w:rStyle w:val="CommentReference"/>
          <w:rFonts w:ascii="Arial" w:hAnsi="Arial" w:cs="Arial"/>
          <w:strike/>
          <w:rPrChange w:id="350" w:author="Steuben, Gregg K (GE Global Research, US)" w:date="2016-10-27T12:47:00Z">
            <w:rPr>
              <w:rStyle w:val="CommentReference"/>
              <w:strike/>
            </w:rPr>
          </w:rPrChange>
        </w:rPr>
        <w:commentReference w:id="346"/>
      </w:r>
    </w:p>
    <w:p w14:paraId="2D103738" w14:textId="5F9A5B09" w:rsidR="00384D7F" w:rsidRPr="00C4071F" w:rsidRDefault="00384D7F">
      <w:pPr>
        <w:pStyle w:val="ListParagraph"/>
        <w:numPr>
          <w:ilvl w:val="1"/>
          <w:numId w:val="22"/>
        </w:numPr>
        <w:spacing w:before="100" w:beforeAutospacing="1" w:after="100" w:afterAutospacing="1" w:line="240" w:lineRule="auto"/>
        <w:rPr>
          <w:rFonts w:ascii="Arial" w:eastAsia="Times New Roman" w:hAnsi="Arial" w:cs="Arial"/>
          <w:sz w:val="24"/>
          <w:szCs w:val="24"/>
          <w:rPrChange w:id="351" w:author="Steuben, Gregg K (GE Global Research, US)" w:date="2016-10-27T12:47:00Z">
            <w:rPr>
              <w:rFonts w:ascii="Times New Roman" w:eastAsia="Times New Roman" w:hAnsi="Times New Roman" w:cs="Times New Roman"/>
              <w:sz w:val="24"/>
              <w:szCs w:val="24"/>
            </w:rPr>
          </w:rPrChange>
        </w:rPr>
      </w:pPr>
      <w:proofErr w:type="spellStart"/>
      <w:r w:rsidRPr="00C4071F">
        <w:rPr>
          <w:rFonts w:ascii="Arial" w:eastAsia="Times New Roman" w:hAnsi="Arial" w:cs="Arial"/>
          <w:sz w:val="24"/>
          <w:szCs w:val="24"/>
          <w:rPrChange w:id="352" w:author="Steuben, Gregg K (GE Global Research, US)" w:date="2016-10-27T12:47:00Z">
            <w:rPr>
              <w:rFonts w:ascii="Times New Roman" w:eastAsia="Times New Roman" w:hAnsi="Times New Roman" w:cs="Times New Roman"/>
              <w:sz w:val="24"/>
              <w:szCs w:val="24"/>
            </w:rPr>
          </w:rPrChange>
        </w:rPr>
        <w:t>resource_ids</w:t>
      </w:r>
      <w:proofErr w:type="spellEnd"/>
      <w:r w:rsidRPr="00C4071F">
        <w:rPr>
          <w:rFonts w:ascii="Arial" w:eastAsia="Times New Roman" w:hAnsi="Arial" w:cs="Arial"/>
          <w:sz w:val="24"/>
          <w:szCs w:val="24"/>
          <w:rPrChange w:id="353" w:author="Steuben, Gregg K (GE Global Research, US)" w:date="2016-10-27T12:47:00Z">
            <w:rPr>
              <w:rFonts w:ascii="Times New Roman" w:eastAsia="Times New Roman" w:hAnsi="Times New Roman" w:cs="Times New Roman"/>
              <w:sz w:val="24"/>
              <w:szCs w:val="24"/>
            </w:rPr>
          </w:rPrChange>
        </w:rPr>
        <w:t>: none</w:t>
      </w:r>
    </w:p>
    <w:p w14:paraId="46C3130A" w14:textId="0F6928E5" w:rsidR="00FB1E38" w:rsidRPr="00C4071F"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Change w:id="354" w:author="Steuben, Gregg K (GE Global Research, US)" w:date="2016-10-27T12:47:00Z">
            <w:rPr>
              <w:rFonts w:ascii="Times New Roman" w:eastAsia="Times New Roman" w:hAnsi="Times New Roman" w:cs="Times New Roman"/>
              <w:sz w:val="24"/>
              <w:szCs w:val="24"/>
            </w:rPr>
          </w:rPrChange>
        </w:rPr>
      </w:pPr>
      <w:proofErr w:type="spellStart"/>
      <w:r w:rsidRPr="00C4071F">
        <w:rPr>
          <w:rFonts w:ascii="Arial" w:eastAsia="Times New Roman" w:hAnsi="Arial" w:cs="Arial"/>
          <w:sz w:val="24"/>
          <w:szCs w:val="24"/>
          <w:rPrChange w:id="355" w:author="Steuben, Gregg K (GE Global Research, US)" w:date="2016-10-27T12:47:00Z">
            <w:rPr>
              <w:rFonts w:ascii="Times New Roman" w:eastAsia="Times New Roman" w:hAnsi="Times New Roman" w:cs="Times New Roman"/>
              <w:sz w:val="24"/>
              <w:szCs w:val="24"/>
            </w:rPr>
          </w:rPrChange>
        </w:rPr>
        <w:t>authorized_grant_types</w:t>
      </w:r>
      <w:proofErr w:type="spellEnd"/>
      <w:r w:rsidRPr="00C4071F">
        <w:rPr>
          <w:rFonts w:ascii="Arial" w:eastAsia="Times New Roman" w:hAnsi="Arial" w:cs="Arial"/>
          <w:sz w:val="24"/>
          <w:szCs w:val="24"/>
          <w:rPrChange w:id="356" w:author="Steuben, Gregg K (GE Global Research, US)" w:date="2016-10-27T12:47:00Z">
            <w:rPr>
              <w:rFonts w:ascii="Times New Roman" w:eastAsia="Times New Roman" w:hAnsi="Times New Roman" w:cs="Times New Roman"/>
              <w:sz w:val="24"/>
              <w:szCs w:val="24"/>
            </w:rPr>
          </w:rPrChange>
        </w:rPr>
        <w:t xml:space="preserve"> = “</w:t>
      </w:r>
      <w:proofErr w:type="spellStart"/>
      <w:r w:rsidRPr="00C4071F">
        <w:rPr>
          <w:rFonts w:ascii="Arial" w:eastAsia="Times New Roman" w:hAnsi="Arial" w:cs="Arial"/>
          <w:sz w:val="24"/>
          <w:szCs w:val="24"/>
          <w:rPrChange w:id="357" w:author="Steuben, Gregg K (GE Global Research, US)" w:date="2016-10-27T12:47:00Z">
            <w:rPr>
              <w:rFonts w:ascii="Times New Roman" w:eastAsia="Times New Roman" w:hAnsi="Times New Roman" w:cs="Times New Roman"/>
              <w:sz w:val="24"/>
              <w:szCs w:val="24"/>
            </w:rPr>
          </w:rPrChange>
        </w:rPr>
        <w:t>refresh_token</w:t>
      </w:r>
      <w:proofErr w:type="spellEnd"/>
      <w:r w:rsidRPr="00C4071F">
        <w:rPr>
          <w:rFonts w:ascii="Arial" w:eastAsia="Times New Roman" w:hAnsi="Arial" w:cs="Arial"/>
          <w:sz w:val="24"/>
          <w:szCs w:val="24"/>
          <w:rPrChange w:id="358" w:author="Steuben, Gregg K (GE Global Research, US)" w:date="2016-10-27T12:47:00Z">
            <w:rPr>
              <w:rFonts w:ascii="Times New Roman" w:eastAsia="Times New Roman" w:hAnsi="Times New Roman" w:cs="Times New Roman"/>
              <w:sz w:val="24"/>
              <w:szCs w:val="24"/>
            </w:rPr>
          </w:rPrChange>
        </w:rPr>
        <w:t>”</w:t>
      </w:r>
      <w:proofErr w:type="gramStart"/>
      <w:r w:rsidRPr="00C4071F">
        <w:rPr>
          <w:rFonts w:ascii="Arial" w:eastAsia="Times New Roman" w:hAnsi="Arial" w:cs="Arial"/>
          <w:sz w:val="24"/>
          <w:szCs w:val="24"/>
          <w:rPrChange w:id="359" w:author="Steuben, Gregg K (GE Global Research, US)" w:date="2016-10-27T12:47:00Z">
            <w:rPr>
              <w:rFonts w:ascii="Times New Roman" w:eastAsia="Times New Roman" w:hAnsi="Times New Roman" w:cs="Times New Roman"/>
              <w:sz w:val="24"/>
              <w:szCs w:val="24"/>
            </w:rPr>
          </w:rPrChange>
        </w:rPr>
        <w:t>,</w:t>
      </w:r>
      <w:r w:rsidR="00384D7F" w:rsidRPr="00C4071F">
        <w:rPr>
          <w:rFonts w:ascii="Arial" w:eastAsia="Times New Roman" w:hAnsi="Arial" w:cs="Arial"/>
          <w:sz w:val="24"/>
          <w:szCs w:val="24"/>
          <w:rPrChange w:id="360" w:author="Steuben, Gregg K (GE Global Research, US)" w:date="2016-10-27T12:47:00Z">
            <w:rPr>
              <w:rFonts w:ascii="Times New Roman" w:eastAsia="Times New Roman" w:hAnsi="Times New Roman" w:cs="Times New Roman"/>
              <w:sz w:val="24"/>
              <w:szCs w:val="24"/>
            </w:rPr>
          </w:rPrChange>
        </w:rPr>
        <w:t xml:space="preserve"> </w:t>
      </w:r>
      <w:r w:rsidRPr="00C4071F">
        <w:rPr>
          <w:rFonts w:ascii="Arial" w:eastAsia="Times New Roman" w:hAnsi="Arial" w:cs="Arial"/>
          <w:sz w:val="24"/>
          <w:szCs w:val="24"/>
          <w:rPrChange w:id="361" w:author="Steuben, Gregg K (GE Global Research, US)" w:date="2016-10-27T12:47:00Z">
            <w:rPr>
              <w:rFonts w:ascii="Times New Roman" w:eastAsia="Times New Roman" w:hAnsi="Times New Roman" w:cs="Times New Roman"/>
              <w:sz w:val="24"/>
              <w:szCs w:val="24"/>
            </w:rPr>
          </w:rPrChange>
        </w:rPr>
        <w:t>”password</w:t>
      </w:r>
      <w:proofErr w:type="gramEnd"/>
      <w:r w:rsidRPr="00C4071F">
        <w:rPr>
          <w:rFonts w:ascii="Arial" w:eastAsia="Times New Roman" w:hAnsi="Arial" w:cs="Arial"/>
          <w:sz w:val="24"/>
          <w:szCs w:val="24"/>
          <w:rPrChange w:id="362" w:author="Steuben, Gregg K (GE Global Research, US)" w:date="2016-10-27T12:47:00Z">
            <w:rPr>
              <w:rFonts w:ascii="Times New Roman" w:eastAsia="Times New Roman" w:hAnsi="Times New Roman" w:cs="Times New Roman"/>
              <w:sz w:val="24"/>
              <w:szCs w:val="24"/>
            </w:rPr>
          </w:rPrChange>
        </w:rPr>
        <w:t>”,</w:t>
      </w:r>
      <w:r w:rsidR="00384D7F" w:rsidRPr="00C4071F">
        <w:rPr>
          <w:rFonts w:ascii="Arial" w:eastAsia="Times New Roman" w:hAnsi="Arial" w:cs="Arial"/>
          <w:sz w:val="24"/>
          <w:szCs w:val="24"/>
          <w:rPrChange w:id="363" w:author="Steuben, Gregg K (GE Global Research, US)" w:date="2016-10-27T12:47:00Z">
            <w:rPr>
              <w:rFonts w:ascii="Times New Roman" w:eastAsia="Times New Roman" w:hAnsi="Times New Roman" w:cs="Times New Roman"/>
              <w:sz w:val="24"/>
              <w:szCs w:val="24"/>
            </w:rPr>
          </w:rPrChange>
        </w:rPr>
        <w:t xml:space="preserve"> </w:t>
      </w:r>
      <w:r w:rsidRPr="00C4071F">
        <w:rPr>
          <w:rFonts w:ascii="Arial" w:eastAsia="Times New Roman" w:hAnsi="Arial" w:cs="Arial"/>
          <w:sz w:val="24"/>
          <w:szCs w:val="24"/>
          <w:rPrChange w:id="364" w:author="Steuben, Gregg K (GE Global Research, US)" w:date="2016-10-27T12:47:00Z">
            <w:rPr>
              <w:rFonts w:ascii="Times New Roman" w:eastAsia="Times New Roman" w:hAnsi="Times New Roman" w:cs="Times New Roman"/>
              <w:sz w:val="24"/>
              <w:szCs w:val="24"/>
            </w:rPr>
          </w:rPrChange>
        </w:rPr>
        <w:t>”</w:t>
      </w:r>
      <w:proofErr w:type="spellStart"/>
      <w:r w:rsidRPr="00C4071F">
        <w:rPr>
          <w:rFonts w:ascii="Arial" w:eastAsia="Times New Roman" w:hAnsi="Arial" w:cs="Arial"/>
          <w:sz w:val="24"/>
          <w:szCs w:val="24"/>
          <w:rPrChange w:id="365" w:author="Steuben, Gregg K (GE Global Research, US)" w:date="2016-10-27T12:47:00Z">
            <w:rPr>
              <w:rFonts w:ascii="Times New Roman" w:eastAsia="Times New Roman" w:hAnsi="Times New Roman" w:cs="Times New Roman"/>
              <w:sz w:val="24"/>
              <w:szCs w:val="24"/>
            </w:rPr>
          </w:rPrChange>
        </w:rPr>
        <w:t>authorization_code</w:t>
      </w:r>
      <w:proofErr w:type="spellEnd"/>
      <w:r w:rsidRPr="00C4071F">
        <w:rPr>
          <w:rFonts w:ascii="Arial" w:eastAsia="Times New Roman" w:hAnsi="Arial" w:cs="Arial"/>
          <w:sz w:val="24"/>
          <w:szCs w:val="24"/>
          <w:rPrChange w:id="366" w:author="Steuben, Gregg K (GE Global Research, US)" w:date="2016-10-27T12:47:00Z">
            <w:rPr>
              <w:rFonts w:ascii="Times New Roman" w:eastAsia="Times New Roman" w:hAnsi="Times New Roman" w:cs="Times New Roman"/>
              <w:sz w:val="24"/>
              <w:szCs w:val="24"/>
            </w:rPr>
          </w:rPrChange>
        </w:rPr>
        <w:t>”</w:t>
      </w:r>
    </w:p>
    <w:p w14:paraId="505292F6" w14:textId="4B044EC2" w:rsidR="00384D7F" w:rsidRPr="00C4071F" w:rsidRDefault="00384D7F" w:rsidP="00FB1E38">
      <w:pPr>
        <w:pStyle w:val="ListParagraph"/>
        <w:numPr>
          <w:ilvl w:val="1"/>
          <w:numId w:val="22"/>
        </w:numPr>
        <w:spacing w:before="100" w:beforeAutospacing="1" w:after="100" w:afterAutospacing="1" w:line="240" w:lineRule="auto"/>
        <w:rPr>
          <w:rFonts w:ascii="Arial" w:eastAsia="Times New Roman" w:hAnsi="Arial" w:cs="Arial"/>
          <w:sz w:val="24"/>
          <w:szCs w:val="24"/>
          <w:rPrChange w:id="367" w:author="Steuben, Gregg K (GE Global Research, US)" w:date="2016-10-27T12:47:00Z">
            <w:rPr>
              <w:rFonts w:ascii="Times New Roman" w:eastAsia="Times New Roman" w:hAnsi="Times New Roman" w:cs="Times New Roman"/>
              <w:sz w:val="24"/>
              <w:szCs w:val="24"/>
            </w:rPr>
          </w:rPrChange>
        </w:rPr>
      </w:pPr>
      <w:proofErr w:type="spellStart"/>
      <w:r w:rsidRPr="00C4071F">
        <w:rPr>
          <w:rFonts w:ascii="Arial" w:eastAsia="Times New Roman" w:hAnsi="Arial" w:cs="Arial"/>
          <w:sz w:val="24"/>
          <w:szCs w:val="24"/>
          <w:rPrChange w:id="368" w:author="Steuben, Gregg K (GE Global Research, US)" w:date="2016-10-27T12:47:00Z">
            <w:rPr>
              <w:rFonts w:ascii="Times New Roman" w:eastAsia="Times New Roman" w:hAnsi="Times New Roman" w:cs="Times New Roman"/>
              <w:sz w:val="24"/>
              <w:szCs w:val="24"/>
            </w:rPr>
          </w:rPrChange>
        </w:rPr>
        <w:t>redirect_uri</w:t>
      </w:r>
      <w:proofErr w:type="spellEnd"/>
      <w:r w:rsidRPr="00C4071F">
        <w:rPr>
          <w:rFonts w:ascii="Arial" w:eastAsia="Times New Roman" w:hAnsi="Arial" w:cs="Arial"/>
          <w:sz w:val="24"/>
          <w:szCs w:val="24"/>
          <w:rPrChange w:id="369" w:author="Steuben, Gregg K (GE Global Research, US)" w:date="2016-10-27T12:47:00Z">
            <w:rPr>
              <w:rFonts w:ascii="Times New Roman" w:eastAsia="Times New Roman" w:hAnsi="Times New Roman" w:cs="Times New Roman"/>
              <w:sz w:val="24"/>
              <w:szCs w:val="24"/>
            </w:rPr>
          </w:rPrChange>
        </w:rPr>
        <w:t>: &lt;</w:t>
      </w:r>
      <w:proofErr w:type="spellStart"/>
      <w:r w:rsidRPr="00C4071F">
        <w:rPr>
          <w:rFonts w:ascii="Arial" w:eastAsia="Times New Roman" w:hAnsi="Arial" w:cs="Arial"/>
          <w:sz w:val="24"/>
          <w:szCs w:val="24"/>
          <w:rPrChange w:id="370" w:author="Steuben, Gregg K (GE Global Research, US)" w:date="2016-10-27T12:47:00Z">
            <w:rPr>
              <w:rFonts w:ascii="Times New Roman" w:eastAsia="Times New Roman" w:hAnsi="Times New Roman" w:cs="Times New Roman"/>
              <w:sz w:val="24"/>
              <w:szCs w:val="24"/>
            </w:rPr>
          </w:rPrChange>
        </w:rPr>
        <w:t>visualization_uri</w:t>
      </w:r>
      <w:proofErr w:type="spellEnd"/>
      <w:r w:rsidRPr="00C4071F">
        <w:rPr>
          <w:rFonts w:ascii="Arial" w:eastAsia="Times New Roman" w:hAnsi="Arial" w:cs="Arial"/>
          <w:sz w:val="24"/>
          <w:szCs w:val="24"/>
          <w:rPrChange w:id="371" w:author="Steuben, Gregg K (GE Global Research, US)" w:date="2016-10-27T12:47:00Z">
            <w:rPr>
              <w:rFonts w:ascii="Times New Roman" w:eastAsia="Times New Roman" w:hAnsi="Times New Roman" w:cs="Times New Roman"/>
              <w:sz w:val="24"/>
              <w:szCs w:val="24"/>
            </w:rPr>
          </w:rPrChange>
        </w:rPr>
        <w:t>&gt;</w:t>
      </w:r>
    </w:p>
    <w:p w14:paraId="7B291489" w14:textId="06931534" w:rsidR="00384D7F" w:rsidRPr="00C4071F" w:rsidRDefault="00384D7F" w:rsidP="00F65C76">
      <w:pPr>
        <w:pStyle w:val="ListParagraph"/>
        <w:numPr>
          <w:ilvl w:val="2"/>
          <w:numId w:val="22"/>
        </w:numPr>
        <w:spacing w:before="100" w:beforeAutospacing="1" w:after="100" w:afterAutospacing="1" w:line="240" w:lineRule="auto"/>
        <w:rPr>
          <w:rFonts w:ascii="Arial" w:eastAsia="Times New Roman" w:hAnsi="Arial" w:cs="Arial"/>
          <w:sz w:val="24"/>
          <w:szCs w:val="24"/>
          <w:rPrChange w:id="372"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373" w:author="Steuben, Gregg K (GE Global Research, US)" w:date="2016-10-27T12:47:00Z">
            <w:rPr>
              <w:rFonts w:ascii="Times New Roman" w:eastAsia="Times New Roman" w:hAnsi="Times New Roman" w:cs="Times New Roman"/>
              <w:sz w:val="24"/>
              <w:szCs w:val="24"/>
            </w:rPr>
          </w:rPrChange>
        </w:rPr>
        <w:t xml:space="preserve">You will need to set this to the </w:t>
      </w:r>
      <w:proofErr w:type="spellStart"/>
      <w:r w:rsidRPr="00C4071F">
        <w:rPr>
          <w:rFonts w:ascii="Arial" w:eastAsia="Times New Roman" w:hAnsi="Arial" w:cs="Arial"/>
          <w:sz w:val="24"/>
          <w:szCs w:val="24"/>
          <w:rPrChange w:id="374" w:author="Steuben, Gregg K (GE Global Research, US)" w:date="2016-10-27T12:47:00Z">
            <w:rPr>
              <w:rFonts w:ascii="Times New Roman" w:eastAsia="Times New Roman" w:hAnsi="Times New Roman" w:cs="Times New Roman"/>
              <w:sz w:val="24"/>
              <w:szCs w:val="24"/>
            </w:rPr>
          </w:rPrChange>
        </w:rPr>
        <w:t>uri</w:t>
      </w:r>
      <w:proofErr w:type="spellEnd"/>
      <w:r w:rsidRPr="00C4071F">
        <w:rPr>
          <w:rFonts w:ascii="Arial" w:eastAsia="Times New Roman" w:hAnsi="Arial" w:cs="Arial"/>
          <w:sz w:val="24"/>
          <w:szCs w:val="24"/>
          <w:rPrChange w:id="375" w:author="Steuben, Gregg K (GE Global Research, US)" w:date="2016-10-27T12:47:00Z">
            <w:rPr>
              <w:rFonts w:ascii="Times New Roman" w:eastAsia="Times New Roman" w:hAnsi="Times New Roman" w:cs="Times New Roman"/>
              <w:sz w:val="24"/>
              <w:szCs w:val="24"/>
            </w:rPr>
          </w:rPrChange>
        </w:rPr>
        <w:t xml:space="preserve"> of the visualization you will create in step 5</w:t>
      </w:r>
    </w:p>
    <w:p w14:paraId="53A11301" w14:textId="0480A939" w:rsidR="00384D7F" w:rsidRPr="00C4071F" w:rsidRDefault="00384D7F">
      <w:pPr>
        <w:pStyle w:val="ListParagraph"/>
        <w:numPr>
          <w:ilvl w:val="1"/>
          <w:numId w:val="22"/>
        </w:numPr>
        <w:spacing w:before="100" w:beforeAutospacing="1" w:after="100" w:afterAutospacing="1" w:line="240" w:lineRule="auto"/>
        <w:rPr>
          <w:rFonts w:ascii="Arial" w:eastAsia="Times New Roman" w:hAnsi="Arial" w:cs="Arial"/>
          <w:strike/>
          <w:sz w:val="24"/>
          <w:szCs w:val="24"/>
          <w:rPrChange w:id="376" w:author="Steuben, Gregg K (GE Global Research, US)" w:date="2016-10-27T12:47:00Z">
            <w:rPr>
              <w:rFonts w:ascii="Times New Roman" w:eastAsia="Times New Roman" w:hAnsi="Times New Roman" w:cs="Times New Roman"/>
              <w:strike/>
              <w:sz w:val="24"/>
              <w:szCs w:val="24"/>
            </w:rPr>
          </w:rPrChange>
        </w:rPr>
      </w:pPr>
      <w:proofErr w:type="spellStart"/>
      <w:r w:rsidRPr="00C4071F">
        <w:rPr>
          <w:rFonts w:ascii="Arial" w:eastAsia="Times New Roman" w:hAnsi="Arial" w:cs="Arial"/>
          <w:sz w:val="24"/>
          <w:szCs w:val="24"/>
          <w:rPrChange w:id="377" w:author="Steuben, Gregg K (GE Global Research, US)" w:date="2016-10-27T12:47:00Z">
            <w:rPr>
              <w:rFonts w:ascii="Times New Roman" w:eastAsia="Times New Roman" w:hAnsi="Times New Roman" w:cs="Times New Roman"/>
              <w:sz w:val="24"/>
              <w:szCs w:val="24"/>
            </w:rPr>
          </w:rPrChange>
        </w:rPr>
        <w:t>autoapprove</w:t>
      </w:r>
      <w:proofErr w:type="spellEnd"/>
      <w:r w:rsidRPr="00C4071F">
        <w:rPr>
          <w:rFonts w:ascii="Arial" w:eastAsia="Times New Roman" w:hAnsi="Arial" w:cs="Arial"/>
          <w:sz w:val="24"/>
          <w:szCs w:val="24"/>
          <w:rPrChange w:id="378" w:author="Steuben, Gregg K (GE Global Research, US)" w:date="2016-10-27T12:47:00Z">
            <w:rPr>
              <w:rFonts w:ascii="Times New Roman" w:eastAsia="Times New Roman" w:hAnsi="Times New Roman" w:cs="Times New Roman"/>
              <w:sz w:val="24"/>
              <w:szCs w:val="24"/>
            </w:rPr>
          </w:rPrChange>
        </w:rPr>
        <w:t>: “</w:t>
      </w:r>
      <w:proofErr w:type="gramStart"/>
      <w:r w:rsidRPr="00C4071F">
        <w:rPr>
          <w:rFonts w:ascii="Arial" w:eastAsia="Times New Roman" w:hAnsi="Arial" w:cs="Arial"/>
          <w:sz w:val="24"/>
          <w:szCs w:val="24"/>
          <w:rPrChange w:id="379" w:author="Steuben, Gregg K (GE Global Research, US)" w:date="2016-10-27T12:47:00Z">
            <w:rPr>
              <w:rFonts w:ascii="Times New Roman" w:eastAsia="Times New Roman" w:hAnsi="Times New Roman" w:cs="Times New Roman"/>
              <w:sz w:val="24"/>
              <w:szCs w:val="24"/>
            </w:rPr>
          </w:rPrChange>
        </w:rPr>
        <w:t>tutorial.admin</w:t>
      </w:r>
      <w:proofErr w:type="gramEnd"/>
      <w:r w:rsidRPr="00C4071F">
        <w:rPr>
          <w:rFonts w:ascii="Arial" w:eastAsia="Times New Roman" w:hAnsi="Arial" w:cs="Arial"/>
          <w:sz w:val="24"/>
          <w:szCs w:val="24"/>
          <w:rPrChange w:id="380" w:author="Steuben, Gregg K (GE Global Research, US)" w:date="2016-10-27T12:47:00Z">
            <w:rPr>
              <w:rFonts w:ascii="Times New Roman" w:eastAsia="Times New Roman" w:hAnsi="Times New Roman" w:cs="Times New Roman"/>
              <w:sz w:val="24"/>
              <w:szCs w:val="24"/>
            </w:rPr>
          </w:rPrChange>
        </w:rPr>
        <w:t>”,”</w:t>
      </w:r>
      <w:proofErr w:type="spellStart"/>
      <w:r w:rsidRPr="00C4071F">
        <w:rPr>
          <w:rFonts w:ascii="Arial" w:eastAsia="Times New Roman" w:hAnsi="Arial" w:cs="Arial"/>
          <w:sz w:val="24"/>
          <w:szCs w:val="24"/>
          <w:rPrChange w:id="381" w:author="Steuben, Gregg K (GE Global Research, US)" w:date="2016-10-27T12:47:00Z">
            <w:rPr>
              <w:rFonts w:ascii="Times New Roman" w:eastAsia="Times New Roman" w:hAnsi="Times New Roman" w:cs="Times New Roman"/>
              <w:sz w:val="24"/>
              <w:szCs w:val="24"/>
            </w:rPr>
          </w:rPrChange>
        </w:rPr>
        <w:t>tutorial.user</w:t>
      </w:r>
      <w:proofErr w:type="spellEnd"/>
      <w:r w:rsidRPr="00C4071F">
        <w:rPr>
          <w:rFonts w:ascii="Arial" w:eastAsia="Times New Roman" w:hAnsi="Arial" w:cs="Arial"/>
          <w:sz w:val="24"/>
          <w:szCs w:val="24"/>
          <w:rPrChange w:id="382" w:author="Steuben, Gregg K (GE Global Research, US)" w:date="2016-10-27T12:47:00Z">
            <w:rPr>
              <w:rFonts w:ascii="Times New Roman" w:eastAsia="Times New Roman" w:hAnsi="Times New Roman" w:cs="Times New Roman"/>
              <w:sz w:val="24"/>
              <w:szCs w:val="24"/>
            </w:rPr>
          </w:rPrChange>
        </w:rPr>
        <w:t xml:space="preserve">” </w:t>
      </w:r>
      <w:commentRangeStart w:id="383"/>
      <w:r w:rsidRPr="00C4071F">
        <w:rPr>
          <w:rFonts w:ascii="Arial" w:eastAsia="Times New Roman" w:hAnsi="Arial" w:cs="Arial"/>
          <w:strike/>
          <w:sz w:val="24"/>
          <w:szCs w:val="24"/>
          <w:rPrChange w:id="384" w:author="Steuben, Gregg K (GE Global Research, US)" w:date="2016-10-27T12:47:00Z">
            <w:rPr>
              <w:rFonts w:ascii="Times New Roman" w:eastAsia="Times New Roman" w:hAnsi="Times New Roman" w:cs="Times New Roman"/>
              <w:strike/>
              <w:sz w:val="24"/>
              <w:szCs w:val="24"/>
            </w:rPr>
          </w:rPrChange>
        </w:rPr>
        <w:t>&lt;</w:t>
      </w:r>
      <w:proofErr w:type="spellStart"/>
      <w:r w:rsidRPr="00C4071F">
        <w:rPr>
          <w:rFonts w:ascii="Arial" w:eastAsia="Times New Roman" w:hAnsi="Arial" w:cs="Arial"/>
          <w:strike/>
          <w:sz w:val="24"/>
          <w:szCs w:val="24"/>
          <w:rPrChange w:id="385" w:author="Steuben, Gregg K (GE Global Research, US)" w:date="2016-10-27T12:47:00Z">
            <w:rPr>
              <w:rFonts w:ascii="Times New Roman" w:eastAsia="Times New Roman" w:hAnsi="Times New Roman" w:cs="Times New Roman"/>
              <w:strike/>
              <w:sz w:val="24"/>
              <w:szCs w:val="24"/>
            </w:rPr>
          </w:rPrChange>
        </w:rPr>
        <w:t>analytics_catalog_scope</w:t>
      </w:r>
      <w:proofErr w:type="spellEnd"/>
      <w:r w:rsidRPr="00C4071F">
        <w:rPr>
          <w:rFonts w:ascii="Arial" w:eastAsia="Times New Roman" w:hAnsi="Arial" w:cs="Arial"/>
          <w:strike/>
          <w:sz w:val="24"/>
          <w:szCs w:val="24"/>
          <w:rPrChange w:id="386" w:author="Steuben, Gregg K (GE Global Research, US)" w:date="2016-10-27T12:47:00Z">
            <w:rPr>
              <w:rFonts w:ascii="Times New Roman" w:eastAsia="Times New Roman" w:hAnsi="Times New Roman" w:cs="Times New Roman"/>
              <w:strike/>
              <w:sz w:val="24"/>
              <w:szCs w:val="24"/>
            </w:rPr>
          </w:rPrChange>
        </w:rPr>
        <w:t>&gt;</w:t>
      </w:r>
      <w:commentRangeEnd w:id="383"/>
      <w:r w:rsidRPr="00C4071F">
        <w:rPr>
          <w:rStyle w:val="CommentReference"/>
          <w:rFonts w:ascii="Arial" w:hAnsi="Arial" w:cs="Arial"/>
          <w:strike/>
          <w:rPrChange w:id="387" w:author="Steuben, Gregg K (GE Global Research, US)" w:date="2016-10-27T12:47:00Z">
            <w:rPr>
              <w:rStyle w:val="CommentReference"/>
              <w:strike/>
            </w:rPr>
          </w:rPrChange>
        </w:rPr>
        <w:commentReference w:id="383"/>
      </w:r>
    </w:p>
    <w:p w14:paraId="6351522D" w14:textId="196BB2B4" w:rsidR="00384D7F" w:rsidRPr="00C4071F" w:rsidRDefault="00384D7F">
      <w:pPr>
        <w:pStyle w:val="ListParagraph"/>
        <w:numPr>
          <w:ilvl w:val="1"/>
          <w:numId w:val="22"/>
        </w:numPr>
        <w:spacing w:before="100" w:beforeAutospacing="1" w:after="100" w:afterAutospacing="1" w:line="240" w:lineRule="auto"/>
        <w:rPr>
          <w:rFonts w:ascii="Arial" w:eastAsia="Times New Roman" w:hAnsi="Arial" w:cs="Arial"/>
          <w:strike/>
          <w:sz w:val="24"/>
          <w:szCs w:val="24"/>
          <w:rPrChange w:id="388" w:author="Steuben, Gregg K (GE Global Research, US)" w:date="2016-10-27T12:47:00Z">
            <w:rPr>
              <w:rFonts w:ascii="Times New Roman" w:eastAsia="Times New Roman" w:hAnsi="Times New Roman" w:cs="Times New Roman"/>
              <w:strike/>
              <w:sz w:val="24"/>
              <w:szCs w:val="24"/>
            </w:rPr>
          </w:rPrChange>
        </w:rPr>
      </w:pPr>
      <w:r w:rsidRPr="00C4071F">
        <w:rPr>
          <w:rFonts w:ascii="Arial" w:eastAsia="Times New Roman" w:hAnsi="Arial" w:cs="Arial"/>
          <w:sz w:val="24"/>
          <w:szCs w:val="24"/>
          <w:rPrChange w:id="389" w:author="Steuben, Gregg K (GE Global Research, US)" w:date="2016-10-27T12:47:00Z">
            <w:rPr>
              <w:rFonts w:ascii="Times New Roman" w:eastAsia="Times New Roman" w:hAnsi="Times New Roman" w:cs="Times New Roman"/>
              <w:sz w:val="24"/>
              <w:szCs w:val="24"/>
            </w:rPr>
          </w:rPrChange>
        </w:rPr>
        <w:t>action: none</w:t>
      </w:r>
    </w:p>
    <w:p w14:paraId="44BE4B90" w14:textId="6666A41F" w:rsidR="00FB1E38" w:rsidRPr="00C4071F" w:rsidRDefault="00FB1E38" w:rsidP="00FB1E38">
      <w:pPr>
        <w:pStyle w:val="ListParagraph"/>
        <w:numPr>
          <w:ilvl w:val="1"/>
          <w:numId w:val="22"/>
        </w:numPr>
        <w:spacing w:before="100" w:beforeAutospacing="1" w:after="100" w:afterAutospacing="1" w:line="240" w:lineRule="auto"/>
        <w:rPr>
          <w:rFonts w:ascii="Arial" w:eastAsia="Times New Roman" w:hAnsi="Arial" w:cs="Arial"/>
          <w:sz w:val="24"/>
          <w:szCs w:val="24"/>
          <w:rPrChange w:id="390"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391" w:author="Steuben, Gregg K (GE Global Research, US)" w:date="2016-10-27T12:47:00Z">
            <w:rPr>
              <w:rFonts w:ascii="Times New Roman" w:eastAsia="Times New Roman" w:hAnsi="Times New Roman" w:cs="Times New Roman"/>
              <w:sz w:val="24"/>
              <w:szCs w:val="24"/>
            </w:rPr>
          </w:rPrChange>
        </w:rPr>
        <w:t xml:space="preserve">authorities </w:t>
      </w:r>
      <w:proofErr w:type="gramStart"/>
      <w:r w:rsidRPr="00C4071F">
        <w:rPr>
          <w:rFonts w:ascii="Arial" w:eastAsia="Times New Roman" w:hAnsi="Arial" w:cs="Arial"/>
          <w:sz w:val="24"/>
          <w:szCs w:val="24"/>
          <w:rPrChange w:id="392" w:author="Steuben, Gregg K (GE Global Research, US)" w:date="2016-10-27T12:47:00Z">
            <w:rPr>
              <w:rFonts w:ascii="Times New Roman" w:eastAsia="Times New Roman" w:hAnsi="Times New Roman" w:cs="Times New Roman"/>
              <w:sz w:val="24"/>
              <w:szCs w:val="24"/>
            </w:rPr>
          </w:rPrChange>
        </w:rPr>
        <w:t>=  “</w:t>
      </w:r>
      <w:proofErr w:type="spellStart"/>
      <w:proofErr w:type="gramEnd"/>
      <w:r w:rsidRPr="00C4071F">
        <w:rPr>
          <w:rFonts w:ascii="Arial" w:eastAsia="Times New Roman" w:hAnsi="Arial" w:cs="Arial"/>
          <w:sz w:val="24"/>
          <w:szCs w:val="24"/>
          <w:rPrChange w:id="393" w:author="Steuben, Gregg K (GE Global Research, US)" w:date="2016-10-27T12:47:00Z">
            <w:rPr>
              <w:rFonts w:ascii="Times New Roman" w:eastAsia="Times New Roman" w:hAnsi="Times New Roman" w:cs="Times New Roman"/>
              <w:sz w:val="24"/>
              <w:szCs w:val="24"/>
            </w:rPr>
          </w:rPrChange>
        </w:rPr>
        <w:t>uaa.resource</w:t>
      </w:r>
      <w:proofErr w:type="spellEnd"/>
      <w:r w:rsidR="00384D7F" w:rsidRPr="00C4071F">
        <w:rPr>
          <w:rFonts w:ascii="Arial" w:eastAsia="Times New Roman" w:hAnsi="Arial" w:cs="Arial"/>
          <w:sz w:val="24"/>
          <w:szCs w:val="24"/>
          <w:rPrChange w:id="394" w:author="Steuben, Gregg K (GE Global Research, US)" w:date="2016-10-27T12:47:00Z">
            <w:rPr>
              <w:rFonts w:ascii="Times New Roman" w:eastAsia="Times New Roman" w:hAnsi="Times New Roman" w:cs="Times New Roman"/>
              <w:sz w:val="24"/>
              <w:szCs w:val="24"/>
            </w:rPr>
          </w:rPrChange>
        </w:rPr>
        <w:t>”</w:t>
      </w:r>
    </w:p>
    <w:p w14:paraId="6707682B" w14:textId="77777777" w:rsidR="00FB1E38" w:rsidRPr="00C4071F" w:rsidRDefault="00FB1E38" w:rsidP="00F65C76">
      <w:pPr>
        <w:pStyle w:val="ListParagraph"/>
        <w:spacing w:before="100" w:beforeAutospacing="1" w:after="100" w:afterAutospacing="1" w:line="240" w:lineRule="auto"/>
        <w:rPr>
          <w:rFonts w:ascii="Arial" w:eastAsia="Times New Roman" w:hAnsi="Arial" w:cs="Arial"/>
          <w:sz w:val="24"/>
          <w:szCs w:val="24"/>
          <w:rPrChange w:id="395" w:author="Steuben, Gregg K (GE Global Research, US)" w:date="2016-10-27T12:47:00Z">
            <w:rPr>
              <w:rFonts w:ascii="Times New Roman" w:eastAsia="Times New Roman" w:hAnsi="Times New Roman" w:cs="Times New Roman"/>
              <w:sz w:val="24"/>
              <w:szCs w:val="24"/>
            </w:rPr>
          </w:rPrChange>
        </w:rPr>
      </w:pPr>
    </w:p>
    <w:p w14:paraId="5365A07D" w14:textId="77777777" w:rsidR="00FB1E38" w:rsidRPr="00C4071F" w:rsidRDefault="00FB1E38" w:rsidP="00FB1E38">
      <w:pPr>
        <w:spacing w:before="100" w:beforeAutospacing="1" w:after="100" w:afterAutospacing="1" w:line="240" w:lineRule="auto"/>
        <w:rPr>
          <w:rFonts w:ascii="Arial" w:eastAsia="Times New Roman" w:hAnsi="Arial" w:cs="Arial"/>
          <w:sz w:val="24"/>
          <w:szCs w:val="24"/>
          <w:rPrChange w:id="396"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397" w:author="Steuben, Gregg K (GE Global Research, US)" w:date="2016-10-27T12:47:00Z">
            <w:rPr>
              <w:rFonts w:ascii="Times New Roman" w:eastAsia="Times New Roman" w:hAnsi="Times New Roman" w:cs="Times New Roman"/>
              <w:sz w:val="24"/>
              <w:szCs w:val="24"/>
            </w:rPr>
          </w:rPrChange>
        </w:rPr>
        <w:t>Two new users (add them to the appropriate groups):</w:t>
      </w:r>
    </w:p>
    <w:p w14:paraId="7CCAB8B1" w14:textId="77777777" w:rsidR="00FB1E38" w:rsidRPr="00C4071F" w:rsidRDefault="00FB1E38" w:rsidP="00FB1E38">
      <w:pPr>
        <w:pStyle w:val="ListParagraph"/>
        <w:numPr>
          <w:ilvl w:val="0"/>
          <w:numId w:val="22"/>
        </w:numPr>
        <w:spacing w:before="100" w:beforeAutospacing="1" w:after="100" w:afterAutospacing="1" w:line="240" w:lineRule="auto"/>
        <w:rPr>
          <w:rFonts w:ascii="Arial" w:eastAsia="Times New Roman" w:hAnsi="Arial" w:cs="Arial"/>
          <w:sz w:val="24"/>
          <w:szCs w:val="24"/>
          <w:rPrChange w:id="398"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399" w:author="Steuben, Gregg K (GE Global Research, US)" w:date="2016-10-27T12:47:00Z">
            <w:rPr>
              <w:rFonts w:ascii="Times New Roman" w:eastAsia="Times New Roman" w:hAnsi="Times New Roman" w:cs="Times New Roman"/>
              <w:sz w:val="24"/>
              <w:szCs w:val="24"/>
            </w:rPr>
          </w:rPrChange>
        </w:rPr>
        <w:t>tutorial-user</w:t>
      </w:r>
    </w:p>
    <w:p w14:paraId="081C63FA" w14:textId="77777777" w:rsidR="00FB1E38" w:rsidRPr="00C4071F" w:rsidRDefault="00FB1E38" w:rsidP="00F65C76">
      <w:pPr>
        <w:pStyle w:val="ListParagraph"/>
        <w:numPr>
          <w:ilvl w:val="1"/>
          <w:numId w:val="22"/>
        </w:numPr>
        <w:spacing w:before="100" w:beforeAutospacing="1" w:after="100" w:afterAutospacing="1" w:line="240" w:lineRule="auto"/>
        <w:rPr>
          <w:rFonts w:ascii="Arial" w:eastAsia="Times New Roman" w:hAnsi="Arial" w:cs="Arial"/>
          <w:sz w:val="24"/>
          <w:szCs w:val="24"/>
          <w:rPrChange w:id="400"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401" w:author="Steuben, Gregg K (GE Global Research, US)" w:date="2016-10-27T12:47:00Z">
            <w:rPr>
              <w:rFonts w:ascii="Times New Roman" w:eastAsia="Times New Roman" w:hAnsi="Times New Roman" w:cs="Times New Roman"/>
              <w:sz w:val="24"/>
              <w:szCs w:val="24"/>
            </w:rPr>
          </w:rPrChange>
        </w:rPr>
        <w:t xml:space="preserve">groups = </w:t>
      </w:r>
      <w:proofErr w:type="spellStart"/>
      <w:r w:rsidRPr="00C4071F">
        <w:rPr>
          <w:rFonts w:ascii="Arial" w:eastAsia="Times New Roman" w:hAnsi="Arial" w:cs="Arial"/>
          <w:sz w:val="24"/>
          <w:szCs w:val="24"/>
          <w:rPrChange w:id="402" w:author="Steuben, Gregg K (GE Global Research, US)" w:date="2016-10-27T12:47:00Z">
            <w:rPr>
              <w:rFonts w:ascii="Times New Roman" w:eastAsia="Times New Roman" w:hAnsi="Times New Roman" w:cs="Times New Roman"/>
              <w:sz w:val="24"/>
              <w:szCs w:val="24"/>
            </w:rPr>
          </w:rPrChange>
        </w:rPr>
        <w:t>tutorial.user</w:t>
      </w:r>
      <w:proofErr w:type="spellEnd"/>
    </w:p>
    <w:p w14:paraId="44342318" w14:textId="77777777" w:rsidR="00FB1E38" w:rsidRPr="00C4071F" w:rsidRDefault="00FB1E38" w:rsidP="00FB1E38">
      <w:pPr>
        <w:pStyle w:val="ListParagraph"/>
        <w:numPr>
          <w:ilvl w:val="0"/>
          <w:numId w:val="22"/>
        </w:numPr>
        <w:spacing w:before="100" w:beforeAutospacing="1" w:after="100" w:afterAutospacing="1" w:line="240" w:lineRule="auto"/>
        <w:rPr>
          <w:rFonts w:ascii="Arial" w:eastAsia="Times New Roman" w:hAnsi="Arial" w:cs="Arial"/>
          <w:sz w:val="24"/>
          <w:szCs w:val="24"/>
          <w:rPrChange w:id="403"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404" w:author="Steuben, Gregg K (GE Global Research, US)" w:date="2016-10-27T12:47:00Z">
            <w:rPr>
              <w:rFonts w:ascii="Times New Roman" w:eastAsia="Times New Roman" w:hAnsi="Times New Roman" w:cs="Times New Roman"/>
              <w:sz w:val="24"/>
              <w:szCs w:val="24"/>
            </w:rPr>
          </w:rPrChange>
        </w:rPr>
        <w:t>tutorial-admin</w:t>
      </w:r>
    </w:p>
    <w:p w14:paraId="1F332F2E" w14:textId="77777777" w:rsidR="00FB1E38" w:rsidRPr="00C4071F" w:rsidRDefault="00FB1E38" w:rsidP="00F65C76">
      <w:pPr>
        <w:pStyle w:val="ListParagraph"/>
        <w:numPr>
          <w:ilvl w:val="1"/>
          <w:numId w:val="22"/>
        </w:numPr>
        <w:spacing w:before="100" w:beforeAutospacing="1" w:after="100" w:afterAutospacing="1" w:line="240" w:lineRule="auto"/>
        <w:rPr>
          <w:rFonts w:ascii="Arial" w:eastAsia="Times New Roman" w:hAnsi="Arial" w:cs="Arial"/>
          <w:sz w:val="24"/>
          <w:szCs w:val="24"/>
          <w:rPrChange w:id="405"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406" w:author="Steuben, Gregg K (GE Global Research, US)" w:date="2016-10-27T12:47:00Z">
            <w:rPr>
              <w:rFonts w:ascii="Times New Roman" w:eastAsia="Times New Roman" w:hAnsi="Times New Roman" w:cs="Times New Roman"/>
              <w:sz w:val="24"/>
              <w:szCs w:val="24"/>
            </w:rPr>
          </w:rPrChange>
        </w:rPr>
        <w:t xml:space="preserve">groups = </w:t>
      </w:r>
      <w:proofErr w:type="spellStart"/>
      <w:r w:rsidRPr="00C4071F">
        <w:rPr>
          <w:rFonts w:ascii="Arial" w:eastAsia="Times New Roman" w:hAnsi="Arial" w:cs="Arial"/>
          <w:sz w:val="24"/>
          <w:szCs w:val="24"/>
          <w:rPrChange w:id="407" w:author="Steuben, Gregg K (GE Global Research, US)" w:date="2016-10-27T12:47:00Z">
            <w:rPr>
              <w:rFonts w:ascii="Times New Roman" w:eastAsia="Times New Roman" w:hAnsi="Times New Roman" w:cs="Times New Roman"/>
              <w:sz w:val="24"/>
              <w:szCs w:val="24"/>
            </w:rPr>
          </w:rPrChange>
        </w:rPr>
        <w:t>tutorial.user</w:t>
      </w:r>
      <w:proofErr w:type="spellEnd"/>
      <w:r w:rsidRPr="00C4071F">
        <w:rPr>
          <w:rFonts w:ascii="Arial" w:eastAsia="Times New Roman" w:hAnsi="Arial" w:cs="Arial"/>
          <w:sz w:val="24"/>
          <w:szCs w:val="24"/>
          <w:rPrChange w:id="408" w:author="Steuben, Gregg K (GE Global Research, US)" w:date="2016-10-27T12:47:00Z">
            <w:rPr>
              <w:rFonts w:ascii="Times New Roman" w:eastAsia="Times New Roman" w:hAnsi="Times New Roman" w:cs="Times New Roman"/>
              <w:sz w:val="24"/>
              <w:szCs w:val="24"/>
            </w:rPr>
          </w:rPrChange>
        </w:rPr>
        <w:t xml:space="preserve">, </w:t>
      </w:r>
      <w:proofErr w:type="spellStart"/>
      <w:proofErr w:type="gramStart"/>
      <w:r w:rsidRPr="00C4071F">
        <w:rPr>
          <w:rFonts w:ascii="Arial" w:eastAsia="Times New Roman" w:hAnsi="Arial" w:cs="Arial"/>
          <w:sz w:val="24"/>
          <w:szCs w:val="24"/>
          <w:rPrChange w:id="409" w:author="Steuben, Gregg K (GE Global Research, US)" w:date="2016-10-27T12:47:00Z">
            <w:rPr>
              <w:rFonts w:ascii="Times New Roman" w:eastAsia="Times New Roman" w:hAnsi="Times New Roman" w:cs="Times New Roman"/>
              <w:sz w:val="24"/>
              <w:szCs w:val="24"/>
            </w:rPr>
          </w:rPrChange>
        </w:rPr>
        <w:t>tutorial.admin</w:t>
      </w:r>
      <w:proofErr w:type="spellEnd"/>
      <w:proofErr w:type="gramEnd"/>
    </w:p>
    <w:p w14:paraId="3600C6F4" w14:textId="205F295D" w:rsidR="00FB1E38" w:rsidRPr="00853E21" w:rsidRDefault="00FB1E38" w:rsidP="00FB1E38">
      <w:pPr>
        <w:spacing w:before="100" w:beforeAutospacing="1" w:after="100" w:afterAutospacing="1" w:line="240" w:lineRule="auto"/>
        <w:rPr>
          <w:rStyle w:val="Hyperlink"/>
          <w:rFonts w:ascii="Arial" w:hAnsi="Arial" w:cs="Arial"/>
          <w:sz w:val="24"/>
          <w:szCs w:val="24"/>
          <w:rPrChange w:id="410" w:author="Steuben, Gregg K (GE Global Research, US)" w:date="2016-10-27T12:56:00Z">
            <w:rPr>
              <w:rStyle w:val="Hyperlink"/>
            </w:rPr>
          </w:rPrChange>
        </w:rPr>
      </w:pPr>
      <w:r w:rsidRPr="00853E21">
        <w:rPr>
          <w:rFonts w:ascii="Arial" w:hAnsi="Arial" w:cs="Arial"/>
          <w:sz w:val="24"/>
          <w:szCs w:val="24"/>
          <w:rPrChange w:id="411" w:author="Steuben, Gregg K (GE Global Research, US)" w:date="2016-10-27T12:56:00Z">
            <w:rPr/>
          </w:rPrChange>
        </w:rPr>
        <w:t>We have included a Perl script in th</w:t>
      </w:r>
      <w:ins w:id="412" w:author="Steuben, Gregg K (GE Global Research, US)" w:date="2016-10-27T12:56:00Z">
        <w:r w:rsidR="00853E21">
          <w:rPr>
            <w:rFonts w:ascii="Arial" w:hAnsi="Arial" w:cs="Arial"/>
            <w:sz w:val="24"/>
            <w:szCs w:val="24"/>
          </w:rPr>
          <w:t>is</w:t>
        </w:r>
      </w:ins>
      <w:del w:id="413" w:author="Steuben, Gregg K (GE Global Research, US)" w:date="2016-10-27T12:56:00Z">
        <w:r w:rsidRPr="00853E21" w:rsidDel="00853E21">
          <w:rPr>
            <w:rFonts w:ascii="Arial" w:hAnsi="Arial" w:cs="Arial"/>
            <w:sz w:val="24"/>
            <w:szCs w:val="24"/>
            <w:rPrChange w:id="414" w:author="Steuben, Gregg K (GE Global Research, US)" w:date="2016-10-27T12:56:00Z">
              <w:rPr/>
            </w:rPrChange>
          </w:rPr>
          <w:delText>e</w:delText>
        </w:r>
      </w:del>
      <w:r w:rsidRPr="00853E21">
        <w:rPr>
          <w:rFonts w:ascii="Arial" w:hAnsi="Arial" w:cs="Arial"/>
          <w:sz w:val="24"/>
          <w:szCs w:val="24"/>
          <w:rPrChange w:id="415" w:author="Steuben, Gregg K (GE Global Research, US)" w:date="2016-10-27T12:56:00Z">
            <w:rPr/>
          </w:rPrChange>
        </w:rPr>
        <w:t xml:space="preserve"> Starter Kit that will set up UAA and all other service instances, wire them to an app, add the appropriate authorities and zone ids, and create the </w:t>
      </w:r>
      <w:proofErr w:type="gramStart"/>
      <w:r w:rsidRPr="00853E21">
        <w:rPr>
          <w:rFonts w:ascii="Arial" w:hAnsi="Arial" w:cs="Arial"/>
          <w:sz w:val="24"/>
          <w:szCs w:val="24"/>
          <w:rPrChange w:id="416" w:author="Steuben, Gregg K (GE Global Research, US)" w:date="2016-10-27T12:56:00Z">
            <w:rPr/>
          </w:rPrChange>
        </w:rPr>
        <w:t>aforementioned relationship</w:t>
      </w:r>
      <w:proofErr w:type="gramEnd"/>
      <w:r w:rsidRPr="00853E21">
        <w:rPr>
          <w:rFonts w:ascii="Arial" w:hAnsi="Arial" w:cs="Arial"/>
          <w:sz w:val="24"/>
          <w:szCs w:val="24"/>
          <w:rPrChange w:id="417" w:author="Steuben, Gregg K (GE Global Research, US)" w:date="2016-10-27T12:56:00Z">
            <w:rPr/>
          </w:rPrChange>
        </w:rPr>
        <w:t xml:space="preserve"> between users, groups, and clients in the UAA client.  </w:t>
      </w:r>
      <w:commentRangeStart w:id="418"/>
      <w:r w:rsidRPr="00853E21">
        <w:rPr>
          <w:rFonts w:ascii="Arial" w:hAnsi="Arial" w:cs="Arial"/>
          <w:sz w:val="24"/>
          <w:szCs w:val="24"/>
          <w:rPrChange w:id="419" w:author="Steuben, Gregg K (GE Global Research, US)" w:date="2016-10-27T12:56:00Z">
            <w:rPr/>
          </w:rPrChange>
        </w:rPr>
        <w:t xml:space="preserve">This script is here: </w:t>
      </w:r>
      <w:r w:rsidR="00D63B02" w:rsidRPr="00853E21">
        <w:rPr>
          <w:rFonts w:ascii="Arial" w:hAnsi="Arial" w:cs="Arial"/>
          <w:sz w:val="24"/>
          <w:szCs w:val="24"/>
          <w:rPrChange w:id="420" w:author="Steuben, Gregg K (GE Global Research, US)" w:date="2016-10-27T12:56:00Z">
            <w:rPr/>
          </w:rPrChange>
        </w:rPr>
        <w:t>https://github.com/DigitalTwin/dt-starter-kit-creation-script</w:t>
      </w:r>
      <w:commentRangeEnd w:id="418"/>
      <w:r w:rsidR="00913B2D" w:rsidRPr="00853E21">
        <w:rPr>
          <w:rStyle w:val="CommentReference"/>
          <w:rFonts w:ascii="Arial" w:hAnsi="Arial" w:cs="Arial"/>
          <w:sz w:val="24"/>
          <w:szCs w:val="24"/>
          <w:rPrChange w:id="421" w:author="Steuben, Gregg K (GE Global Research, US)" w:date="2016-10-27T12:56:00Z">
            <w:rPr>
              <w:rStyle w:val="CommentReference"/>
            </w:rPr>
          </w:rPrChange>
        </w:rPr>
        <w:commentReference w:id="418"/>
      </w:r>
      <w:r w:rsidR="009202DF" w:rsidRPr="00853E21">
        <w:rPr>
          <w:rStyle w:val="Hyperlink"/>
          <w:rFonts w:ascii="Arial" w:hAnsi="Arial" w:cs="Arial"/>
          <w:sz w:val="24"/>
          <w:szCs w:val="24"/>
          <w:rPrChange w:id="422" w:author="Steuben, Gregg K (GE Global Research, US)" w:date="2016-10-27T12:56:00Z">
            <w:rPr>
              <w:rStyle w:val="Hyperlink"/>
            </w:rPr>
          </w:rPrChange>
        </w:rPr>
        <w:t xml:space="preserve">.  </w:t>
      </w:r>
      <w:ins w:id="423" w:author="Steuben, Gregg K (GE Global Research, US)" w:date="2016-10-19T14:46:00Z">
        <w:r w:rsidR="00C74986" w:rsidRPr="00853E21">
          <w:rPr>
            <w:rStyle w:val="Hyperlink"/>
            <w:rFonts w:ascii="Arial" w:hAnsi="Arial" w:cs="Arial"/>
            <w:sz w:val="24"/>
            <w:szCs w:val="24"/>
            <w:rPrChange w:id="424" w:author="Steuben, Gregg K (GE Global Research, US)" w:date="2016-10-27T12:56:00Z">
              <w:rPr>
                <w:rStyle w:val="Hyperlink"/>
              </w:rPr>
            </w:rPrChange>
          </w:rPr>
          <w:t xml:space="preserve">The console output from the Perl script will echo the name of the </w:t>
        </w:r>
        <w:proofErr w:type="spellStart"/>
        <w:r w:rsidR="00C74986" w:rsidRPr="00853E21">
          <w:rPr>
            <w:rStyle w:val="Hyperlink"/>
            <w:rFonts w:ascii="Arial" w:hAnsi="Arial" w:cs="Arial"/>
            <w:sz w:val="24"/>
            <w:szCs w:val="24"/>
            <w:rPrChange w:id="425" w:author="Steuben, Gregg K (GE Global Research, US)" w:date="2016-10-27T12:56:00Z">
              <w:rPr>
                <w:rStyle w:val="Hyperlink"/>
              </w:rPr>
            </w:rPrChange>
          </w:rPr>
          <w:t>postgres</w:t>
        </w:r>
        <w:proofErr w:type="spellEnd"/>
        <w:r w:rsidR="00C74986" w:rsidRPr="00853E21">
          <w:rPr>
            <w:rStyle w:val="Hyperlink"/>
            <w:rFonts w:ascii="Arial" w:hAnsi="Arial" w:cs="Arial"/>
            <w:sz w:val="24"/>
            <w:szCs w:val="24"/>
            <w:rPrChange w:id="426" w:author="Steuben, Gregg K (GE Global Research, US)" w:date="2016-10-27T12:56:00Z">
              <w:rPr>
                <w:rStyle w:val="Hyperlink"/>
              </w:rPr>
            </w:rPrChange>
          </w:rPr>
          <w:t xml:space="preserve"> service instance and the UAA clients.  Note these a</w:t>
        </w:r>
      </w:ins>
      <w:ins w:id="427" w:author="Steuben, Gregg K (GE Global Research, US)" w:date="2016-10-27T12:56:00Z">
        <w:r w:rsidR="00853E21">
          <w:rPr>
            <w:rStyle w:val="Hyperlink"/>
            <w:rFonts w:ascii="Arial" w:hAnsi="Arial" w:cs="Arial"/>
            <w:sz w:val="24"/>
            <w:szCs w:val="24"/>
          </w:rPr>
          <w:t>s</w:t>
        </w:r>
      </w:ins>
      <w:ins w:id="428" w:author="Steuben, Gregg K (GE Global Research, US)" w:date="2016-10-19T14:46:00Z">
        <w:r w:rsidR="00C74986" w:rsidRPr="00853E21">
          <w:rPr>
            <w:rStyle w:val="Hyperlink"/>
            <w:rFonts w:ascii="Arial" w:hAnsi="Arial" w:cs="Arial"/>
            <w:sz w:val="24"/>
            <w:szCs w:val="24"/>
            <w:rPrChange w:id="429" w:author="Steuben, Gregg K (GE Global Research, US)" w:date="2016-10-27T12:56:00Z">
              <w:rPr>
                <w:rStyle w:val="Hyperlink"/>
              </w:rPr>
            </w:rPrChange>
          </w:rPr>
          <w:t xml:space="preserve"> you</w:t>
        </w:r>
      </w:ins>
      <w:ins w:id="430" w:author="Steuben, Gregg K (GE Global Research, US)" w:date="2016-10-19T14:47:00Z">
        <w:r w:rsidR="00C74986" w:rsidRPr="00853E21">
          <w:rPr>
            <w:rStyle w:val="Hyperlink"/>
            <w:rFonts w:ascii="Arial" w:hAnsi="Arial" w:cs="Arial"/>
            <w:sz w:val="24"/>
            <w:szCs w:val="24"/>
            <w:rPrChange w:id="431" w:author="Steuben, Gregg K (GE Global Research, US)" w:date="2016-10-27T12:56:00Z">
              <w:rPr>
                <w:rStyle w:val="Hyperlink"/>
              </w:rPr>
            </w:rPrChange>
          </w:rPr>
          <w:t xml:space="preserve">’ll need them later.  </w:t>
        </w:r>
      </w:ins>
      <w:r w:rsidR="009202DF" w:rsidRPr="00853E21">
        <w:rPr>
          <w:rStyle w:val="Hyperlink"/>
          <w:rFonts w:ascii="Arial" w:hAnsi="Arial" w:cs="Arial"/>
          <w:sz w:val="24"/>
          <w:szCs w:val="24"/>
          <w:rPrChange w:id="432" w:author="Steuben, Gregg K (GE Global Research, US)" w:date="2016-10-27T12:56:00Z">
            <w:rPr>
              <w:rStyle w:val="Hyperlink"/>
            </w:rPr>
          </w:rPrChange>
        </w:rPr>
        <w:t xml:space="preserve">Note that if you opt not to use this script then you will be creating the individual service instances as </w:t>
      </w:r>
      <w:r w:rsidR="009202DF" w:rsidRPr="00853E21">
        <w:rPr>
          <w:rStyle w:val="Hyperlink"/>
          <w:rFonts w:ascii="Arial" w:hAnsi="Arial" w:cs="Arial"/>
          <w:sz w:val="24"/>
          <w:szCs w:val="24"/>
          <w:rPrChange w:id="433" w:author="Steuben, Gregg K (GE Global Research, US)" w:date="2016-10-27T12:56:00Z">
            <w:rPr>
              <w:rStyle w:val="Hyperlink"/>
            </w:rPr>
          </w:rPrChange>
        </w:rPr>
        <w:lastRenderedPageBreak/>
        <w:t xml:space="preserve">you progress through this tutorial.  The impact of that is that you’ll need to </w:t>
      </w:r>
      <w:proofErr w:type="gramStart"/>
      <w:r w:rsidR="009202DF" w:rsidRPr="00853E21">
        <w:rPr>
          <w:rStyle w:val="Hyperlink"/>
          <w:rFonts w:ascii="Arial" w:hAnsi="Arial" w:cs="Arial"/>
          <w:sz w:val="24"/>
          <w:szCs w:val="24"/>
          <w:rPrChange w:id="434" w:author="Steuben, Gregg K (GE Global Research, US)" w:date="2016-10-27T12:56:00Z">
            <w:rPr>
              <w:rStyle w:val="Hyperlink"/>
            </w:rPr>
          </w:rPrChange>
        </w:rPr>
        <w:t>refer back</w:t>
      </w:r>
      <w:proofErr w:type="gramEnd"/>
      <w:r w:rsidR="009202DF" w:rsidRPr="00853E21">
        <w:rPr>
          <w:rStyle w:val="Hyperlink"/>
          <w:rFonts w:ascii="Arial" w:hAnsi="Arial" w:cs="Arial"/>
          <w:sz w:val="24"/>
          <w:szCs w:val="24"/>
          <w:rPrChange w:id="435" w:author="Steuben, Gregg K (GE Global Research, US)" w:date="2016-10-27T12:56:00Z">
            <w:rPr>
              <w:rStyle w:val="Hyperlink"/>
            </w:rPr>
          </w:rPrChange>
        </w:rPr>
        <w:t xml:space="preserve"> to the above UAA configuration information to see where your service instance scopes or </w:t>
      </w:r>
      <w:proofErr w:type="spellStart"/>
      <w:r w:rsidR="009202DF" w:rsidRPr="00853E21">
        <w:rPr>
          <w:rStyle w:val="Hyperlink"/>
          <w:rFonts w:ascii="Arial" w:hAnsi="Arial" w:cs="Arial"/>
          <w:sz w:val="24"/>
          <w:szCs w:val="24"/>
          <w:rPrChange w:id="436" w:author="Steuben, Gregg K (GE Global Research, US)" w:date="2016-10-27T12:56:00Z">
            <w:rPr>
              <w:rStyle w:val="Hyperlink"/>
            </w:rPr>
          </w:rPrChange>
        </w:rPr>
        <w:t>uris</w:t>
      </w:r>
      <w:proofErr w:type="spellEnd"/>
      <w:r w:rsidR="009202DF" w:rsidRPr="00853E21">
        <w:rPr>
          <w:rStyle w:val="Hyperlink"/>
          <w:rFonts w:ascii="Arial" w:hAnsi="Arial" w:cs="Arial"/>
          <w:sz w:val="24"/>
          <w:szCs w:val="24"/>
          <w:rPrChange w:id="437" w:author="Steuben, Gregg K (GE Global Research, US)" w:date="2016-10-27T12:56:00Z">
            <w:rPr>
              <w:rStyle w:val="Hyperlink"/>
            </w:rPr>
          </w:rPrChange>
        </w:rPr>
        <w:t xml:space="preserve"> are needed.</w:t>
      </w:r>
    </w:p>
    <w:p w14:paraId="56DD4299" w14:textId="77777777" w:rsidR="00FB1E38" w:rsidRPr="00C4071F" w:rsidRDefault="00FB1E38" w:rsidP="00FB1E38">
      <w:pPr>
        <w:spacing w:before="100" w:beforeAutospacing="1" w:after="100" w:afterAutospacing="1" w:line="240" w:lineRule="auto"/>
        <w:rPr>
          <w:rFonts w:ascii="Arial" w:eastAsia="Times New Roman" w:hAnsi="Arial" w:cs="Arial"/>
          <w:sz w:val="24"/>
          <w:szCs w:val="24"/>
          <w:rPrChange w:id="438"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439" w:author="Steuben, Gregg K (GE Global Research, US)" w:date="2016-10-27T12:47:00Z">
            <w:rPr>
              <w:rFonts w:ascii="Times New Roman" w:eastAsia="Times New Roman" w:hAnsi="Times New Roman" w:cs="Times New Roman"/>
              <w:sz w:val="24"/>
              <w:szCs w:val="24"/>
            </w:rPr>
          </w:rPrChange>
        </w:rPr>
        <w:t>For more information on UAA, see the following documentation:</w:t>
      </w:r>
    </w:p>
    <w:p w14:paraId="7BFE6822" w14:textId="2E906757" w:rsidR="005D3D05" w:rsidRPr="00853E21" w:rsidRDefault="00853E21" w:rsidP="00F65C76">
      <w:pPr>
        <w:numPr>
          <w:ilvl w:val="0"/>
          <w:numId w:val="10"/>
        </w:numPr>
        <w:spacing w:before="100" w:beforeAutospacing="1" w:after="100" w:afterAutospacing="1" w:line="240" w:lineRule="auto"/>
        <w:rPr>
          <w:rFonts w:ascii="Arial" w:eastAsia="Times New Roman" w:hAnsi="Arial" w:cs="Arial"/>
          <w:kern w:val="36"/>
          <w:sz w:val="24"/>
          <w:szCs w:val="24"/>
          <w:rPrChange w:id="440" w:author="Steuben, Gregg K (GE Global Research, US)" w:date="2016-10-27T12:57:00Z">
            <w:rPr>
              <w:rFonts w:ascii="Times New Roman" w:eastAsia="Times New Roman" w:hAnsi="Times New Roman" w:cs="Times New Roman"/>
              <w:kern w:val="36"/>
            </w:rPr>
          </w:rPrChange>
        </w:rPr>
      </w:pPr>
      <w:r w:rsidRPr="00853E21">
        <w:rPr>
          <w:rFonts w:ascii="Arial" w:hAnsi="Arial" w:cs="Arial"/>
          <w:sz w:val="24"/>
          <w:szCs w:val="24"/>
          <w:rPrChange w:id="441" w:author="Steuben, Gregg K (GE Global Research, US)" w:date="2016-10-27T12:57:00Z">
            <w:rPr/>
          </w:rPrChange>
        </w:rPr>
        <w:fldChar w:fldCharType="begin"/>
      </w:r>
      <w:r w:rsidRPr="00853E21">
        <w:rPr>
          <w:rFonts w:ascii="Arial" w:hAnsi="Arial" w:cs="Arial"/>
          <w:sz w:val="24"/>
          <w:szCs w:val="24"/>
          <w:rPrChange w:id="442" w:author="Steuben, Gregg K (GE Global Research, US)" w:date="2016-10-27T12:57:00Z">
            <w:rPr/>
          </w:rPrChange>
        </w:rPr>
        <w:instrText xml:space="preserve"> HYPERLINK "https://predix-io-dev.grc-apps.svc.ice.ge.com/docs" \l "SJzDWEsh" \t "_blank" </w:instrText>
      </w:r>
      <w:r w:rsidRPr="00853E21">
        <w:rPr>
          <w:rFonts w:ascii="Arial" w:hAnsi="Arial" w:cs="Arial"/>
          <w:sz w:val="24"/>
          <w:szCs w:val="24"/>
          <w:rPrChange w:id="443" w:author="Steuben, Gregg K (GE Global Research, US)" w:date="2016-10-27T12:57:00Z">
            <w:rPr/>
          </w:rPrChange>
        </w:rPr>
        <w:fldChar w:fldCharType="separate"/>
      </w:r>
      <w:r w:rsidR="00FB1E38" w:rsidRPr="00853E21">
        <w:rPr>
          <w:rFonts w:ascii="Arial" w:eastAsia="Times New Roman" w:hAnsi="Arial" w:cs="Arial"/>
          <w:color w:val="0000FF"/>
          <w:sz w:val="24"/>
          <w:szCs w:val="24"/>
          <w:u w:val="single"/>
          <w:rPrChange w:id="444" w:author="Steuben, Gregg K (GE Global Research, US)" w:date="2016-10-27T12:57:00Z">
            <w:rPr>
              <w:rFonts w:ascii="Times New Roman" w:eastAsia="Times New Roman" w:hAnsi="Times New Roman" w:cs="Times New Roman"/>
              <w:color w:val="0000FF"/>
              <w:sz w:val="24"/>
              <w:szCs w:val="24"/>
              <w:u w:val="single"/>
            </w:rPr>
          </w:rPrChange>
        </w:rPr>
        <w:t>CloudFoundry UAA</w:t>
      </w:r>
      <w:r w:rsidRPr="00853E21">
        <w:rPr>
          <w:rFonts w:ascii="Arial" w:eastAsia="Times New Roman" w:hAnsi="Arial" w:cs="Arial"/>
          <w:color w:val="0000FF"/>
          <w:sz w:val="24"/>
          <w:szCs w:val="24"/>
          <w:u w:val="single"/>
          <w:rPrChange w:id="445" w:author="Steuben, Gregg K (GE Global Research, US)" w:date="2016-10-27T12:57:00Z">
            <w:rPr>
              <w:rFonts w:ascii="Times New Roman" w:eastAsia="Times New Roman" w:hAnsi="Times New Roman" w:cs="Times New Roman"/>
              <w:color w:val="0000FF"/>
              <w:sz w:val="24"/>
              <w:szCs w:val="24"/>
              <w:u w:val="single"/>
            </w:rPr>
          </w:rPrChange>
        </w:rPr>
        <w:fldChar w:fldCharType="end"/>
      </w:r>
      <w:r w:rsidR="00FB1E38" w:rsidRPr="00853E21">
        <w:rPr>
          <w:rFonts w:ascii="Arial" w:eastAsia="Times New Roman" w:hAnsi="Arial" w:cs="Arial"/>
          <w:color w:val="0000FF"/>
          <w:sz w:val="24"/>
          <w:szCs w:val="24"/>
          <w:u w:val="single"/>
          <w:rPrChange w:id="446" w:author="Steuben, Gregg K (GE Global Research, US)" w:date="2016-10-27T12:57:00Z">
            <w:rPr>
              <w:rFonts w:ascii="Times New Roman" w:eastAsia="Times New Roman" w:hAnsi="Times New Roman" w:cs="Times New Roman"/>
              <w:color w:val="0000FF"/>
              <w:sz w:val="24"/>
              <w:szCs w:val="24"/>
              <w:u w:val="single"/>
            </w:rPr>
          </w:rPrChange>
        </w:rPr>
        <w:t xml:space="preserve"> - </w:t>
      </w:r>
      <w:r w:rsidRPr="00853E21">
        <w:rPr>
          <w:rFonts w:ascii="Arial" w:hAnsi="Arial" w:cs="Arial"/>
          <w:sz w:val="24"/>
          <w:szCs w:val="24"/>
          <w:rPrChange w:id="447" w:author="Steuben, Gregg K (GE Global Research, US)" w:date="2016-10-27T12:57:00Z">
            <w:rPr/>
          </w:rPrChange>
        </w:rPr>
        <w:fldChar w:fldCharType="begin"/>
      </w:r>
      <w:r w:rsidRPr="00853E21">
        <w:rPr>
          <w:rFonts w:ascii="Arial" w:hAnsi="Arial" w:cs="Arial"/>
          <w:sz w:val="24"/>
          <w:szCs w:val="24"/>
          <w:rPrChange w:id="448" w:author="Steuben, Gregg K (GE Global Research, US)" w:date="2016-10-27T12:57:00Z">
            <w:rPr/>
          </w:rPrChange>
        </w:rPr>
        <w:instrText xml:space="preserve"> HYPERLINK "https://github.com/clou</w:instrText>
      </w:r>
      <w:r w:rsidRPr="00853E21">
        <w:rPr>
          <w:rFonts w:ascii="Arial" w:hAnsi="Arial" w:cs="Arial"/>
          <w:sz w:val="24"/>
          <w:szCs w:val="24"/>
          <w:rPrChange w:id="449" w:author="Steuben, Gregg K (GE Global Research, US)" w:date="2016-10-27T12:57:00Z">
            <w:rPr/>
          </w:rPrChange>
        </w:rPr>
        <w:instrText xml:space="preserve">dfoundry/uaa" </w:instrText>
      </w:r>
      <w:r w:rsidRPr="00853E21">
        <w:rPr>
          <w:rFonts w:ascii="Arial" w:hAnsi="Arial" w:cs="Arial"/>
          <w:sz w:val="24"/>
          <w:szCs w:val="24"/>
          <w:rPrChange w:id="450" w:author="Steuben, Gregg K (GE Global Research, US)" w:date="2016-10-27T12:57:00Z">
            <w:rPr/>
          </w:rPrChange>
        </w:rPr>
        <w:fldChar w:fldCharType="separate"/>
      </w:r>
      <w:r w:rsidR="00FB1E38" w:rsidRPr="00853E21">
        <w:rPr>
          <w:rStyle w:val="Hyperlink"/>
          <w:rFonts w:ascii="Arial" w:hAnsi="Arial" w:cs="Arial"/>
          <w:sz w:val="24"/>
          <w:szCs w:val="24"/>
          <w:shd w:val="clear" w:color="auto" w:fill="FFFFFF"/>
          <w:rPrChange w:id="451" w:author="Steuben, Gregg K (GE Global Research, US)" w:date="2016-10-27T12:57:00Z">
            <w:rPr>
              <w:rStyle w:val="Hyperlink"/>
              <w:rFonts w:ascii="Helvetica" w:hAnsi="Helvetica" w:cs="Helvetica"/>
              <w:shd w:val="clear" w:color="auto" w:fill="FFFFFF"/>
            </w:rPr>
          </w:rPrChange>
        </w:rPr>
        <w:t>https://github.com/cloudfoundry/uaa</w:t>
      </w:r>
      <w:r w:rsidRPr="00853E21">
        <w:rPr>
          <w:rStyle w:val="Hyperlink"/>
          <w:rFonts w:ascii="Arial" w:hAnsi="Arial" w:cs="Arial"/>
          <w:sz w:val="24"/>
          <w:szCs w:val="24"/>
          <w:shd w:val="clear" w:color="auto" w:fill="FFFFFF"/>
          <w:rPrChange w:id="452" w:author="Steuben, Gregg K (GE Global Research, US)" w:date="2016-10-27T12:57:00Z">
            <w:rPr>
              <w:rStyle w:val="Hyperlink"/>
              <w:rFonts w:ascii="Helvetica" w:hAnsi="Helvetica" w:cs="Helvetica"/>
              <w:shd w:val="clear" w:color="auto" w:fill="FFFFFF"/>
            </w:rPr>
          </w:rPrChange>
        </w:rPr>
        <w:fldChar w:fldCharType="end"/>
      </w:r>
    </w:p>
    <w:p w14:paraId="15442C0A" w14:textId="2A5F3F09" w:rsidR="005D3D05" w:rsidRPr="00C4071F" w:rsidRDefault="005D3D05" w:rsidP="005D3D05">
      <w:pPr>
        <w:spacing w:before="100" w:beforeAutospacing="1" w:after="100" w:afterAutospacing="1" w:line="240" w:lineRule="auto"/>
        <w:outlineLvl w:val="2"/>
        <w:rPr>
          <w:rFonts w:ascii="Arial" w:eastAsia="Times New Roman" w:hAnsi="Arial" w:cs="Arial"/>
          <w:b/>
          <w:bCs/>
          <w:sz w:val="27"/>
          <w:szCs w:val="27"/>
          <w:rPrChange w:id="453" w:author="Steuben, Gregg K (GE Global Research, US)" w:date="2016-10-27T12:47:00Z">
            <w:rPr>
              <w:rFonts w:ascii="Times New Roman" w:eastAsia="Times New Roman" w:hAnsi="Times New Roman" w:cs="Times New Roman"/>
              <w:b/>
              <w:bCs/>
              <w:sz w:val="27"/>
              <w:szCs w:val="27"/>
            </w:rPr>
          </w:rPrChange>
        </w:rPr>
      </w:pPr>
      <w:r w:rsidRPr="00C4071F">
        <w:rPr>
          <w:rFonts w:ascii="Arial" w:eastAsia="Times New Roman" w:hAnsi="Arial" w:cs="Arial"/>
          <w:b/>
          <w:bCs/>
          <w:sz w:val="27"/>
          <w:szCs w:val="27"/>
          <w:rPrChange w:id="454" w:author="Steuben, Gregg K (GE Global Research, US)" w:date="2016-10-27T12:47:00Z">
            <w:rPr>
              <w:rFonts w:ascii="Times New Roman" w:eastAsia="Times New Roman" w:hAnsi="Times New Roman" w:cs="Times New Roman"/>
              <w:b/>
              <w:bCs/>
              <w:sz w:val="27"/>
              <w:szCs w:val="27"/>
            </w:rPr>
          </w:rPrChange>
        </w:rPr>
        <w:t>Configure Postman</w:t>
      </w:r>
    </w:p>
    <w:p w14:paraId="2301F90A" w14:textId="0E673C31" w:rsidR="005D3D05" w:rsidRPr="00C4071F" w:rsidRDefault="005D3D05" w:rsidP="005D3D05">
      <w:pPr>
        <w:spacing w:before="100" w:beforeAutospacing="1" w:after="100" w:afterAutospacing="1" w:line="240" w:lineRule="auto"/>
        <w:outlineLvl w:val="2"/>
        <w:rPr>
          <w:rFonts w:ascii="Arial" w:eastAsia="Times New Roman" w:hAnsi="Arial" w:cs="Arial"/>
          <w:sz w:val="24"/>
          <w:szCs w:val="24"/>
          <w:rPrChange w:id="455"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456" w:author="Steuben, Gregg K (GE Global Research, US)" w:date="2016-10-27T12:47:00Z">
            <w:rPr>
              <w:rFonts w:ascii="Times New Roman" w:eastAsia="Times New Roman" w:hAnsi="Times New Roman" w:cs="Times New Roman"/>
              <w:sz w:val="24"/>
              <w:szCs w:val="24"/>
            </w:rPr>
          </w:rPrChange>
        </w:rPr>
        <w:t xml:space="preserve">Now that you have a UAA service set up, you will need to configure the provided Postman collection to authenticate against that UAA service to interact with the Starter Kit service endpoints.  </w:t>
      </w:r>
    </w:p>
    <w:p w14:paraId="373E7ABD" w14:textId="77777777" w:rsidR="008C0F7C" w:rsidRPr="00C4071F" w:rsidRDefault="008C0F7C" w:rsidP="008C0F7C">
      <w:pPr>
        <w:spacing w:before="100" w:beforeAutospacing="1" w:after="100" w:afterAutospacing="1" w:line="240" w:lineRule="auto"/>
        <w:rPr>
          <w:rFonts w:ascii="Arial" w:eastAsia="Times New Roman" w:hAnsi="Arial" w:cs="Arial"/>
          <w:color w:val="0000FF"/>
          <w:sz w:val="24"/>
          <w:szCs w:val="24"/>
          <w:u w:val="single"/>
          <w:rPrChange w:id="457" w:author="Steuben, Gregg K (GE Global Research, US)" w:date="2016-10-27T12:47:00Z">
            <w:rPr>
              <w:rFonts w:ascii="Times New Roman" w:eastAsia="Times New Roman" w:hAnsi="Times New Roman" w:cs="Times New Roman"/>
              <w:color w:val="0000FF"/>
              <w:sz w:val="24"/>
              <w:szCs w:val="24"/>
              <w:u w:val="single"/>
            </w:rPr>
          </w:rPrChange>
        </w:rPr>
      </w:pPr>
      <w:r w:rsidRPr="00C4071F">
        <w:rPr>
          <w:rFonts w:ascii="Arial" w:eastAsia="Times New Roman" w:hAnsi="Arial" w:cs="Arial"/>
          <w:sz w:val="24"/>
          <w:szCs w:val="24"/>
          <w:rPrChange w:id="458" w:author="Steuben, Gregg K (GE Global Research, US)" w:date="2016-10-27T12:47:00Z">
            <w:rPr>
              <w:rFonts w:ascii="Times New Roman" w:eastAsia="Times New Roman" w:hAnsi="Times New Roman" w:cs="Times New Roman"/>
              <w:sz w:val="24"/>
              <w:szCs w:val="24"/>
            </w:rPr>
          </w:rPrChange>
        </w:rPr>
        <w:t>Instructions on how to configure your Postman environment can be found here: </w:t>
      </w:r>
      <w:r w:rsidR="00853E21" w:rsidRPr="00C4071F">
        <w:rPr>
          <w:rFonts w:ascii="Arial" w:hAnsi="Arial" w:cs="Arial"/>
          <w:rPrChange w:id="459" w:author="Steuben, Gregg K (GE Global Research, US)" w:date="2016-10-27T12:47:00Z">
            <w:rPr/>
          </w:rPrChange>
        </w:rPr>
        <w:fldChar w:fldCharType="begin"/>
      </w:r>
      <w:r w:rsidR="00853E21" w:rsidRPr="00C4071F">
        <w:rPr>
          <w:rFonts w:ascii="Arial" w:hAnsi="Arial" w:cs="Arial"/>
          <w:rPrChange w:id="460" w:author="Steuben, Gregg K (GE Global Research, US)" w:date="2016-10-27T12:47:00Z">
            <w:rPr/>
          </w:rPrChange>
        </w:rPr>
        <w:instrText xml:space="preserve"> HYPERLINK "https://www.getpostman.com/docs/environments" \t "_blank" </w:instrText>
      </w:r>
      <w:r w:rsidR="00853E21" w:rsidRPr="00C4071F">
        <w:rPr>
          <w:rFonts w:ascii="Arial" w:hAnsi="Arial" w:cs="Arial"/>
          <w:rPrChange w:id="461"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462" w:author="Steuben, Gregg K (GE Global Research, US)" w:date="2016-10-27T12:47:00Z">
            <w:rPr>
              <w:rFonts w:ascii="Times New Roman" w:eastAsia="Times New Roman" w:hAnsi="Times New Roman" w:cs="Times New Roman"/>
              <w:color w:val="0000FF"/>
              <w:sz w:val="24"/>
              <w:szCs w:val="24"/>
              <w:u w:val="single"/>
            </w:rPr>
          </w:rPrChange>
        </w:rPr>
        <w:t>https://www.getpostman.com/docs/environments </w:t>
      </w:r>
      <w:r w:rsidR="00853E21" w:rsidRPr="00C4071F">
        <w:rPr>
          <w:rFonts w:ascii="Arial" w:eastAsia="Times New Roman" w:hAnsi="Arial" w:cs="Arial"/>
          <w:color w:val="0000FF"/>
          <w:sz w:val="24"/>
          <w:szCs w:val="24"/>
          <w:u w:val="single"/>
          <w:rPrChange w:id="463" w:author="Steuben, Gregg K (GE Global Research, US)" w:date="2016-10-27T12:47:00Z">
            <w:rPr>
              <w:rFonts w:ascii="Times New Roman" w:eastAsia="Times New Roman" w:hAnsi="Times New Roman" w:cs="Times New Roman"/>
              <w:color w:val="0000FF"/>
              <w:sz w:val="24"/>
              <w:szCs w:val="24"/>
              <w:u w:val="single"/>
            </w:rPr>
          </w:rPrChange>
        </w:rPr>
        <w:fldChar w:fldCharType="end"/>
      </w:r>
    </w:p>
    <w:p w14:paraId="2BC53AD7" w14:textId="4080E777" w:rsidR="005D3D05" w:rsidRPr="00C4071F" w:rsidRDefault="005D3D05" w:rsidP="005D3D05">
      <w:pPr>
        <w:spacing w:before="100" w:beforeAutospacing="1" w:after="100" w:afterAutospacing="1" w:line="240" w:lineRule="auto"/>
        <w:rPr>
          <w:rFonts w:ascii="Arial" w:eastAsia="Times New Roman" w:hAnsi="Arial" w:cs="Arial"/>
          <w:sz w:val="24"/>
          <w:szCs w:val="24"/>
          <w:rPrChange w:id="464"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465" w:author="Steuben, Gregg K (GE Global Research, US)" w:date="2016-10-27T12:47:00Z">
            <w:rPr>
              <w:rFonts w:ascii="Times New Roman" w:eastAsia="Times New Roman" w:hAnsi="Times New Roman" w:cs="Times New Roman"/>
              <w:sz w:val="24"/>
              <w:szCs w:val="24"/>
            </w:rPr>
          </w:rPrChange>
        </w:rPr>
        <w:t xml:space="preserve">Since the strings </w:t>
      </w:r>
      <w:r w:rsidR="008C0F7C" w:rsidRPr="00C4071F">
        <w:rPr>
          <w:rFonts w:ascii="Arial" w:eastAsia="Times New Roman" w:hAnsi="Arial" w:cs="Arial"/>
          <w:sz w:val="24"/>
          <w:szCs w:val="24"/>
          <w:rPrChange w:id="466" w:author="Steuben, Gregg K (GE Global Research, US)" w:date="2016-10-27T12:47:00Z">
            <w:rPr>
              <w:rFonts w:ascii="Times New Roman" w:eastAsia="Times New Roman" w:hAnsi="Times New Roman" w:cs="Times New Roman"/>
              <w:sz w:val="24"/>
              <w:szCs w:val="24"/>
            </w:rPr>
          </w:rPrChange>
        </w:rPr>
        <w:t xml:space="preserve">below </w:t>
      </w:r>
      <w:r w:rsidRPr="00C4071F">
        <w:rPr>
          <w:rFonts w:ascii="Arial" w:eastAsia="Times New Roman" w:hAnsi="Arial" w:cs="Arial"/>
          <w:sz w:val="24"/>
          <w:szCs w:val="24"/>
          <w:rPrChange w:id="467" w:author="Steuben, Gregg K (GE Global Research, US)" w:date="2016-10-27T12:47:00Z">
            <w:rPr>
              <w:rFonts w:ascii="Times New Roman" w:eastAsia="Times New Roman" w:hAnsi="Times New Roman" w:cs="Times New Roman"/>
              <w:sz w:val="24"/>
              <w:szCs w:val="24"/>
            </w:rPr>
          </w:rPrChange>
        </w:rPr>
        <w:t>are frequently used, the collection is configured to read three different variables from your Postman environment:</w:t>
      </w:r>
    </w:p>
    <w:p w14:paraId="486F0CDE" w14:textId="2E395B37" w:rsidR="005D3D05" w:rsidRPr="00C4071F" w:rsidRDefault="005D3D05" w:rsidP="005D3D05">
      <w:pPr>
        <w:spacing w:before="100" w:beforeAutospacing="1" w:after="100" w:afterAutospacing="1" w:line="240" w:lineRule="auto"/>
        <w:rPr>
          <w:rFonts w:ascii="Arial" w:eastAsia="Times New Roman" w:hAnsi="Arial" w:cs="Arial"/>
          <w:sz w:val="24"/>
          <w:szCs w:val="24"/>
          <w:rPrChange w:id="468"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469" w:author="Steuben, Gregg K (GE Global Research, US)" w:date="2016-10-27T12:47:00Z">
            <w:rPr>
              <w:rFonts w:ascii="Times New Roman" w:eastAsia="Times New Roman" w:hAnsi="Times New Roman" w:cs="Times New Roman"/>
              <w:sz w:val="24"/>
              <w:szCs w:val="24"/>
            </w:rPr>
          </w:rPrChange>
        </w:rPr>
        <w:t xml:space="preserve">token = </w:t>
      </w:r>
      <w:del w:id="470" w:author="Steuben, Gregg K (GE Global Research, US)" w:date="2016-10-17T15:26:00Z">
        <w:r w:rsidRPr="00C4071F" w:rsidDel="00BC3021">
          <w:rPr>
            <w:rFonts w:ascii="Arial" w:eastAsia="Times New Roman" w:hAnsi="Arial" w:cs="Arial"/>
            <w:sz w:val="24"/>
            <w:szCs w:val="24"/>
            <w:rPrChange w:id="471" w:author="Steuben, Gregg K (GE Global Research, US)" w:date="2016-10-27T12:47:00Z">
              <w:rPr>
                <w:rFonts w:ascii="Times New Roman" w:eastAsia="Times New Roman" w:hAnsi="Times New Roman" w:cs="Times New Roman"/>
                <w:sz w:val="24"/>
                <w:szCs w:val="24"/>
              </w:rPr>
            </w:rPrChange>
          </w:rPr>
          <w:delText xml:space="preserve">Bearer </w:delText>
        </w:r>
      </w:del>
      <w:r w:rsidRPr="00C4071F">
        <w:rPr>
          <w:rFonts w:ascii="Arial" w:eastAsia="Times New Roman" w:hAnsi="Arial" w:cs="Arial"/>
          <w:sz w:val="24"/>
          <w:szCs w:val="24"/>
          <w:rPrChange w:id="472" w:author="Steuben, Gregg K (GE Global Research, US)" w:date="2016-10-27T12:47:00Z">
            <w:rPr>
              <w:rFonts w:ascii="Times New Roman" w:eastAsia="Times New Roman" w:hAnsi="Times New Roman" w:cs="Times New Roman"/>
              <w:sz w:val="24"/>
              <w:szCs w:val="24"/>
            </w:rPr>
          </w:rPrChange>
        </w:rPr>
        <w:t>&lt;bearer token&gt;</w:t>
      </w:r>
    </w:p>
    <w:p w14:paraId="2FB77CBA" w14:textId="68A7A1A5" w:rsidR="008C0F7C" w:rsidRPr="00C4071F" w:rsidRDefault="00BC3021" w:rsidP="00853E21">
      <w:pPr>
        <w:spacing w:before="100" w:beforeAutospacing="1" w:after="100" w:afterAutospacing="1" w:line="240" w:lineRule="auto"/>
        <w:ind w:firstLine="720"/>
        <w:rPr>
          <w:rFonts w:ascii="Arial" w:eastAsia="Times New Roman" w:hAnsi="Arial" w:cs="Arial"/>
          <w:sz w:val="24"/>
          <w:szCs w:val="24"/>
          <w:rPrChange w:id="473" w:author="Steuben, Gregg K (GE Global Research, US)" w:date="2016-10-27T12:47:00Z">
            <w:rPr>
              <w:rFonts w:ascii="Times New Roman" w:eastAsia="Times New Roman" w:hAnsi="Times New Roman" w:cs="Times New Roman"/>
              <w:sz w:val="24"/>
              <w:szCs w:val="24"/>
            </w:rPr>
          </w:rPrChange>
        </w:rPr>
        <w:pPrChange w:id="474" w:author="Steuben, Gregg K (GE Global Research, US)" w:date="2016-10-27T12:58:00Z">
          <w:pPr>
            <w:spacing w:before="100" w:beforeAutospacing="1" w:after="100" w:afterAutospacing="1" w:line="240" w:lineRule="auto"/>
          </w:pPr>
        </w:pPrChange>
      </w:pPr>
      <w:ins w:id="475" w:author="Steuben, Gregg K (GE Global Research, US)" w:date="2016-10-17T15:30:00Z">
        <w:r w:rsidRPr="00C4071F">
          <w:rPr>
            <w:rFonts w:ascii="Arial" w:eastAsia="Times New Roman" w:hAnsi="Arial" w:cs="Arial"/>
            <w:sz w:val="24"/>
            <w:szCs w:val="24"/>
            <w:rPrChange w:id="476" w:author="Steuben, Gregg K (GE Global Research, US)" w:date="2016-10-27T12:47:00Z">
              <w:rPr>
                <w:rFonts w:ascii="Times New Roman" w:eastAsia="Times New Roman" w:hAnsi="Times New Roman" w:cs="Times New Roman"/>
                <w:sz w:val="24"/>
                <w:szCs w:val="24"/>
              </w:rPr>
            </w:rPrChange>
          </w:rPr>
          <w:t>The {{token}} variable is u</w:t>
        </w:r>
      </w:ins>
      <w:del w:id="477" w:author="Steuben, Gregg K (GE Global Research, US)" w:date="2016-10-17T15:30:00Z">
        <w:r w:rsidR="005D3D05" w:rsidRPr="00C4071F" w:rsidDel="00BC3021">
          <w:rPr>
            <w:rFonts w:ascii="Arial" w:eastAsia="Times New Roman" w:hAnsi="Arial" w:cs="Arial"/>
            <w:sz w:val="24"/>
            <w:szCs w:val="24"/>
            <w:rPrChange w:id="478" w:author="Steuben, Gregg K (GE Global Research, US)" w:date="2016-10-27T12:47:00Z">
              <w:rPr>
                <w:rFonts w:ascii="Times New Roman" w:eastAsia="Times New Roman" w:hAnsi="Times New Roman" w:cs="Times New Roman"/>
                <w:sz w:val="24"/>
                <w:szCs w:val="24"/>
              </w:rPr>
            </w:rPrChange>
          </w:rPr>
          <w:delText>U</w:delText>
        </w:r>
      </w:del>
      <w:r w:rsidR="005D3D05" w:rsidRPr="00C4071F">
        <w:rPr>
          <w:rFonts w:ascii="Arial" w:eastAsia="Times New Roman" w:hAnsi="Arial" w:cs="Arial"/>
          <w:sz w:val="24"/>
          <w:szCs w:val="24"/>
          <w:rPrChange w:id="479" w:author="Steuben, Gregg K (GE Global Research, US)" w:date="2016-10-27T12:47:00Z">
            <w:rPr>
              <w:rFonts w:ascii="Times New Roman" w:eastAsia="Times New Roman" w:hAnsi="Times New Roman" w:cs="Times New Roman"/>
              <w:sz w:val="24"/>
              <w:szCs w:val="24"/>
            </w:rPr>
          </w:rPrChange>
        </w:rPr>
        <w:t>sed in the header of requests</w:t>
      </w:r>
      <w:r w:rsidR="004C62C8" w:rsidRPr="00C4071F">
        <w:rPr>
          <w:rFonts w:ascii="Arial" w:eastAsia="Times New Roman" w:hAnsi="Arial" w:cs="Arial"/>
          <w:sz w:val="24"/>
          <w:szCs w:val="24"/>
          <w:rPrChange w:id="480" w:author="Steuben, Gregg K (GE Global Research, US)" w:date="2016-10-27T12:47:00Z">
            <w:rPr>
              <w:rFonts w:ascii="Times New Roman" w:eastAsia="Times New Roman" w:hAnsi="Times New Roman" w:cs="Times New Roman"/>
              <w:sz w:val="24"/>
              <w:szCs w:val="24"/>
            </w:rPr>
          </w:rPrChange>
        </w:rPr>
        <w:t xml:space="preserve"> as </w:t>
      </w:r>
      <w:ins w:id="481" w:author="Steuben, Gregg K (GE Global Research, US)" w:date="2016-10-17T15:27:00Z">
        <w:r w:rsidRPr="00C4071F">
          <w:rPr>
            <w:rFonts w:ascii="Arial" w:eastAsia="Times New Roman" w:hAnsi="Arial" w:cs="Arial"/>
            <w:sz w:val="24"/>
            <w:szCs w:val="24"/>
            <w:rPrChange w:id="482" w:author="Steuben, Gregg K (GE Global Research, US)" w:date="2016-10-27T12:47:00Z">
              <w:rPr>
                <w:rFonts w:ascii="Times New Roman" w:eastAsia="Times New Roman" w:hAnsi="Times New Roman" w:cs="Times New Roman"/>
                <w:sz w:val="24"/>
                <w:szCs w:val="24"/>
              </w:rPr>
            </w:rPrChange>
          </w:rPr>
          <w:t xml:space="preserve">part of </w:t>
        </w:r>
      </w:ins>
      <w:r w:rsidR="004C62C8" w:rsidRPr="00C4071F">
        <w:rPr>
          <w:rFonts w:ascii="Arial" w:eastAsia="Times New Roman" w:hAnsi="Arial" w:cs="Arial"/>
          <w:sz w:val="24"/>
          <w:szCs w:val="24"/>
          <w:rPrChange w:id="483" w:author="Steuben, Gregg K (GE Global Research, US)" w:date="2016-10-27T12:47:00Z">
            <w:rPr>
              <w:rFonts w:ascii="Times New Roman" w:eastAsia="Times New Roman" w:hAnsi="Times New Roman" w:cs="Times New Roman"/>
              <w:sz w:val="24"/>
              <w:szCs w:val="24"/>
            </w:rPr>
          </w:rPrChange>
        </w:rPr>
        <w:t xml:space="preserve">the value associated with the </w:t>
      </w:r>
      <w:del w:id="484" w:author="Steuben, Gregg K (GE Global Research, US)" w:date="2016-10-17T15:31:00Z">
        <w:r w:rsidR="004C62C8" w:rsidRPr="00C4071F" w:rsidDel="00BC3021">
          <w:rPr>
            <w:rFonts w:ascii="Arial" w:eastAsia="Times New Roman" w:hAnsi="Arial" w:cs="Arial"/>
            <w:sz w:val="24"/>
            <w:szCs w:val="24"/>
            <w:rPrChange w:id="485" w:author="Steuben, Gregg K (GE Global Research, US)" w:date="2016-10-27T12:47:00Z">
              <w:rPr>
                <w:rFonts w:ascii="Times New Roman" w:eastAsia="Times New Roman" w:hAnsi="Times New Roman" w:cs="Times New Roman"/>
                <w:sz w:val="24"/>
                <w:szCs w:val="24"/>
              </w:rPr>
            </w:rPrChange>
          </w:rPr>
          <w:delText xml:space="preserve">key </w:delText>
        </w:r>
      </w:del>
      <w:r w:rsidR="004C62C8" w:rsidRPr="00C4071F">
        <w:rPr>
          <w:rFonts w:ascii="Arial" w:eastAsia="Times New Roman" w:hAnsi="Arial" w:cs="Arial"/>
          <w:sz w:val="24"/>
          <w:szCs w:val="24"/>
          <w:rPrChange w:id="486" w:author="Steuben, Gregg K (GE Global Research, US)" w:date="2016-10-27T12:47:00Z">
            <w:rPr>
              <w:rFonts w:ascii="Times New Roman" w:eastAsia="Times New Roman" w:hAnsi="Times New Roman" w:cs="Times New Roman"/>
              <w:sz w:val="24"/>
              <w:szCs w:val="24"/>
            </w:rPr>
          </w:rPrChange>
        </w:rPr>
        <w:t>“Authorization”</w:t>
      </w:r>
      <w:ins w:id="487" w:author="Steuben, Gregg K (GE Global Research, US)" w:date="2016-10-17T15:31:00Z">
        <w:r w:rsidRPr="00C4071F">
          <w:rPr>
            <w:rFonts w:ascii="Arial" w:eastAsia="Times New Roman" w:hAnsi="Arial" w:cs="Arial"/>
            <w:sz w:val="24"/>
            <w:szCs w:val="24"/>
            <w:rPrChange w:id="488" w:author="Steuben, Gregg K (GE Global Research, US)" w:date="2016-10-27T12:47:00Z">
              <w:rPr>
                <w:rFonts w:ascii="Times New Roman" w:eastAsia="Times New Roman" w:hAnsi="Times New Roman" w:cs="Times New Roman"/>
                <w:sz w:val="24"/>
                <w:szCs w:val="24"/>
              </w:rPr>
            </w:rPrChange>
          </w:rPr>
          <w:t xml:space="preserve"> key</w:t>
        </w:r>
      </w:ins>
      <w:r w:rsidR="004C62C8" w:rsidRPr="00C4071F">
        <w:rPr>
          <w:rFonts w:ascii="Arial" w:eastAsia="Times New Roman" w:hAnsi="Arial" w:cs="Arial"/>
          <w:sz w:val="24"/>
          <w:szCs w:val="24"/>
          <w:rPrChange w:id="489" w:author="Steuben, Gregg K (GE Global Research, US)" w:date="2016-10-27T12:47:00Z">
            <w:rPr>
              <w:rFonts w:ascii="Times New Roman" w:eastAsia="Times New Roman" w:hAnsi="Times New Roman" w:cs="Times New Roman"/>
              <w:sz w:val="24"/>
              <w:szCs w:val="24"/>
            </w:rPr>
          </w:rPrChange>
        </w:rPr>
        <w:t>.  This &lt;bearer token&gt; is your “tutorial-</w:t>
      </w:r>
      <w:proofErr w:type="spellStart"/>
      <w:r w:rsidR="004C62C8" w:rsidRPr="00C4071F">
        <w:rPr>
          <w:rFonts w:ascii="Arial" w:eastAsia="Times New Roman" w:hAnsi="Arial" w:cs="Arial"/>
          <w:sz w:val="24"/>
          <w:szCs w:val="24"/>
          <w:rPrChange w:id="490" w:author="Steuben, Gregg K (GE Global Research, US)" w:date="2016-10-27T12:47:00Z">
            <w:rPr>
              <w:rFonts w:ascii="Times New Roman" w:eastAsia="Times New Roman" w:hAnsi="Times New Roman" w:cs="Times New Roman"/>
              <w:sz w:val="24"/>
              <w:szCs w:val="24"/>
            </w:rPr>
          </w:rPrChange>
        </w:rPr>
        <w:t>svcs</w:t>
      </w:r>
      <w:proofErr w:type="spellEnd"/>
      <w:r w:rsidR="004C62C8" w:rsidRPr="00C4071F">
        <w:rPr>
          <w:rFonts w:ascii="Arial" w:eastAsia="Times New Roman" w:hAnsi="Arial" w:cs="Arial"/>
          <w:sz w:val="24"/>
          <w:szCs w:val="24"/>
          <w:rPrChange w:id="491" w:author="Steuben, Gregg K (GE Global Research, US)" w:date="2016-10-27T12:47:00Z">
            <w:rPr>
              <w:rFonts w:ascii="Times New Roman" w:eastAsia="Times New Roman" w:hAnsi="Times New Roman" w:cs="Times New Roman"/>
              <w:sz w:val="24"/>
              <w:szCs w:val="24"/>
            </w:rPr>
          </w:rPrChange>
        </w:rPr>
        <w:t>” client’s bearer token.  It can be easily found as the value of “</w:t>
      </w:r>
      <w:proofErr w:type="spellStart"/>
      <w:r w:rsidR="004C62C8" w:rsidRPr="00C4071F">
        <w:rPr>
          <w:rFonts w:ascii="Arial" w:eastAsia="Times New Roman" w:hAnsi="Arial" w:cs="Arial"/>
          <w:sz w:val="24"/>
          <w:szCs w:val="24"/>
          <w:rPrChange w:id="492" w:author="Steuben, Gregg K (GE Global Research, US)" w:date="2016-10-27T12:47:00Z">
            <w:rPr>
              <w:rFonts w:ascii="Times New Roman" w:eastAsia="Times New Roman" w:hAnsi="Times New Roman" w:cs="Times New Roman"/>
              <w:sz w:val="24"/>
              <w:szCs w:val="24"/>
            </w:rPr>
          </w:rPrChange>
        </w:rPr>
        <w:t>access_token</w:t>
      </w:r>
      <w:proofErr w:type="spellEnd"/>
      <w:r w:rsidR="004C62C8" w:rsidRPr="00C4071F">
        <w:rPr>
          <w:rFonts w:ascii="Arial" w:eastAsia="Times New Roman" w:hAnsi="Arial" w:cs="Arial"/>
          <w:sz w:val="24"/>
          <w:szCs w:val="24"/>
          <w:rPrChange w:id="493" w:author="Steuben, Gregg K (GE Global Research, US)" w:date="2016-10-27T12:47:00Z">
            <w:rPr>
              <w:rFonts w:ascii="Times New Roman" w:eastAsia="Times New Roman" w:hAnsi="Times New Roman" w:cs="Times New Roman"/>
              <w:sz w:val="24"/>
              <w:szCs w:val="24"/>
            </w:rPr>
          </w:rPrChange>
        </w:rPr>
        <w:t xml:space="preserve">” when you “Login as Client” in the </w:t>
      </w:r>
      <w:r w:rsidR="00853E21" w:rsidRPr="00C4071F">
        <w:rPr>
          <w:rFonts w:ascii="Arial" w:hAnsi="Arial" w:cs="Arial"/>
          <w:rPrChange w:id="494" w:author="Steuben, Gregg K (GE Global Research, US)" w:date="2016-10-27T12:47:00Z">
            <w:rPr/>
          </w:rPrChange>
        </w:rPr>
        <w:fldChar w:fldCharType="begin"/>
      </w:r>
      <w:r w:rsidR="00853E21" w:rsidRPr="00C4071F">
        <w:rPr>
          <w:rFonts w:ascii="Arial" w:hAnsi="Arial" w:cs="Arial"/>
          <w:rPrChange w:id="495" w:author="Steuben, Gregg K (GE Global Research, US)" w:date="2016-10-27T12:47:00Z">
            <w:rPr/>
          </w:rPrChange>
        </w:rPr>
        <w:instrText xml:space="preserve"> HYPERLINK "https://predix-starter.run.aws-usw02-pr.ice.predix.io/" </w:instrText>
      </w:r>
      <w:r w:rsidR="00853E21" w:rsidRPr="00C4071F">
        <w:rPr>
          <w:rFonts w:ascii="Arial" w:hAnsi="Arial" w:cs="Arial"/>
          <w:rPrChange w:id="496" w:author="Steuben, Gregg K (GE Global Research, US)" w:date="2016-10-27T12:47:00Z">
            <w:rPr/>
          </w:rPrChange>
        </w:rPr>
        <w:fldChar w:fldCharType="separate"/>
      </w:r>
      <w:r w:rsidR="004C62C8" w:rsidRPr="00C4071F">
        <w:rPr>
          <w:rStyle w:val="Hyperlink"/>
          <w:rFonts w:ascii="Arial" w:eastAsia="Times New Roman" w:hAnsi="Arial" w:cs="Arial"/>
          <w:sz w:val="24"/>
          <w:szCs w:val="24"/>
          <w:rPrChange w:id="497" w:author="Steuben, Gregg K (GE Global Research, US)" w:date="2016-10-27T12:47:00Z">
            <w:rPr>
              <w:rStyle w:val="Hyperlink"/>
              <w:rFonts w:ascii="Times New Roman" w:eastAsia="Times New Roman" w:hAnsi="Times New Roman" w:cs="Times New Roman"/>
              <w:sz w:val="24"/>
              <w:szCs w:val="24"/>
            </w:rPr>
          </w:rPrChange>
        </w:rPr>
        <w:t>Predix Tool Kit</w:t>
      </w:r>
      <w:r w:rsidR="00853E21" w:rsidRPr="00C4071F">
        <w:rPr>
          <w:rStyle w:val="Hyperlink"/>
          <w:rFonts w:ascii="Arial" w:eastAsia="Times New Roman" w:hAnsi="Arial" w:cs="Arial"/>
          <w:sz w:val="24"/>
          <w:szCs w:val="24"/>
          <w:rPrChange w:id="498" w:author="Steuben, Gregg K (GE Global Research, US)" w:date="2016-10-27T12:47:00Z">
            <w:rPr>
              <w:rStyle w:val="Hyperlink"/>
              <w:rFonts w:ascii="Times New Roman" w:eastAsia="Times New Roman" w:hAnsi="Times New Roman" w:cs="Times New Roman"/>
              <w:sz w:val="24"/>
              <w:szCs w:val="24"/>
            </w:rPr>
          </w:rPrChange>
        </w:rPr>
        <w:fldChar w:fldCharType="end"/>
      </w:r>
      <w:del w:id="499" w:author="Steuben, Gregg K (GE Global Research, US)" w:date="2016-10-17T15:27:00Z">
        <w:r w:rsidR="008C0F7C" w:rsidRPr="00C4071F" w:rsidDel="00BC3021">
          <w:rPr>
            <w:rFonts w:ascii="Arial" w:eastAsia="Times New Roman" w:hAnsi="Arial" w:cs="Arial"/>
            <w:sz w:val="24"/>
            <w:szCs w:val="24"/>
            <w:rPrChange w:id="500" w:author="Steuben, Gregg K (GE Global Research, US)" w:date="2016-10-27T12:47:00Z">
              <w:rPr>
                <w:rFonts w:ascii="Times New Roman" w:eastAsia="Times New Roman" w:hAnsi="Times New Roman" w:cs="Times New Roman"/>
                <w:sz w:val="24"/>
                <w:szCs w:val="24"/>
              </w:rPr>
            </w:rPrChange>
          </w:rPr>
          <w:delText>/</w:delText>
        </w:r>
      </w:del>
      <w:r w:rsidR="004C62C8" w:rsidRPr="00C4071F">
        <w:rPr>
          <w:rFonts w:ascii="Arial" w:eastAsia="Times New Roman" w:hAnsi="Arial" w:cs="Arial"/>
          <w:sz w:val="24"/>
          <w:szCs w:val="24"/>
          <w:rPrChange w:id="501" w:author="Steuben, Gregg K (GE Global Research, US)" w:date="2016-10-27T12:47:00Z">
            <w:rPr>
              <w:rFonts w:ascii="Times New Roman" w:eastAsia="Times New Roman" w:hAnsi="Times New Roman" w:cs="Times New Roman"/>
              <w:sz w:val="24"/>
              <w:szCs w:val="24"/>
            </w:rPr>
          </w:rPrChange>
        </w:rPr>
        <w:t>.</w:t>
      </w:r>
      <w:r w:rsidR="008C0F7C" w:rsidRPr="00C4071F">
        <w:rPr>
          <w:rFonts w:ascii="Arial" w:eastAsia="Times New Roman" w:hAnsi="Arial" w:cs="Arial"/>
          <w:sz w:val="24"/>
          <w:szCs w:val="24"/>
          <w:rPrChange w:id="502" w:author="Steuben, Gregg K (GE Global Research, US)" w:date="2016-10-27T12:47:00Z">
            <w:rPr>
              <w:rFonts w:ascii="Times New Roman" w:eastAsia="Times New Roman" w:hAnsi="Times New Roman" w:cs="Times New Roman"/>
              <w:sz w:val="24"/>
              <w:szCs w:val="24"/>
            </w:rPr>
          </w:rPrChange>
        </w:rPr>
        <w:t xml:space="preserve">  </w:t>
      </w:r>
      <w:proofErr w:type="gramStart"/>
      <w:r w:rsidR="008C0F7C" w:rsidRPr="00C4071F">
        <w:rPr>
          <w:rFonts w:ascii="Arial" w:eastAsia="Times New Roman" w:hAnsi="Arial" w:cs="Arial"/>
          <w:sz w:val="24"/>
          <w:szCs w:val="24"/>
          <w:rPrChange w:id="503" w:author="Steuben, Gregg K (GE Global Research, US)" w:date="2016-10-27T12:47:00Z">
            <w:rPr>
              <w:rFonts w:ascii="Times New Roman" w:eastAsia="Times New Roman" w:hAnsi="Times New Roman" w:cs="Times New Roman"/>
              <w:sz w:val="24"/>
              <w:szCs w:val="24"/>
            </w:rPr>
          </w:rPrChange>
        </w:rPr>
        <w:t>Generally speaking, the</w:t>
      </w:r>
      <w:proofErr w:type="gramEnd"/>
      <w:r w:rsidR="008C0F7C" w:rsidRPr="00C4071F">
        <w:rPr>
          <w:rFonts w:ascii="Arial" w:eastAsia="Times New Roman" w:hAnsi="Arial" w:cs="Arial"/>
          <w:sz w:val="24"/>
          <w:szCs w:val="24"/>
          <w:rPrChange w:id="504" w:author="Steuben, Gregg K (GE Global Research, US)" w:date="2016-10-27T12:47:00Z">
            <w:rPr>
              <w:rFonts w:ascii="Times New Roman" w:eastAsia="Times New Roman" w:hAnsi="Times New Roman" w:cs="Times New Roman"/>
              <w:sz w:val="24"/>
              <w:szCs w:val="24"/>
            </w:rPr>
          </w:rPrChange>
        </w:rPr>
        <w:t xml:space="preserve"> Bearer token needed for authorization is obtained from your UAA service. For instructions on how to get one, go here:  </w:t>
      </w:r>
      <w:r w:rsidR="00853E21" w:rsidRPr="00C4071F">
        <w:rPr>
          <w:rFonts w:ascii="Arial" w:hAnsi="Arial" w:cs="Arial"/>
          <w:rPrChange w:id="505" w:author="Steuben, Gregg K (GE Global Research, US)" w:date="2016-10-27T12:47:00Z">
            <w:rPr/>
          </w:rPrChange>
        </w:rPr>
        <w:fldChar w:fldCharType="begin"/>
      </w:r>
      <w:r w:rsidR="00853E21" w:rsidRPr="00C4071F">
        <w:rPr>
          <w:rFonts w:ascii="Arial" w:hAnsi="Arial" w:cs="Arial"/>
          <w:rPrChange w:id="506" w:author="Steuben, Gregg K (GE Global Research, US)" w:date="2016-10-27T12:47:00Z">
            <w:rPr/>
          </w:rPrChange>
        </w:rPr>
        <w:instrText xml:space="preserve"> HYPERLINK "https://predix-io-dev.grc-apps.svc.ice.ge.com/resources/tutorials/tutorial-details.html?tutorial_id=1549&amp;tag=1613&amp;journey=Exploring%20Security%20services&amp;resour</w:instrText>
      </w:r>
      <w:r w:rsidR="00853E21" w:rsidRPr="00C4071F">
        <w:rPr>
          <w:rFonts w:ascii="Arial" w:hAnsi="Arial" w:cs="Arial"/>
          <w:rPrChange w:id="507" w:author="Steuben, Gregg K (GE Global Research, US)" w:date="2016-10-27T12:47:00Z">
            <w:rPr/>
          </w:rPrChange>
        </w:rPr>
        <w:instrText xml:space="preserve">ces=1594,1593,1544,1549,1832,1571,1951" </w:instrText>
      </w:r>
      <w:r w:rsidR="00853E21" w:rsidRPr="00C4071F">
        <w:rPr>
          <w:rFonts w:ascii="Arial" w:hAnsi="Arial" w:cs="Arial"/>
          <w:rPrChange w:id="508" w:author="Steuben, Gregg K (GE Global Research, US)" w:date="2016-10-27T12:47:00Z">
            <w:rPr/>
          </w:rPrChange>
        </w:rPr>
        <w:fldChar w:fldCharType="separate"/>
      </w:r>
      <w:r w:rsidR="008C0F7C" w:rsidRPr="00C4071F">
        <w:rPr>
          <w:rStyle w:val="Hyperlink"/>
          <w:rFonts w:ascii="Arial" w:eastAsia="Times New Roman" w:hAnsi="Arial" w:cs="Arial"/>
          <w:sz w:val="24"/>
          <w:szCs w:val="24"/>
          <w:rPrChange w:id="509" w:author="Steuben, Gregg K (GE Global Research, US)" w:date="2016-10-27T12:47:00Z">
            <w:rPr>
              <w:rStyle w:val="Hyperlink"/>
              <w:rFonts w:ascii="Times New Roman" w:eastAsia="Times New Roman" w:hAnsi="Times New Roman" w:cs="Times New Roman"/>
              <w:sz w:val="24"/>
              <w:szCs w:val="24"/>
            </w:rPr>
          </w:rPrChange>
        </w:rPr>
        <w:t>https://predix-io-dev.grc-apps.svc.ice.ge.com/resources/tutorials/tutorial-details.html?tutorial_id=1549&amp;tag=1613&amp;journey=Exploring%20Security%20services&amp;resources=1594,1593,1544,1549,1832,1571,1951</w:t>
      </w:r>
      <w:r w:rsidR="00853E21" w:rsidRPr="00C4071F">
        <w:rPr>
          <w:rStyle w:val="Hyperlink"/>
          <w:rFonts w:ascii="Arial" w:eastAsia="Times New Roman" w:hAnsi="Arial" w:cs="Arial"/>
          <w:sz w:val="24"/>
          <w:szCs w:val="24"/>
          <w:rPrChange w:id="510" w:author="Steuben, Gregg K (GE Global Research, US)" w:date="2016-10-27T12:47:00Z">
            <w:rPr>
              <w:rStyle w:val="Hyperlink"/>
              <w:rFonts w:ascii="Times New Roman" w:eastAsia="Times New Roman" w:hAnsi="Times New Roman" w:cs="Times New Roman"/>
              <w:sz w:val="24"/>
              <w:szCs w:val="24"/>
            </w:rPr>
          </w:rPrChange>
        </w:rPr>
        <w:fldChar w:fldCharType="end"/>
      </w:r>
      <w:r w:rsidR="008C0F7C" w:rsidRPr="00C4071F">
        <w:rPr>
          <w:rFonts w:ascii="Arial" w:eastAsia="Times New Roman" w:hAnsi="Arial" w:cs="Arial"/>
          <w:sz w:val="24"/>
          <w:szCs w:val="24"/>
          <w:rPrChange w:id="511" w:author="Steuben, Gregg K (GE Global Research, US)" w:date="2016-10-27T12:47:00Z">
            <w:rPr>
              <w:rFonts w:ascii="Times New Roman" w:eastAsia="Times New Roman" w:hAnsi="Times New Roman" w:cs="Times New Roman"/>
              <w:sz w:val="24"/>
              <w:szCs w:val="24"/>
            </w:rPr>
          </w:rPrChange>
        </w:rPr>
        <w:t>.</w:t>
      </w:r>
    </w:p>
    <w:p w14:paraId="674D746B" w14:textId="399BF94B" w:rsidR="005D3D05" w:rsidRPr="00C4071F" w:rsidRDefault="005D3D05" w:rsidP="007110B1">
      <w:pPr>
        <w:spacing w:before="100" w:beforeAutospacing="1" w:after="100" w:afterAutospacing="1" w:line="240" w:lineRule="auto"/>
        <w:ind w:firstLine="720"/>
        <w:rPr>
          <w:rFonts w:ascii="Arial" w:eastAsia="Times New Roman" w:hAnsi="Arial" w:cs="Arial"/>
          <w:sz w:val="24"/>
          <w:szCs w:val="24"/>
          <w:rPrChange w:id="512" w:author="Steuben, Gregg K (GE Global Research, US)" w:date="2016-10-27T12:47:00Z">
            <w:rPr>
              <w:rFonts w:ascii="Times New Roman" w:eastAsia="Times New Roman" w:hAnsi="Times New Roman" w:cs="Times New Roman"/>
              <w:sz w:val="24"/>
              <w:szCs w:val="24"/>
            </w:rPr>
          </w:rPrChange>
        </w:rPr>
      </w:pPr>
    </w:p>
    <w:p w14:paraId="2178098F" w14:textId="77777777" w:rsidR="005D3D05" w:rsidRPr="00C4071F" w:rsidRDefault="005D3D05" w:rsidP="005D3D05">
      <w:pPr>
        <w:spacing w:before="100" w:beforeAutospacing="1" w:after="100" w:afterAutospacing="1" w:line="240" w:lineRule="auto"/>
        <w:rPr>
          <w:rFonts w:ascii="Arial" w:eastAsia="Times New Roman" w:hAnsi="Arial" w:cs="Arial"/>
          <w:sz w:val="24"/>
          <w:szCs w:val="24"/>
          <w:rPrChange w:id="513"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514" w:author="Steuben, Gregg K (GE Global Research, US)" w:date="2016-10-27T12:47:00Z">
            <w:rPr>
              <w:rFonts w:ascii="Times New Roman" w:eastAsia="Times New Roman" w:hAnsi="Times New Roman" w:cs="Times New Roman"/>
              <w:sz w:val="24"/>
              <w:szCs w:val="24"/>
            </w:rPr>
          </w:rPrChange>
        </w:rPr>
        <w:t>analytic-zone-id = &lt;Predix analytics catalog zone id&gt;</w:t>
      </w:r>
    </w:p>
    <w:p w14:paraId="151380E1" w14:textId="2C927044" w:rsidR="005D3D05" w:rsidRDefault="00BC3021" w:rsidP="007110B1">
      <w:pPr>
        <w:spacing w:before="100" w:beforeAutospacing="1" w:after="100" w:afterAutospacing="1" w:line="240" w:lineRule="auto"/>
        <w:ind w:firstLine="720"/>
        <w:rPr>
          <w:ins w:id="515" w:author="Steuben, Gregg K (GE Global Research, US)" w:date="2016-10-27T12:57:00Z"/>
          <w:rFonts w:ascii="Arial" w:eastAsia="Times New Roman" w:hAnsi="Arial" w:cs="Arial"/>
          <w:sz w:val="24"/>
          <w:szCs w:val="24"/>
        </w:rPr>
      </w:pPr>
      <w:ins w:id="516" w:author="Steuben, Gregg K (GE Global Research, US)" w:date="2016-10-17T15:30:00Z">
        <w:r w:rsidRPr="00C4071F">
          <w:rPr>
            <w:rFonts w:ascii="Arial" w:eastAsia="Times New Roman" w:hAnsi="Arial" w:cs="Arial"/>
            <w:sz w:val="24"/>
            <w:szCs w:val="24"/>
            <w:rPrChange w:id="517" w:author="Steuben, Gregg K (GE Global Research, US)" w:date="2016-10-27T12:47:00Z">
              <w:rPr>
                <w:rFonts w:ascii="Times New Roman" w:eastAsia="Times New Roman" w:hAnsi="Times New Roman" w:cs="Times New Roman"/>
                <w:sz w:val="24"/>
                <w:szCs w:val="24"/>
              </w:rPr>
            </w:rPrChange>
          </w:rPr>
          <w:t>The {{analytic-zone-id}} is u</w:t>
        </w:r>
      </w:ins>
      <w:del w:id="518" w:author="Steuben, Gregg K (GE Global Research, US)" w:date="2016-10-17T15:30:00Z">
        <w:r w:rsidR="005D3D05" w:rsidRPr="00C4071F" w:rsidDel="00BC3021">
          <w:rPr>
            <w:rFonts w:ascii="Arial" w:eastAsia="Times New Roman" w:hAnsi="Arial" w:cs="Arial"/>
            <w:sz w:val="24"/>
            <w:szCs w:val="24"/>
            <w:rPrChange w:id="519" w:author="Steuben, Gregg K (GE Global Research, US)" w:date="2016-10-27T12:47:00Z">
              <w:rPr>
                <w:rFonts w:ascii="Times New Roman" w:eastAsia="Times New Roman" w:hAnsi="Times New Roman" w:cs="Times New Roman"/>
                <w:sz w:val="24"/>
                <w:szCs w:val="24"/>
              </w:rPr>
            </w:rPrChange>
          </w:rPr>
          <w:delText>U</w:delText>
        </w:r>
      </w:del>
      <w:r w:rsidR="005D3D05" w:rsidRPr="00C4071F">
        <w:rPr>
          <w:rFonts w:ascii="Arial" w:eastAsia="Times New Roman" w:hAnsi="Arial" w:cs="Arial"/>
          <w:sz w:val="24"/>
          <w:szCs w:val="24"/>
          <w:rPrChange w:id="520" w:author="Steuben, Gregg K (GE Global Research, US)" w:date="2016-10-27T12:47:00Z">
            <w:rPr>
              <w:rFonts w:ascii="Times New Roman" w:eastAsia="Times New Roman" w:hAnsi="Times New Roman" w:cs="Times New Roman"/>
              <w:sz w:val="24"/>
              <w:szCs w:val="24"/>
            </w:rPr>
          </w:rPrChange>
        </w:rPr>
        <w:t>sed in the header of requests to the analytic catalog service</w:t>
      </w:r>
      <w:r w:rsidR="004C62C8" w:rsidRPr="00C4071F">
        <w:rPr>
          <w:rFonts w:ascii="Arial" w:eastAsia="Times New Roman" w:hAnsi="Arial" w:cs="Arial"/>
          <w:sz w:val="24"/>
          <w:szCs w:val="24"/>
          <w:rPrChange w:id="521" w:author="Steuben, Gregg K (GE Global Research, US)" w:date="2016-10-27T12:47:00Z">
            <w:rPr>
              <w:rFonts w:ascii="Times New Roman" w:eastAsia="Times New Roman" w:hAnsi="Times New Roman" w:cs="Times New Roman"/>
              <w:sz w:val="24"/>
              <w:szCs w:val="24"/>
            </w:rPr>
          </w:rPrChange>
        </w:rPr>
        <w:t xml:space="preserve"> as the value associated with the key “Predix-Zone-Id”</w:t>
      </w:r>
    </w:p>
    <w:p w14:paraId="08E9B8AC" w14:textId="77777777" w:rsidR="00853E21" w:rsidRPr="00C4071F" w:rsidRDefault="00853E21" w:rsidP="007110B1">
      <w:pPr>
        <w:spacing w:before="100" w:beforeAutospacing="1" w:after="100" w:afterAutospacing="1" w:line="240" w:lineRule="auto"/>
        <w:ind w:firstLine="720"/>
        <w:rPr>
          <w:rFonts w:ascii="Arial" w:eastAsia="Times New Roman" w:hAnsi="Arial" w:cs="Arial"/>
          <w:sz w:val="24"/>
          <w:szCs w:val="24"/>
          <w:rPrChange w:id="522" w:author="Steuben, Gregg K (GE Global Research, US)" w:date="2016-10-27T12:47:00Z">
            <w:rPr>
              <w:rFonts w:ascii="Times New Roman" w:eastAsia="Times New Roman" w:hAnsi="Times New Roman" w:cs="Times New Roman"/>
              <w:sz w:val="24"/>
              <w:szCs w:val="24"/>
            </w:rPr>
          </w:rPrChange>
        </w:rPr>
      </w:pPr>
    </w:p>
    <w:p w14:paraId="2843E79F" w14:textId="2C1EF8A3" w:rsidR="005D3D05" w:rsidRPr="00C4071F" w:rsidRDefault="00BC3021" w:rsidP="005D3D05">
      <w:pPr>
        <w:spacing w:before="100" w:beforeAutospacing="1" w:after="100" w:afterAutospacing="1" w:line="240" w:lineRule="auto"/>
        <w:rPr>
          <w:rFonts w:ascii="Arial" w:eastAsia="Times New Roman" w:hAnsi="Arial" w:cs="Arial"/>
          <w:sz w:val="24"/>
          <w:szCs w:val="24"/>
          <w:rPrChange w:id="523" w:author="Steuben, Gregg K (GE Global Research, US)" w:date="2016-10-27T12:47:00Z">
            <w:rPr>
              <w:rFonts w:ascii="Times New Roman" w:eastAsia="Times New Roman" w:hAnsi="Times New Roman" w:cs="Times New Roman"/>
              <w:sz w:val="24"/>
              <w:szCs w:val="24"/>
            </w:rPr>
          </w:rPrChange>
        </w:rPr>
      </w:pPr>
      <w:ins w:id="524" w:author="Steuben, Gregg K (GE Global Research, US)" w:date="2016-10-17T15:28:00Z">
        <w:r w:rsidRPr="00C4071F">
          <w:rPr>
            <w:rFonts w:ascii="Arial" w:eastAsia="Times New Roman" w:hAnsi="Arial" w:cs="Arial"/>
            <w:sz w:val="24"/>
            <w:szCs w:val="24"/>
            <w:rPrChange w:id="525" w:author="Steuben, Gregg K (GE Global Research, US)" w:date="2016-10-27T12:47:00Z">
              <w:rPr>
                <w:rFonts w:ascii="Times New Roman" w:eastAsia="Times New Roman" w:hAnsi="Times New Roman" w:cs="Times New Roman"/>
                <w:sz w:val="24"/>
                <w:szCs w:val="24"/>
              </w:rPr>
            </w:rPrChange>
          </w:rPr>
          <w:t>credentials</w:t>
        </w:r>
      </w:ins>
      <w:del w:id="526" w:author="Steuben, Gregg K (GE Global Research, US)" w:date="2016-10-17T15:28:00Z">
        <w:r w:rsidR="005D3D05" w:rsidRPr="00C4071F" w:rsidDel="00BC3021">
          <w:rPr>
            <w:rFonts w:ascii="Arial" w:eastAsia="Times New Roman" w:hAnsi="Arial" w:cs="Arial"/>
            <w:sz w:val="24"/>
            <w:szCs w:val="24"/>
            <w:rPrChange w:id="527" w:author="Steuben, Gregg K (GE Global Research, US)" w:date="2016-10-27T12:47:00Z">
              <w:rPr>
                <w:rFonts w:ascii="Times New Roman" w:eastAsia="Times New Roman" w:hAnsi="Times New Roman" w:cs="Times New Roman"/>
                <w:sz w:val="24"/>
                <w:szCs w:val="24"/>
              </w:rPr>
            </w:rPrChange>
          </w:rPr>
          <w:delText>uaa-authorization</w:delText>
        </w:r>
      </w:del>
      <w:r w:rsidR="005D3D05" w:rsidRPr="00C4071F">
        <w:rPr>
          <w:rFonts w:ascii="Arial" w:eastAsia="Times New Roman" w:hAnsi="Arial" w:cs="Arial"/>
          <w:sz w:val="24"/>
          <w:szCs w:val="24"/>
          <w:rPrChange w:id="528" w:author="Steuben, Gregg K (GE Global Research, US)" w:date="2016-10-27T12:47:00Z">
            <w:rPr>
              <w:rFonts w:ascii="Times New Roman" w:eastAsia="Times New Roman" w:hAnsi="Times New Roman" w:cs="Times New Roman"/>
              <w:sz w:val="24"/>
              <w:szCs w:val="24"/>
            </w:rPr>
          </w:rPrChange>
        </w:rPr>
        <w:t xml:space="preserve"> = </w:t>
      </w:r>
      <w:del w:id="529" w:author="Steuben, Gregg K (GE Global Research, US)" w:date="2016-10-17T15:29:00Z">
        <w:r w:rsidR="005D3D05" w:rsidRPr="00C4071F" w:rsidDel="00BC3021">
          <w:rPr>
            <w:rFonts w:ascii="Arial" w:eastAsia="Times New Roman" w:hAnsi="Arial" w:cs="Arial"/>
            <w:sz w:val="24"/>
            <w:szCs w:val="24"/>
            <w:rPrChange w:id="530" w:author="Steuben, Gregg K (GE Global Research, US)" w:date="2016-10-27T12:47:00Z">
              <w:rPr>
                <w:rFonts w:ascii="Times New Roman" w:eastAsia="Times New Roman" w:hAnsi="Times New Roman" w:cs="Times New Roman"/>
                <w:sz w:val="24"/>
                <w:szCs w:val="24"/>
              </w:rPr>
            </w:rPrChange>
          </w:rPr>
          <w:delText xml:space="preserve">Basic </w:delText>
        </w:r>
      </w:del>
      <w:r w:rsidR="005D3D05" w:rsidRPr="00C4071F">
        <w:rPr>
          <w:rFonts w:ascii="Arial" w:eastAsia="Times New Roman" w:hAnsi="Arial" w:cs="Arial"/>
          <w:sz w:val="24"/>
          <w:szCs w:val="24"/>
          <w:rPrChange w:id="531" w:author="Steuben, Gregg K (GE Global Research, US)" w:date="2016-10-27T12:47:00Z">
            <w:rPr>
              <w:rFonts w:ascii="Times New Roman" w:eastAsia="Times New Roman" w:hAnsi="Times New Roman" w:cs="Times New Roman"/>
              <w:sz w:val="24"/>
              <w:szCs w:val="24"/>
            </w:rPr>
          </w:rPrChange>
        </w:rPr>
        <w:t>&lt;Base64(</w:t>
      </w:r>
      <w:proofErr w:type="spellStart"/>
      <w:r w:rsidR="005D3D05" w:rsidRPr="00C4071F">
        <w:rPr>
          <w:rFonts w:ascii="Arial" w:eastAsia="Times New Roman" w:hAnsi="Arial" w:cs="Arial"/>
          <w:sz w:val="24"/>
          <w:szCs w:val="24"/>
          <w:rPrChange w:id="532" w:author="Steuben, Gregg K (GE Global Research, US)" w:date="2016-10-27T12:47:00Z">
            <w:rPr>
              <w:rFonts w:ascii="Times New Roman" w:eastAsia="Times New Roman" w:hAnsi="Times New Roman" w:cs="Times New Roman"/>
              <w:sz w:val="24"/>
              <w:szCs w:val="24"/>
            </w:rPr>
          </w:rPrChange>
        </w:rPr>
        <w:t>client-</w:t>
      </w:r>
      <w:proofErr w:type="gramStart"/>
      <w:r w:rsidR="005D3D05" w:rsidRPr="00C4071F">
        <w:rPr>
          <w:rFonts w:ascii="Arial" w:eastAsia="Times New Roman" w:hAnsi="Arial" w:cs="Arial"/>
          <w:sz w:val="24"/>
          <w:szCs w:val="24"/>
          <w:rPrChange w:id="533" w:author="Steuben, Gregg K (GE Global Research, US)" w:date="2016-10-27T12:47:00Z">
            <w:rPr>
              <w:rFonts w:ascii="Times New Roman" w:eastAsia="Times New Roman" w:hAnsi="Times New Roman" w:cs="Times New Roman"/>
              <w:sz w:val="24"/>
              <w:szCs w:val="24"/>
            </w:rPr>
          </w:rPrChange>
        </w:rPr>
        <w:t>id:client</w:t>
      </w:r>
      <w:proofErr w:type="gramEnd"/>
      <w:r w:rsidR="005D3D05" w:rsidRPr="00C4071F">
        <w:rPr>
          <w:rFonts w:ascii="Arial" w:eastAsia="Times New Roman" w:hAnsi="Arial" w:cs="Arial"/>
          <w:sz w:val="24"/>
          <w:szCs w:val="24"/>
          <w:rPrChange w:id="534" w:author="Steuben, Gregg K (GE Global Research, US)" w:date="2016-10-27T12:47:00Z">
            <w:rPr>
              <w:rFonts w:ascii="Times New Roman" w:eastAsia="Times New Roman" w:hAnsi="Times New Roman" w:cs="Times New Roman"/>
              <w:sz w:val="24"/>
              <w:szCs w:val="24"/>
            </w:rPr>
          </w:rPrChange>
        </w:rPr>
        <w:t>-secret</w:t>
      </w:r>
      <w:proofErr w:type="spellEnd"/>
      <w:r w:rsidR="005D3D05" w:rsidRPr="00C4071F">
        <w:rPr>
          <w:rFonts w:ascii="Arial" w:eastAsia="Times New Roman" w:hAnsi="Arial" w:cs="Arial"/>
          <w:sz w:val="24"/>
          <w:szCs w:val="24"/>
          <w:rPrChange w:id="535" w:author="Steuben, Gregg K (GE Global Research, US)" w:date="2016-10-27T12:47:00Z">
            <w:rPr>
              <w:rFonts w:ascii="Times New Roman" w:eastAsia="Times New Roman" w:hAnsi="Times New Roman" w:cs="Times New Roman"/>
              <w:sz w:val="24"/>
              <w:szCs w:val="24"/>
            </w:rPr>
          </w:rPrChange>
        </w:rPr>
        <w:t>)&gt;</w:t>
      </w:r>
    </w:p>
    <w:p w14:paraId="501974DC" w14:textId="0144F6DC" w:rsidR="005D3D05" w:rsidRPr="00C4071F" w:rsidRDefault="00BC3021" w:rsidP="007110B1">
      <w:pPr>
        <w:spacing w:before="100" w:beforeAutospacing="1" w:after="100" w:afterAutospacing="1" w:line="240" w:lineRule="auto"/>
        <w:ind w:firstLine="720"/>
        <w:rPr>
          <w:rFonts w:ascii="Arial" w:eastAsia="Times New Roman" w:hAnsi="Arial" w:cs="Arial"/>
          <w:sz w:val="24"/>
          <w:szCs w:val="24"/>
          <w:rPrChange w:id="536" w:author="Steuben, Gregg K (GE Global Research, US)" w:date="2016-10-27T12:47:00Z">
            <w:rPr>
              <w:rFonts w:ascii="Times New Roman" w:eastAsia="Times New Roman" w:hAnsi="Times New Roman" w:cs="Times New Roman"/>
              <w:sz w:val="24"/>
              <w:szCs w:val="24"/>
            </w:rPr>
          </w:rPrChange>
        </w:rPr>
      </w:pPr>
      <w:ins w:id="537" w:author="Steuben, Gregg K (GE Global Research, US)" w:date="2016-10-17T15:29:00Z">
        <w:r w:rsidRPr="00C4071F">
          <w:rPr>
            <w:rFonts w:ascii="Arial" w:eastAsia="Times New Roman" w:hAnsi="Arial" w:cs="Arial"/>
            <w:sz w:val="24"/>
            <w:szCs w:val="24"/>
            <w:rPrChange w:id="538" w:author="Steuben, Gregg K (GE Global Research, US)" w:date="2016-10-27T12:47:00Z">
              <w:rPr>
                <w:rFonts w:ascii="Times New Roman" w:eastAsia="Times New Roman" w:hAnsi="Times New Roman" w:cs="Times New Roman"/>
                <w:sz w:val="24"/>
                <w:szCs w:val="24"/>
              </w:rPr>
            </w:rPrChange>
          </w:rPr>
          <w:t xml:space="preserve">The {{credentials}} variable is </w:t>
        </w:r>
      </w:ins>
      <w:ins w:id="539" w:author="Steuben, Gregg K (GE Global Research, US)" w:date="2016-10-17T15:30:00Z">
        <w:r w:rsidRPr="00C4071F">
          <w:rPr>
            <w:rFonts w:ascii="Arial" w:eastAsia="Times New Roman" w:hAnsi="Arial" w:cs="Arial"/>
            <w:sz w:val="24"/>
            <w:szCs w:val="24"/>
            <w:rPrChange w:id="540" w:author="Steuben, Gregg K (GE Global Research, US)" w:date="2016-10-27T12:47:00Z">
              <w:rPr>
                <w:rFonts w:ascii="Times New Roman" w:eastAsia="Times New Roman" w:hAnsi="Times New Roman" w:cs="Times New Roman"/>
                <w:sz w:val="24"/>
                <w:szCs w:val="24"/>
              </w:rPr>
            </w:rPrChange>
          </w:rPr>
          <w:t>u</w:t>
        </w:r>
      </w:ins>
      <w:del w:id="541" w:author="Steuben, Gregg K (GE Global Research, US)" w:date="2016-10-17T15:30:00Z">
        <w:r w:rsidR="005D3D05" w:rsidRPr="00C4071F" w:rsidDel="00BC3021">
          <w:rPr>
            <w:rFonts w:ascii="Arial" w:eastAsia="Times New Roman" w:hAnsi="Arial" w:cs="Arial"/>
            <w:sz w:val="24"/>
            <w:szCs w:val="24"/>
            <w:rPrChange w:id="542" w:author="Steuben, Gregg K (GE Global Research, US)" w:date="2016-10-27T12:47:00Z">
              <w:rPr>
                <w:rFonts w:ascii="Times New Roman" w:eastAsia="Times New Roman" w:hAnsi="Times New Roman" w:cs="Times New Roman"/>
                <w:sz w:val="24"/>
                <w:szCs w:val="24"/>
              </w:rPr>
            </w:rPrChange>
          </w:rPr>
          <w:delText>U</w:delText>
        </w:r>
      </w:del>
      <w:r w:rsidR="005D3D05" w:rsidRPr="00C4071F">
        <w:rPr>
          <w:rFonts w:ascii="Arial" w:eastAsia="Times New Roman" w:hAnsi="Arial" w:cs="Arial"/>
          <w:sz w:val="24"/>
          <w:szCs w:val="24"/>
          <w:rPrChange w:id="543" w:author="Steuben, Gregg K (GE Global Research, US)" w:date="2016-10-27T12:47:00Z">
            <w:rPr>
              <w:rFonts w:ascii="Times New Roman" w:eastAsia="Times New Roman" w:hAnsi="Times New Roman" w:cs="Times New Roman"/>
              <w:sz w:val="24"/>
              <w:szCs w:val="24"/>
            </w:rPr>
          </w:rPrChange>
        </w:rPr>
        <w:t>sed in the header of the request to get your bearer token</w:t>
      </w:r>
      <w:r w:rsidR="004C62C8" w:rsidRPr="00C4071F">
        <w:rPr>
          <w:rFonts w:ascii="Arial" w:eastAsia="Times New Roman" w:hAnsi="Arial" w:cs="Arial"/>
          <w:sz w:val="24"/>
          <w:szCs w:val="24"/>
          <w:rPrChange w:id="544" w:author="Steuben, Gregg K (GE Global Research, US)" w:date="2016-10-27T12:47:00Z">
            <w:rPr>
              <w:rFonts w:ascii="Times New Roman" w:eastAsia="Times New Roman" w:hAnsi="Times New Roman" w:cs="Times New Roman"/>
              <w:sz w:val="24"/>
              <w:szCs w:val="24"/>
            </w:rPr>
          </w:rPrChange>
        </w:rPr>
        <w:t xml:space="preserve"> as </w:t>
      </w:r>
      <w:ins w:id="545" w:author="Steuben, Gregg K (GE Global Research, US)" w:date="2016-10-17T15:29:00Z">
        <w:r w:rsidRPr="00C4071F">
          <w:rPr>
            <w:rFonts w:ascii="Arial" w:eastAsia="Times New Roman" w:hAnsi="Arial" w:cs="Arial"/>
            <w:sz w:val="24"/>
            <w:szCs w:val="24"/>
            <w:rPrChange w:id="546" w:author="Steuben, Gregg K (GE Global Research, US)" w:date="2016-10-27T12:47:00Z">
              <w:rPr>
                <w:rFonts w:ascii="Times New Roman" w:eastAsia="Times New Roman" w:hAnsi="Times New Roman" w:cs="Times New Roman"/>
                <w:sz w:val="24"/>
                <w:szCs w:val="24"/>
              </w:rPr>
            </w:rPrChange>
          </w:rPr>
          <w:t xml:space="preserve">part of </w:t>
        </w:r>
      </w:ins>
      <w:r w:rsidR="004C62C8" w:rsidRPr="00C4071F">
        <w:rPr>
          <w:rFonts w:ascii="Arial" w:eastAsia="Times New Roman" w:hAnsi="Arial" w:cs="Arial"/>
          <w:sz w:val="24"/>
          <w:szCs w:val="24"/>
          <w:rPrChange w:id="547" w:author="Steuben, Gregg K (GE Global Research, US)" w:date="2016-10-27T12:47:00Z">
            <w:rPr>
              <w:rFonts w:ascii="Times New Roman" w:eastAsia="Times New Roman" w:hAnsi="Times New Roman" w:cs="Times New Roman"/>
              <w:sz w:val="24"/>
              <w:szCs w:val="24"/>
            </w:rPr>
          </w:rPrChange>
        </w:rPr>
        <w:t xml:space="preserve">the value of the </w:t>
      </w:r>
      <w:del w:id="548" w:author="Steuben, Gregg K (GE Global Research, US)" w:date="2016-10-17T15:31:00Z">
        <w:r w:rsidR="004C62C8" w:rsidRPr="00C4071F" w:rsidDel="00BC3021">
          <w:rPr>
            <w:rFonts w:ascii="Arial" w:eastAsia="Times New Roman" w:hAnsi="Arial" w:cs="Arial"/>
            <w:sz w:val="24"/>
            <w:szCs w:val="24"/>
            <w:rPrChange w:id="549" w:author="Steuben, Gregg K (GE Global Research, US)" w:date="2016-10-27T12:47:00Z">
              <w:rPr>
                <w:rFonts w:ascii="Times New Roman" w:eastAsia="Times New Roman" w:hAnsi="Times New Roman" w:cs="Times New Roman"/>
                <w:sz w:val="24"/>
                <w:szCs w:val="24"/>
              </w:rPr>
            </w:rPrChange>
          </w:rPr>
          <w:delText xml:space="preserve">key </w:delText>
        </w:r>
      </w:del>
      <w:r w:rsidR="004C62C8" w:rsidRPr="00C4071F">
        <w:rPr>
          <w:rFonts w:ascii="Arial" w:eastAsia="Times New Roman" w:hAnsi="Arial" w:cs="Arial"/>
          <w:sz w:val="24"/>
          <w:szCs w:val="24"/>
          <w:rPrChange w:id="550" w:author="Steuben, Gregg K (GE Global Research, US)" w:date="2016-10-27T12:47:00Z">
            <w:rPr>
              <w:rFonts w:ascii="Times New Roman" w:eastAsia="Times New Roman" w:hAnsi="Times New Roman" w:cs="Times New Roman"/>
              <w:sz w:val="24"/>
              <w:szCs w:val="24"/>
            </w:rPr>
          </w:rPrChange>
        </w:rPr>
        <w:t>“Authorization”</w:t>
      </w:r>
      <w:ins w:id="551" w:author="Steuben, Gregg K (GE Global Research, US)" w:date="2016-10-17T15:31:00Z">
        <w:r w:rsidRPr="00C4071F">
          <w:rPr>
            <w:rFonts w:ascii="Arial" w:eastAsia="Times New Roman" w:hAnsi="Arial" w:cs="Arial"/>
            <w:sz w:val="24"/>
            <w:szCs w:val="24"/>
            <w:rPrChange w:id="552" w:author="Steuben, Gregg K (GE Global Research, US)" w:date="2016-10-27T12:47:00Z">
              <w:rPr>
                <w:rFonts w:ascii="Times New Roman" w:eastAsia="Times New Roman" w:hAnsi="Times New Roman" w:cs="Times New Roman"/>
                <w:sz w:val="24"/>
                <w:szCs w:val="24"/>
              </w:rPr>
            </w:rPrChange>
          </w:rPr>
          <w:t xml:space="preserve"> key</w:t>
        </w:r>
      </w:ins>
      <w:ins w:id="553" w:author="Steuben, Gregg K (GE Global Research, US)" w:date="2016-10-17T15:29:00Z">
        <w:r w:rsidRPr="00C4071F">
          <w:rPr>
            <w:rFonts w:ascii="Arial" w:eastAsia="Times New Roman" w:hAnsi="Arial" w:cs="Arial"/>
            <w:sz w:val="24"/>
            <w:szCs w:val="24"/>
            <w:rPrChange w:id="554" w:author="Steuben, Gregg K (GE Global Research, US)" w:date="2016-10-27T12:47:00Z">
              <w:rPr>
                <w:rFonts w:ascii="Times New Roman" w:eastAsia="Times New Roman" w:hAnsi="Times New Roman" w:cs="Times New Roman"/>
                <w:sz w:val="24"/>
                <w:szCs w:val="24"/>
              </w:rPr>
            </w:rPrChange>
          </w:rPr>
          <w:t>.</w:t>
        </w:r>
      </w:ins>
    </w:p>
    <w:p w14:paraId="5EA5CA3F" w14:textId="06D6E902" w:rsidR="00E52D55" w:rsidRPr="00C4071F" w:rsidRDefault="00E52D55" w:rsidP="00F65C76">
      <w:pPr>
        <w:spacing w:before="100" w:beforeAutospacing="1" w:after="100" w:afterAutospacing="1" w:line="240" w:lineRule="auto"/>
        <w:rPr>
          <w:rFonts w:ascii="Arial" w:eastAsia="Times New Roman" w:hAnsi="Arial" w:cs="Arial"/>
          <w:sz w:val="24"/>
          <w:szCs w:val="24"/>
          <w:rPrChange w:id="555"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556" w:author="Steuben, Gregg K (GE Global Research, US)" w:date="2016-10-27T12:47:00Z">
            <w:rPr>
              <w:rFonts w:ascii="Times New Roman" w:eastAsia="Times New Roman" w:hAnsi="Times New Roman" w:cs="Times New Roman"/>
              <w:sz w:val="24"/>
              <w:szCs w:val="24"/>
            </w:rPr>
          </w:rPrChange>
        </w:rPr>
        <w:lastRenderedPageBreak/>
        <w:t xml:space="preserve">The Predix analytics catalog zone id </w:t>
      </w:r>
      <w:ins w:id="557" w:author="Steuben, Gregg K (GE Global Research, US)" w:date="2016-10-27T12:59:00Z">
        <w:r w:rsidR="00853E21">
          <w:rPr>
            <w:rFonts w:ascii="Arial" w:eastAsia="Times New Roman" w:hAnsi="Arial" w:cs="Arial"/>
            <w:sz w:val="24"/>
            <w:szCs w:val="24"/>
          </w:rPr>
          <w:t>was</w:t>
        </w:r>
      </w:ins>
      <w:del w:id="558" w:author="Steuben, Gregg K (GE Global Research, US)" w:date="2016-10-27T12:59:00Z">
        <w:r w:rsidRPr="00C4071F" w:rsidDel="00853E21">
          <w:rPr>
            <w:rFonts w:ascii="Arial" w:eastAsia="Times New Roman" w:hAnsi="Arial" w:cs="Arial"/>
            <w:sz w:val="24"/>
            <w:szCs w:val="24"/>
            <w:rPrChange w:id="559" w:author="Steuben, Gregg K (GE Global Research, US)" w:date="2016-10-27T12:47:00Z">
              <w:rPr>
                <w:rFonts w:ascii="Times New Roman" w:eastAsia="Times New Roman" w:hAnsi="Times New Roman" w:cs="Times New Roman"/>
                <w:sz w:val="24"/>
                <w:szCs w:val="24"/>
              </w:rPr>
            </w:rPrChange>
          </w:rPr>
          <w:delText>is</w:delText>
        </w:r>
      </w:del>
      <w:r w:rsidRPr="00C4071F">
        <w:rPr>
          <w:rFonts w:ascii="Arial" w:eastAsia="Times New Roman" w:hAnsi="Arial" w:cs="Arial"/>
          <w:sz w:val="24"/>
          <w:szCs w:val="24"/>
          <w:rPrChange w:id="560" w:author="Steuben, Gregg K (GE Global Research, US)" w:date="2016-10-27T12:47:00Z">
            <w:rPr>
              <w:rFonts w:ascii="Times New Roman" w:eastAsia="Times New Roman" w:hAnsi="Times New Roman" w:cs="Times New Roman"/>
              <w:sz w:val="24"/>
              <w:szCs w:val="24"/>
            </w:rPr>
          </w:rPrChange>
        </w:rPr>
        <w:t xml:space="preserve"> assigned when your catalog instance </w:t>
      </w:r>
      <w:ins w:id="561" w:author="Steuben, Gregg K (GE Global Research, US)" w:date="2016-10-27T12:59:00Z">
        <w:r w:rsidR="00853E21">
          <w:rPr>
            <w:rFonts w:ascii="Arial" w:eastAsia="Times New Roman" w:hAnsi="Arial" w:cs="Arial"/>
            <w:sz w:val="24"/>
            <w:szCs w:val="24"/>
          </w:rPr>
          <w:t>was</w:t>
        </w:r>
      </w:ins>
      <w:del w:id="562" w:author="Steuben, Gregg K (GE Global Research, US)" w:date="2016-10-27T12:59:00Z">
        <w:r w:rsidRPr="00C4071F" w:rsidDel="00853E21">
          <w:rPr>
            <w:rFonts w:ascii="Arial" w:eastAsia="Times New Roman" w:hAnsi="Arial" w:cs="Arial"/>
            <w:sz w:val="24"/>
            <w:szCs w:val="24"/>
            <w:rPrChange w:id="563" w:author="Steuben, Gregg K (GE Global Research, US)" w:date="2016-10-27T12:47:00Z">
              <w:rPr>
                <w:rFonts w:ascii="Times New Roman" w:eastAsia="Times New Roman" w:hAnsi="Times New Roman" w:cs="Times New Roman"/>
                <w:sz w:val="24"/>
                <w:szCs w:val="24"/>
              </w:rPr>
            </w:rPrChange>
          </w:rPr>
          <w:delText>is</w:delText>
        </w:r>
      </w:del>
      <w:r w:rsidRPr="00C4071F">
        <w:rPr>
          <w:rFonts w:ascii="Arial" w:eastAsia="Times New Roman" w:hAnsi="Arial" w:cs="Arial"/>
          <w:sz w:val="24"/>
          <w:szCs w:val="24"/>
          <w:rPrChange w:id="564" w:author="Steuben, Gregg K (GE Global Research, US)" w:date="2016-10-27T12:47:00Z">
            <w:rPr>
              <w:rFonts w:ascii="Times New Roman" w:eastAsia="Times New Roman" w:hAnsi="Times New Roman" w:cs="Times New Roman"/>
              <w:sz w:val="24"/>
              <w:szCs w:val="24"/>
            </w:rPr>
          </w:rPrChange>
        </w:rPr>
        <w:t xml:space="preserve"> created</w:t>
      </w:r>
      <w:ins w:id="565" w:author="Steuben, Gregg K (GE Global Research, US)" w:date="2016-10-27T12:59:00Z">
        <w:r w:rsidR="00853E21">
          <w:rPr>
            <w:rFonts w:ascii="Arial" w:eastAsia="Times New Roman" w:hAnsi="Arial" w:cs="Arial"/>
            <w:sz w:val="24"/>
            <w:szCs w:val="24"/>
          </w:rPr>
          <w:t>.</w:t>
        </w:r>
      </w:ins>
      <w:del w:id="566" w:author="Steuben, Gregg K (GE Global Research, US)" w:date="2016-10-27T12:59:00Z">
        <w:r w:rsidRPr="00C4071F" w:rsidDel="00853E21">
          <w:rPr>
            <w:rFonts w:ascii="Arial" w:eastAsia="Times New Roman" w:hAnsi="Arial" w:cs="Arial"/>
            <w:sz w:val="24"/>
            <w:szCs w:val="24"/>
            <w:rPrChange w:id="567" w:author="Steuben, Gregg K (GE Global Research, US)" w:date="2016-10-27T12:47:00Z">
              <w:rPr>
                <w:rFonts w:ascii="Times New Roman" w:eastAsia="Times New Roman" w:hAnsi="Times New Roman" w:cs="Times New Roman"/>
                <w:sz w:val="24"/>
                <w:szCs w:val="24"/>
              </w:rPr>
            </w:rPrChange>
          </w:rPr>
          <w:delText>,</w:delText>
        </w:r>
      </w:del>
      <w:ins w:id="568" w:author="Steuben, Gregg K (GE Global Research, US)" w:date="2016-10-27T12:59:00Z">
        <w:r w:rsidR="00853E21">
          <w:rPr>
            <w:rFonts w:ascii="Arial" w:eastAsia="Times New Roman" w:hAnsi="Arial" w:cs="Arial"/>
            <w:sz w:val="24"/>
            <w:szCs w:val="24"/>
          </w:rPr>
          <w:t xml:space="preserve">  The client secret was created when you configured you UAA service instance.</w:t>
        </w:r>
      </w:ins>
      <w:del w:id="569" w:author="Steuben, Gregg K (GE Global Research, US)" w:date="2016-10-27T12:59:00Z">
        <w:r w:rsidRPr="00C4071F" w:rsidDel="00853E21">
          <w:rPr>
            <w:rFonts w:ascii="Arial" w:eastAsia="Times New Roman" w:hAnsi="Arial" w:cs="Arial"/>
            <w:sz w:val="24"/>
            <w:szCs w:val="24"/>
            <w:rPrChange w:id="570" w:author="Steuben, Gregg K (GE Global Research, US)" w:date="2016-10-27T12:47:00Z">
              <w:rPr>
                <w:rFonts w:ascii="Times New Roman" w:eastAsia="Times New Roman" w:hAnsi="Times New Roman" w:cs="Times New Roman"/>
                <w:sz w:val="24"/>
                <w:szCs w:val="24"/>
              </w:rPr>
            </w:rPrChange>
          </w:rPr>
          <w:delText xml:space="preserve"> as is the client secret.</w:delText>
        </w:r>
      </w:del>
    </w:p>
    <w:p w14:paraId="526E86A9" w14:textId="7DC32D4D" w:rsidR="00CC6F9C" w:rsidRPr="00C4071F" w:rsidRDefault="00D5495E" w:rsidP="00EF6EA5">
      <w:pPr>
        <w:spacing w:before="100" w:beforeAutospacing="1" w:after="100" w:afterAutospacing="1" w:line="240" w:lineRule="auto"/>
        <w:outlineLvl w:val="2"/>
        <w:rPr>
          <w:rFonts w:ascii="Arial" w:eastAsia="Times New Roman" w:hAnsi="Arial" w:cs="Arial"/>
          <w:b/>
          <w:bCs/>
          <w:sz w:val="27"/>
          <w:szCs w:val="27"/>
          <w:rPrChange w:id="571" w:author="Steuben, Gregg K (GE Global Research, US)" w:date="2016-10-27T12:47:00Z">
            <w:rPr>
              <w:rFonts w:ascii="Times New Roman" w:eastAsia="Times New Roman" w:hAnsi="Times New Roman" w:cs="Times New Roman"/>
              <w:b/>
              <w:bCs/>
              <w:sz w:val="27"/>
              <w:szCs w:val="27"/>
            </w:rPr>
          </w:rPrChange>
        </w:rPr>
      </w:pPr>
      <w:r w:rsidRPr="00C4071F">
        <w:rPr>
          <w:rFonts w:ascii="Arial" w:eastAsia="Times New Roman" w:hAnsi="Arial" w:cs="Arial"/>
          <w:b/>
          <w:bCs/>
          <w:sz w:val="27"/>
          <w:szCs w:val="27"/>
          <w:rPrChange w:id="572" w:author="Steuben, Gregg K (GE Global Research, US)" w:date="2016-10-27T12:47:00Z">
            <w:rPr>
              <w:rFonts w:ascii="Times New Roman" w:eastAsia="Times New Roman" w:hAnsi="Times New Roman" w:cs="Times New Roman"/>
              <w:b/>
              <w:bCs/>
              <w:sz w:val="27"/>
              <w:szCs w:val="27"/>
            </w:rPr>
          </w:rPrChange>
        </w:rPr>
        <w:t>Resolving d</w:t>
      </w:r>
      <w:r w:rsidR="00CC6F9C" w:rsidRPr="00C4071F">
        <w:rPr>
          <w:rFonts w:ascii="Arial" w:eastAsia="Times New Roman" w:hAnsi="Arial" w:cs="Arial"/>
          <w:b/>
          <w:bCs/>
          <w:sz w:val="27"/>
          <w:szCs w:val="27"/>
          <w:rPrChange w:id="573" w:author="Steuben, Gregg K (GE Global Research, US)" w:date="2016-10-27T12:47:00Z">
            <w:rPr>
              <w:rFonts w:ascii="Times New Roman" w:eastAsia="Times New Roman" w:hAnsi="Times New Roman" w:cs="Times New Roman"/>
              <w:b/>
              <w:bCs/>
              <w:sz w:val="27"/>
              <w:szCs w:val="27"/>
            </w:rPr>
          </w:rPrChange>
        </w:rPr>
        <w:t>ependencies</w:t>
      </w:r>
    </w:p>
    <w:p w14:paraId="7530E186" w14:textId="3A5DC60E" w:rsidR="00CC6F9C" w:rsidRPr="00C4071F" w:rsidRDefault="00CC6F9C" w:rsidP="00EF6EA5">
      <w:pPr>
        <w:spacing w:before="100" w:beforeAutospacing="1" w:after="100" w:afterAutospacing="1" w:line="240" w:lineRule="auto"/>
        <w:outlineLvl w:val="2"/>
        <w:rPr>
          <w:rFonts w:ascii="Arial" w:eastAsia="Times New Roman" w:hAnsi="Arial" w:cs="Arial"/>
          <w:sz w:val="24"/>
          <w:szCs w:val="24"/>
          <w:rPrChange w:id="574"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575" w:author="Steuben, Gregg K (GE Global Research, US)" w:date="2016-10-27T12:47:00Z">
            <w:rPr>
              <w:rFonts w:ascii="Times New Roman" w:eastAsia="Times New Roman" w:hAnsi="Times New Roman" w:cs="Times New Roman"/>
              <w:sz w:val="24"/>
              <w:szCs w:val="24"/>
            </w:rPr>
          </w:rPrChange>
        </w:rPr>
        <w:t>The sample code is provided as a maven project.  All the dependencies for the sample services</w:t>
      </w:r>
      <w:del w:id="576" w:author="Steuben, Gregg K (GE Global Research, US)" w:date="2016-10-25T11:09:00Z">
        <w:r w:rsidRPr="00C4071F" w:rsidDel="004E70F9">
          <w:rPr>
            <w:rFonts w:ascii="Arial" w:eastAsia="Times New Roman" w:hAnsi="Arial" w:cs="Arial"/>
            <w:sz w:val="24"/>
            <w:szCs w:val="24"/>
            <w:rPrChange w:id="577" w:author="Steuben, Gregg K (GE Global Research, US)" w:date="2016-10-27T12:47:00Z">
              <w:rPr>
                <w:rFonts w:ascii="Times New Roman" w:eastAsia="Times New Roman" w:hAnsi="Times New Roman" w:cs="Times New Roman"/>
                <w:sz w:val="24"/>
                <w:szCs w:val="24"/>
              </w:rPr>
            </w:rPrChange>
          </w:rPr>
          <w:delText xml:space="preserve">, except the </w:delText>
        </w:r>
      </w:del>
      <w:del w:id="578" w:author="Steuben, Gregg K (GE Global Research, US)" w:date="2016-10-18T10:51:00Z">
        <w:r w:rsidRPr="00C4071F" w:rsidDel="009F0A97">
          <w:rPr>
            <w:rFonts w:ascii="Arial" w:eastAsia="Times New Roman" w:hAnsi="Arial" w:cs="Arial"/>
            <w:sz w:val="24"/>
            <w:szCs w:val="24"/>
            <w:rPrChange w:id="579" w:author="Steuben, Gregg K (GE Global Research, US)" w:date="2016-10-27T12:47:00Z">
              <w:rPr>
                <w:rFonts w:ascii="Times New Roman" w:eastAsia="Times New Roman" w:hAnsi="Times New Roman" w:cs="Times New Roman"/>
                <w:sz w:val="24"/>
                <w:szCs w:val="24"/>
              </w:rPr>
            </w:rPrChange>
          </w:rPr>
          <w:delText>predix</w:delText>
        </w:r>
      </w:del>
      <w:del w:id="580" w:author="Steuben, Gregg K (GE Global Research, US)" w:date="2016-10-25T11:09:00Z">
        <w:r w:rsidRPr="00C4071F" w:rsidDel="004E70F9">
          <w:rPr>
            <w:rFonts w:ascii="Arial" w:eastAsia="Times New Roman" w:hAnsi="Arial" w:cs="Arial"/>
            <w:sz w:val="24"/>
            <w:szCs w:val="24"/>
            <w:rPrChange w:id="581" w:author="Steuben, Gregg K (GE Global Research, US)" w:date="2016-10-27T12:47:00Z">
              <w:rPr>
                <w:rFonts w:ascii="Times New Roman" w:eastAsia="Times New Roman" w:hAnsi="Times New Roman" w:cs="Times New Roman"/>
                <w:sz w:val="24"/>
                <w:szCs w:val="24"/>
              </w:rPr>
            </w:rPrChange>
          </w:rPr>
          <w:delText>-time-series-client, should be</w:delText>
        </w:r>
      </w:del>
      <w:ins w:id="582" w:author="Steuben, Gregg K (GE Global Research, US)" w:date="2016-10-25T11:09:00Z">
        <w:r w:rsidR="004E70F9" w:rsidRPr="00C4071F">
          <w:rPr>
            <w:rFonts w:ascii="Arial" w:eastAsia="Times New Roman" w:hAnsi="Arial" w:cs="Arial"/>
            <w:sz w:val="24"/>
            <w:szCs w:val="24"/>
            <w:rPrChange w:id="583" w:author="Steuben, Gregg K (GE Global Research, US)" w:date="2016-10-27T12:47:00Z">
              <w:rPr>
                <w:rFonts w:ascii="Times New Roman" w:eastAsia="Times New Roman" w:hAnsi="Times New Roman" w:cs="Times New Roman"/>
                <w:sz w:val="24"/>
                <w:szCs w:val="24"/>
              </w:rPr>
            </w:rPrChange>
          </w:rPr>
          <w:t xml:space="preserve"> are</w:t>
        </w:r>
      </w:ins>
      <w:r w:rsidRPr="00C4071F">
        <w:rPr>
          <w:rFonts w:ascii="Arial" w:eastAsia="Times New Roman" w:hAnsi="Arial" w:cs="Arial"/>
          <w:sz w:val="24"/>
          <w:szCs w:val="24"/>
          <w:rPrChange w:id="584" w:author="Steuben, Gregg K (GE Global Research, US)" w:date="2016-10-27T12:47:00Z">
            <w:rPr>
              <w:rFonts w:ascii="Times New Roman" w:eastAsia="Times New Roman" w:hAnsi="Times New Roman" w:cs="Times New Roman"/>
              <w:sz w:val="24"/>
              <w:szCs w:val="24"/>
            </w:rPr>
          </w:rPrChange>
        </w:rPr>
        <w:t xml:space="preserve"> available from the public maven repositories.  </w:t>
      </w:r>
      <w:ins w:id="585" w:author="Steuben, Gregg K (GE Global Research, US)" w:date="2016-10-25T11:09:00Z">
        <w:r w:rsidR="004E70F9" w:rsidRPr="00C4071F">
          <w:rPr>
            <w:rFonts w:ascii="Arial" w:eastAsia="Times New Roman" w:hAnsi="Arial" w:cs="Arial"/>
            <w:sz w:val="24"/>
            <w:szCs w:val="24"/>
            <w:rPrChange w:id="586" w:author="Steuben, Gregg K (GE Global Research, US)" w:date="2016-10-27T12:47:00Z">
              <w:rPr>
                <w:rFonts w:ascii="Times New Roman" w:eastAsia="Times New Roman" w:hAnsi="Times New Roman" w:cs="Times New Roman"/>
                <w:sz w:val="24"/>
                <w:szCs w:val="24"/>
              </w:rPr>
            </w:rPrChange>
          </w:rPr>
          <w:t>Before building the tutorial code, y</w:t>
        </w:r>
      </w:ins>
      <w:del w:id="587" w:author="Steuben, Gregg K (GE Global Research, US)" w:date="2016-10-25T11:09:00Z">
        <w:r w:rsidRPr="00C4071F" w:rsidDel="004E70F9">
          <w:rPr>
            <w:rFonts w:ascii="Arial" w:eastAsia="Times New Roman" w:hAnsi="Arial" w:cs="Arial"/>
            <w:sz w:val="24"/>
            <w:szCs w:val="24"/>
            <w:rPrChange w:id="588" w:author="Steuben, Gregg K (GE Global Research, US)" w:date="2016-10-27T12:47:00Z">
              <w:rPr>
                <w:rFonts w:ascii="Times New Roman" w:eastAsia="Times New Roman" w:hAnsi="Times New Roman" w:cs="Times New Roman"/>
                <w:sz w:val="24"/>
                <w:szCs w:val="24"/>
              </w:rPr>
            </w:rPrChange>
          </w:rPr>
          <w:delText>Y</w:delText>
        </w:r>
      </w:del>
      <w:r w:rsidRPr="00C4071F">
        <w:rPr>
          <w:rFonts w:ascii="Arial" w:eastAsia="Times New Roman" w:hAnsi="Arial" w:cs="Arial"/>
          <w:sz w:val="24"/>
          <w:szCs w:val="24"/>
          <w:rPrChange w:id="589" w:author="Steuben, Gregg K (GE Global Research, US)" w:date="2016-10-27T12:47:00Z">
            <w:rPr>
              <w:rFonts w:ascii="Times New Roman" w:eastAsia="Times New Roman" w:hAnsi="Times New Roman" w:cs="Times New Roman"/>
              <w:sz w:val="24"/>
              <w:szCs w:val="24"/>
            </w:rPr>
          </w:rPrChange>
        </w:rPr>
        <w:t xml:space="preserve">ou need to build and install </w:t>
      </w:r>
      <w:ins w:id="590" w:author="Steuben, Gregg K (GE Global Research, US)" w:date="2016-10-25T11:10:00Z">
        <w:r w:rsidR="004E70F9" w:rsidRPr="00C4071F">
          <w:rPr>
            <w:rFonts w:ascii="Arial" w:eastAsia="Times New Roman" w:hAnsi="Arial" w:cs="Arial"/>
            <w:sz w:val="24"/>
            <w:szCs w:val="24"/>
            <w:rPrChange w:id="591" w:author="Steuben, Gregg K (GE Global Research, US)" w:date="2016-10-27T12:47:00Z">
              <w:rPr>
                <w:rFonts w:ascii="Times New Roman" w:eastAsia="Times New Roman" w:hAnsi="Times New Roman" w:cs="Times New Roman"/>
                <w:sz w:val="24"/>
                <w:szCs w:val="24"/>
              </w:rPr>
            </w:rPrChange>
          </w:rPr>
          <w:t xml:space="preserve">a release of </w:t>
        </w:r>
      </w:ins>
      <w:r w:rsidRPr="00C4071F">
        <w:rPr>
          <w:rFonts w:ascii="Arial" w:eastAsia="Times New Roman" w:hAnsi="Arial" w:cs="Arial"/>
          <w:sz w:val="24"/>
          <w:szCs w:val="24"/>
          <w:rPrChange w:id="592" w:author="Steuben, Gregg K (GE Global Research, US)" w:date="2016-10-27T12:47:00Z">
            <w:rPr>
              <w:rFonts w:ascii="Times New Roman" w:eastAsia="Times New Roman" w:hAnsi="Times New Roman" w:cs="Times New Roman"/>
              <w:sz w:val="24"/>
              <w:szCs w:val="24"/>
            </w:rPr>
          </w:rPrChange>
        </w:rPr>
        <w:t xml:space="preserve">the </w:t>
      </w:r>
      <w:ins w:id="593" w:author="Steuben, Gregg K (GE Global Research, US)" w:date="2016-10-18T10:51:00Z">
        <w:r w:rsidR="009F0A97" w:rsidRPr="00C4071F">
          <w:rPr>
            <w:rFonts w:ascii="Arial" w:eastAsia="Times New Roman" w:hAnsi="Arial" w:cs="Arial"/>
            <w:sz w:val="24"/>
            <w:szCs w:val="24"/>
            <w:rPrChange w:id="594" w:author="Steuben, Gregg K (GE Global Research, US)" w:date="2016-10-27T12:47:00Z">
              <w:rPr>
                <w:rFonts w:ascii="Times New Roman" w:eastAsia="Times New Roman" w:hAnsi="Times New Roman" w:cs="Times New Roman"/>
                <w:sz w:val="24"/>
                <w:szCs w:val="24"/>
              </w:rPr>
            </w:rPrChange>
          </w:rPr>
          <w:t>digital-twin</w:t>
        </w:r>
      </w:ins>
      <w:del w:id="595" w:author="Steuben, Gregg K (GE Global Research, US)" w:date="2016-10-18T10:51:00Z">
        <w:r w:rsidRPr="00C4071F" w:rsidDel="009F0A97">
          <w:rPr>
            <w:rFonts w:ascii="Arial" w:eastAsia="Times New Roman" w:hAnsi="Arial" w:cs="Arial"/>
            <w:sz w:val="24"/>
            <w:szCs w:val="24"/>
            <w:rPrChange w:id="596" w:author="Steuben, Gregg K (GE Global Research, US)" w:date="2016-10-27T12:47:00Z">
              <w:rPr>
                <w:rFonts w:ascii="Times New Roman" w:eastAsia="Times New Roman" w:hAnsi="Times New Roman" w:cs="Times New Roman"/>
                <w:sz w:val="24"/>
                <w:szCs w:val="24"/>
              </w:rPr>
            </w:rPrChange>
          </w:rPr>
          <w:delText>predix</w:delText>
        </w:r>
      </w:del>
      <w:r w:rsidRPr="00C4071F">
        <w:rPr>
          <w:rFonts w:ascii="Arial" w:eastAsia="Times New Roman" w:hAnsi="Arial" w:cs="Arial"/>
          <w:sz w:val="24"/>
          <w:szCs w:val="24"/>
          <w:rPrChange w:id="597" w:author="Steuben, Gregg K (GE Global Research, US)" w:date="2016-10-27T12:47:00Z">
            <w:rPr>
              <w:rFonts w:ascii="Times New Roman" w:eastAsia="Times New Roman" w:hAnsi="Times New Roman" w:cs="Times New Roman"/>
              <w:sz w:val="24"/>
              <w:szCs w:val="24"/>
            </w:rPr>
          </w:rPrChange>
        </w:rPr>
        <w:t xml:space="preserve">-time-series-client </w:t>
      </w:r>
      <w:ins w:id="598" w:author="Steuben, Gregg K (GE Global Research, US)" w:date="2016-10-25T11:10:00Z">
        <w:r w:rsidR="004E70F9" w:rsidRPr="00C4071F">
          <w:rPr>
            <w:rFonts w:ascii="Arial" w:eastAsia="Times New Roman" w:hAnsi="Arial" w:cs="Arial"/>
            <w:sz w:val="24"/>
            <w:szCs w:val="24"/>
            <w:rPrChange w:id="599" w:author="Steuben, Gregg K (GE Global Research, US)" w:date="2016-10-27T12:47:00Z">
              <w:rPr>
                <w:rFonts w:ascii="Times New Roman" w:eastAsia="Times New Roman" w:hAnsi="Times New Roman" w:cs="Times New Roman"/>
                <w:sz w:val="24"/>
                <w:szCs w:val="24"/>
              </w:rPr>
            </w:rPrChange>
          </w:rPr>
          <w:t xml:space="preserve">from a zip file available in </w:t>
        </w:r>
        <w:proofErr w:type="spellStart"/>
        <w:r w:rsidR="004E70F9" w:rsidRPr="00C4071F">
          <w:rPr>
            <w:rFonts w:ascii="Arial" w:eastAsia="Times New Roman" w:hAnsi="Arial" w:cs="Arial"/>
            <w:sz w:val="24"/>
            <w:szCs w:val="24"/>
            <w:rPrChange w:id="600" w:author="Steuben, Gregg K (GE Global Research, US)" w:date="2016-10-27T12:47:00Z">
              <w:rPr>
                <w:rFonts w:ascii="Times New Roman" w:eastAsia="Times New Roman" w:hAnsi="Times New Roman" w:cs="Times New Roman"/>
                <w:sz w:val="24"/>
                <w:szCs w:val="24"/>
              </w:rPr>
            </w:rPrChange>
          </w:rPr>
          <w:t>Github</w:t>
        </w:r>
        <w:proofErr w:type="spellEnd"/>
        <w:r w:rsidR="004E70F9" w:rsidRPr="00C4071F">
          <w:rPr>
            <w:rFonts w:ascii="Arial" w:eastAsia="Times New Roman" w:hAnsi="Arial" w:cs="Arial"/>
            <w:sz w:val="24"/>
            <w:szCs w:val="24"/>
            <w:rPrChange w:id="601" w:author="Steuben, Gregg K (GE Global Research, US)" w:date="2016-10-27T12:47:00Z">
              <w:rPr>
                <w:rFonts w:ascii="Times New Roman" w:eastAsia="Times New Roman" w:hAnsi="Times New Roman" w:cs="Times New Roman"/>
                <w:sz w:val="24"/>
                <w:szCs w:val="24"/>
              </w:rPr>
            </w:rPrChange>
          </w:rPr>
          <w:t xml:space="preserve"> (a release was made so that any future API changes to the client would not impact this dependency).  </w:t>
        </w:r>
      </w:ins>
      <w:del w:id="602" w:author="Steuben, Gregg K (GE Global Research, US)" w:date="2016-10-25T11:11:00Z">
        <w:r w:rsidRPr="00C4071F" w:rsidDel="004E70F9">
          <w:rPr>
            <w:rFonts w:ascii="Arial" w:eastAsia="Times New Roman" w:hAnsi="Arial" w:cs="Arial"/>
            <w:sz w:val="24"/>
            <w:szCs w:val="24"/>
            <w:rPrChange w:id="603" w:author="Steuben, Gregg K (GE Global Research, US)" w:date="2016-10-27T12:47:00Z">
              <w:rPr>
                <w:rFonts w:ascii="Times New Roman" w:eastAsia="Times New Roman" w:hAnsi="Times New Roman" w:cs="Times New Roman"/>
                <w:sz w:val="24"/>
                <w:szCs w:val="24"/>
              </w:rPr>
            </w:rPrChange>
          </w:rPr>
          <w:delText xml:space="preserve">yourself before building the tutorial code.  </w:delText>
        </w:r>
      </w:del>
      <w:r w:rsidRPr="00C4071F">
        <w:rPr>
          <w:rFonts w:ascii="Arial" w:eastAsia="Times New Roman" w:hAnsi="Arial" w:cs="Arial"/>
          <w:sz w:val="24"/>
          <w:szCs w:val="24"/>
          <w:rPrChange w:id="604" w:author="Steuben, Gregg K (GE Global Research, US)" w:date="2016-10-27T12:47:00Z">
            <w:rPr>
              <w:rFonts w:ascii="Times New Roman" w:eastAsia="Times New Roman" w:hAnsi="Times New Roman" w:cs="Times New Roman"/>
              <w:sz w:val="24"/>
              <w:szCs w:val="24"/>
            </w:rPr>
          </w:rPrChange>
        </w:rPr>
        <w:t xml:space="preserve">It is available at </w:t>
      </w:r>
      <w:del w:id="605" w:author="Steuben, Gregg K (GE Global Research, US)" w:date="2016-10-18T10:52:00Z">
        <w:r w:rsidR="009F0A97" w:rsidRPr="00C4071F" w:rsidDel="009F0A97">
          <w:rPr>
            <w:rFonts w:ascii="Arial" w:hAnsi="Arial" w:cs="Arial"/>
            <w:rPrChange w:id="606" w:author="Steuben, Gregg K (GE Global Research, US)" w:date="2016-10-27T12:47:00Z">
              <w:rPr/>
            </w:rPrChange>
          </w:rPr>
          <w:fldChar w:fldCharType="begin"/>
        </w:r>
        <w:r w:rsidR="009F0A97" w:rsidRPr="00C4071F" w:rsidDel="009F0A97">
          <w:rPr>
            <w:rFonts w:ascii="Arial" w:hAnsi="Arial" w:cs="Arial"/>
            <w:rPrChange w:id="607" w:author="Steuben, Gregg K (GE Global Research, US)" w:date="2016-10-27T12:47:00Z">
              <w:rPr/>
            </w:rPrChange>
          </w:rPr>
          <w:delInstrText xml:space="preserve"> HYPERLINK "https://github.com/DigitalTwin/predix-time-series-client" </w:delInstrText>
        </w:r>
        <w:r w:rsidR="009F0A97" w:rsidRPr="00C4071F" w:rsidDel="009F0A97">
          <w:rPr>
            <w:rFonts w:ascii="Arial" w:hAnsi="Arial" w:cs="Arial"/>
            <w:rPrChange w:id="608" w:author="Steuben, Gregg K (GE Global Research, US)" w:date="2016-10-27T12:47:00Z">
              <w:rPr/>
            </w:rPrChange>
          </w:rPr>
          <w:fldChar w:fldCharType="separate"/>
        </w:r>
        <w:r w:rsidR="00145B77" w:rsidRPr="00C4071F" w:rsidDel="009F0A97">
          <w:rPr>
            <w:rStyle w:val="Hyperlink"/>
            <w:rFonts w:ascii="Arial" w:eastAsia="Times New Roman" w:hAnsi="Arial" w:cs="Arial"/>
            <w:sz w:val="24"/>
            <w:szCs w:val="24"/>
            <w:rPrChange w:id="609" w:author="Steuben, Gregg K (GE Global Research, US)" w:date="2016-10-27T12:47:00Z">
              <w:rPr>
                <w:rStyle w:val="Hyperlink"/>
                <w:rFonts w:ascii="Times New Roman" w:eastAsia="Times New Roman" w:hAnsi="Times New Roman" w:cs="Times New Roman"/>
                <w:sz w:val="24"/>
                <w:szCs w:val="24"/>
              </w:rPr>
            </w:rPrChange>
          </w:rPr>
          <w:delText>https://github.com/DigitalTwin/predix-time-series-client</w:delText>
        </w:r>
        <w:r w:rsidR="009F0A97" w:rsidRPr="00C4071F" w:rsidDel="009F0A97">
          <w:rPr>
            <w:rStyle w:val="Hyperlink"/>
            <w:rFonts w:ascii="Arial" w:eastAsia="Times New Roman" w:hAnsi="Arial" w:cs="Arial"/>
            <w:sz w:val="24"/>
            <w:szCs w:val="24"/>
            <w:rPrChange w:id="610" w:author="Steuben, Gregg K (GE Global Research, US)" w:date="2016-10-27T12:47:00Z">
              <w:rPr>
                <w:rStyle w:val="Hyperlink"/>
                <w:rFonts w:ascii="Times New Roman" w:eastAsia="Times New Roman" w:hAnsi="Times New Roman" w:cs="Times New Roman"/>
                <w:sz w:val="24"/>
                <w:szCs w:val="24"/>
              </w:rPr>
            </w:rPrChange>
          </w:rPr>
          <w:fldChar w:fldCharType="end"/>
        </w:r>
        <w:r w:rsidRPr="00C4071F" w:rsidDel="009F0A97">
          <w:rPr>
            <w:rFonts w:ascii="Arial" w:eastAsia="Times New Roman" w:hAnsi="Arial" w:cs="Arial"/>
            <w:sz w:val="24"/>
            <w:szCs w:val="24"/>
            <w:rPrChange w:id="611" w:author="Steuben, Gregg K (GE Global Research, US)" w:date="2016-10-27T12:47:00Z">
              <w:rPr>
                <w:rFonts w:ascii="Times New Roman" w:eastAsia="Times New Roman" w:hAnsi="Times New Roman" w:cs="Times New Roman"/>
                <w:sz w:val="24"/>
                <w:szCs w:val="24"/>
              </w:rPr>
            </w:rPrChange>
          </w:rPr>
          <w:delText xml:space="preserve">.  </w:delText>
        </w:r>
      </w:del>
      <w:ins w:id="612" w:author="Steuben, Gregg K (GE Global Research, US)" w:date="2016-10-18T10:51:00Z">
        <w:r w:rsidR="009F0A97" w:rsidRPr="00C4071F">
          <w:rPr>
            <w:rFonts w:ascii="Arial" w:eastAsia="Times New Roman" w:hAnsi="Arial" w:cs="Arial"/>
            <w:sz w:val="24"/>
            <w:szCs w:val="24"/>
            <w:rPrChange w:id="613" w:author="Steuben, Gregg K (GE Global Research, US)" w:date="2016-10-27T12:47:00Z">
              <w:rPr>
                <w:rFonts w:ascii="Times New Roman" w:eastAsia="Times New Roman" w:hAnsi="Times New Roman" w:cs="Times New Roman"/>
                <w:sz w:val="24"/>
                <w:szCs w:val="24"/>
              </w:rPr>
            </w:rPrChange>
          </w:rPr>
          <w:t>https://github.com/DigitalTwin/ditigal-twin-time-series-client.</w:t>
        </w:r>
      </w:ins>
    </w:p>
    <w:p w14:paraId="7B17F9BF" w14:textId="670AC0E8" w:rsidR="00D5495E" w:rsidRPr="00C4071F" w:rsidRDefault="00F65C76" w:rsidP="00F65C76">
      <w:pPr>
        <w:pStyle w:val="ListParagraph"/>
        <w:numPr>
          <w:ilvl w:val="1"/>
          <w:numId w:val="9"/>
        </w:numPr>
        <w:spacing w:before="100" w:beforeAutospacing="1" w:after="100" w:afterAutospacing="1" w:line="240" w:lineRule="auto"/>
        <w:outlineLvl w:val="2"/>
        <w:rPr>
          <w:rFonts w:ascii="Arial" w:eastAsia="Times New Roman" w:hAnsi="Arial" w:cs="Arial"/>
          <w:sz w:val="24"/>
          <w:szCs w:val="24"/>
          <w:rPrChange w:id="614"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615" w:author="Steuben, Gregg K (GE Global Research, US)" w:date="2016-10-27T12:47:00Z">
            <w:rPr>
              <w:rFonts w:ascii="Times New Roman" w:eastAsia="Times New Roman" w:hAnsi="Times New Roman" w:cs="Times New Roman"/>
              <w:sz w:val="24"/>
              <w:szCs w:val="24"/>
            </w:rPr>
          </w:rPrChange>
        </w:rPr>
        <w:t xml:space="preserve">Go to </w:t>
      </w:r>
      <w:del w:id="616" w:author="Steuben, Gregg K (GE Global Research, US)" w:date="2016-10-18T10:53:00Z">
        <w:r w:rsidR="009F0A97" w:rsidRPr="00C4071F" w:rsidDel="009F0A97">
          <w:rPr>
            <w:rFonts w:ascii="Arial" w:hAnsi="Arial" w:cs="Arial"/>
            <w:rPrChange w:id="617" w:author="Steuben, Gregg K (GE Global Research, US)" w:date="2016-10-27T12:47:00Z">
              <w:rPr/>
            </w:rPrChange>
          </w:rPr>
          <w:fldChar w:fldCharType="begin"/>
        </w:r>
        <w:r w:rsidR="009F0A97" w:rsidRPr="00C4071F" w:rsidDel="009F0A97">
          <w:rPr>
            <w:rFonts w:ascii="Arial" w:hAnsi="Arial" w:cs="Arial"/>
            <w:rPrChange w:id="618" w:author="Steuben, Gregg K (GE Global Research, US)" w:date="2016-10-27T12:47:00Z">
              <w:rPr/>
            </w:rPrChange>
          </w:rPr>
          <w:delInstrText xml:space="preserve"> HYPERLINK "https://github.com/DigitalTwin/predix-time-series-client/releases" </w:delInstrText>
        </w:r>
        <w:r w:rsidR="009F0A97" w:rsidRPr="00C4071F" w:rsidDel="009F0A97">
          <w:rPr>
            <w:rFonts w:ascii="Arial" w:hAnsi="Arial" w:cs="Arial"/>
            <w:rPrChange w:id="619" w:author="Steuben, Gregg K (GE Global Research, US)" w:date="2016-10-27T12:47:00Z">
              <w:rPr/>
            </w:rPrChange>
          </w:rPr>
          <w:fldChar w:fldCharType="separate"/>
        </w:r>
        <w:r w:rsidRPr="00C4071F" w:rsidDel="009F0A97">
          <w:rPr>
            <w:rStyle w:val="Hyperlink"/>
            <w:rFonts w:ascii="Arial" w:eastAsia="Times New Roman" w:hAnsi="Arial" w:cs="Arial"/>
            <w:sz w:val="24"/>
            <w:szCs w:val="24"/>
            <w:rPrChange w:id="620" w:author="Steuben, Gregg K (GE Global Research, US)" w:date="2016-10-27T12:47:00Z">
              <w:rPr>
                <w:rStyle w:val="Hyperlink"/>
                <w:rFonts w:ascii="Times New Roman" w:eastAsia="Times New Roman" w:hAnsi="Times New Roman" w:cs="Times New Roman"/>
                <w:sz w:val="24"/>
                <w:szCs w:val="24"/>
              </w:rPr>
            </w:rPrChange>
          </w:rPr>
          <w:delText>https://github.com/DigitalTwin/predix-time-series-client/releases</w:delText>
        </w:r>
        <w:r w:rsidR="009F0A97" w:rsidRPr="00C4071F" w:rsidDel="009F0A97">
          <w:rPr>
            <w:rStyle w:val="Hyperlink"/>
            <w:rFonts w:ascii="Arial" w:eastAsia="Times New Roman" w:hAnsi="Arial" w:cs="Arial"/>
            <w:sz w:val="24"/>
            <w:szCs w:val="24"/>
            <w:rPrChange w:id="621" w:author="Steuben, Gregg K (GE Global Research, US)" w:date="2016-10-27T12:47:00Z">
              <w:rPr>
                <w:rStyle w:val="Hyperlink"/>
                <w:rFonts w:ascii="Times New Roman" w:eastAsia="Times New Roman" w:hAnsi="Times New Roman" w:cs="Times New Roman"/>
                <w:sz w:val="24"/>
                <w:szCs w:val="24"/>
              </w:rPr>
            </w:rPrChange>
          </w:rPr>
          <w:fldChar w:fldCharType="end"/>
        </w:r>
        <w:r w:rsidRPr="00C4071F" w:rsidDel="009F0A97">
          <w:rPr>
            <w:rFonts w:ascii="Arial" w:eastAsia="Times New Roman" w:hAnsi="Arial" w:cs="Arial"/>
            <w:sz w:val="24"/>
            <w:szCs w:val="24"/>
            <w:rPrChange w:id="622" w:author="Steuben, Gregg K (GE Global Research, US)" w:date="2016-10-27T12:47:00Z">
              <w:rPr>
                <w:rFonts w:ascii="Times New Roman" w:eastAsia="Times New Roman" w:hAnsi="Times New Roman" w:cs="Times New Roman"/>
                <w:sz w:val="24"/>
                <w:szCs w:val="24"/>
              </w:rPr>
            </w:rPrChange>
          </w:rPr>
          <w:delText xml:space="preserve"> </w:delText>
        </w:r>
      </w:del>
      <w:ins w:id="623" w:author="Steuben, Gregg K (GE Global Research, US)" w:date="2016-10-18T10:52:00Z">
        <w:r w:rsidR="009F0A97" w:rsidRPr="00C4071F">
          <w:rPr>
            <w:rFonts w:ascii="Arial" w:eastAsia="Times New Roman" w:hAnsi="Arial" w:cs="Arial"/>
            <w:sz w:val="24"/>
            <w:szCs w:val="24"/>
            <w:rPrChange w:id="624" w:author="Steuben, Gregg K (GE Global Research, US)" w:date="2016-10-27T12:47:00Z">
              <w:rPr>
                <w:rFonts w:ascii="Times New Roman" w:eastAsia="Times New Roman" w:hAnsi="Times New Roman" w:cs="Times New Roman"/>
                <w:sz w:val="24"/>
                <w:szCs w:val="24"/>
              </w:rPr>
            </w:rPrChange>
          </w:rPr>
          <w:fldChar w:fldCharType="begin"/>
        </w:r>
        <w:r w:rsidR="009F0A97" w:rsidRPr="00C4071F">
          <w:rPr>
            <w:rFonts w:ascii="Arial" w:eastAsia="Times New Roman" w:hAnsi="Arial" w:cs="Arial"/>
            <w:sz w:val="24"/>
            <w:szCs w:val="24"/>
            <w:rPrChange w:id="625" w:author="Steuben, Gregg K (GE Global Research, US)" w:date="2016-10-27T12:47:00Z">
              <w:rPr>
                <w:rFonts w:ascii="Times New Roman" w:eastAsia="Times New Roman" w:hAnsi="Times New Roman" w:cs="Times New Roman"/>
                <w:sz w:val="24"/>
                <w:szCs w:val="24"/>
              </w:rPr>
            </w:rPrChange>
          </w:rPr>
          <w:instrText xml:space="preserve"> HYPERLINK "https://github.com/DigitalTwin/digital-twin-time-series-client/releases" </w:instrText>
        </w:r>
        <w:r w:rsidR="009F0A97" w:rsidRPr="00C4071F">
          <w:rPr>
            <w:rFonts w:ascii="Arial" w:eastAsia="Times New Roman" w:hAnsi="Arial" w:cs="Arial"/>
            <w:sz w:val="24"/>
            <w:szCs w:val="24"/>
            <w:rPrChange w:id="626" w:author="Steuben, Gregg K (GE Global Research, US)" w:date="2016-10-27T12:47:00Z">
              <w:rPr>
                <w:rFonts w:ascii="Times New Roman" w:eastAsia="Times New Roman" w:hAnsi="Times New Roman" w:cs="Times New Roman"/>
                <w:sz w:val="24"/>
                <w:szCs w:val="24"/>
              </w:rPr>
            </w:rPrChange>
          </w:rPr>
          <w:fldChar w:fldCharType="separate"/>
        </w:r>
        <w:r w:rsidR="009F0A97" w:rsidRPr="00C4071F">
          <w:rPr>
            <w:rStyle w:val="Hyperlink"/>
            <w:rFonts w:ascii="Arial" w:eastAsia="Times New Roman" w:hAnsi="Arial" w:cs="Arial"/>
            <w:sz w:val="24"/>
            <w:szCs w:val="24"/>
            <w:rPrChange w:id="627" w:author="Steuben, Gregg K (GE Global Research, US)" w:date="2016-10-27T12:47:00Z">
              <w:rPr>
                <w:rStyle w:val="Hyperlink"/>
                <w:rFonts w:ascii="Times New Roman" w:eastAsia="Times New Roman" w:hAnsi="Times New Roman" w:cs="Times New Roman"/>
                <w:sz w:val="24"/>
                <w:szCs w:val="24"/>
              </w:rPr>
            </w:rPrChange>
          </w:rPr>
          <w:t>https://github.com/DigitalTwin/digital-twin-time-series-client/releases</w:t>
        </w:r>
        <w:r w:rsidR="009F0A97" w:rsidRPr="00C4071F">
          <w:rPr>
            <w:rFonts w:ascii="Arial" w:eastAsia="Times New Roman" w:hAnsi="Arial" w:cs="Arial"/>
            <w:sz w:val="24"/>
            <w:szCs w:val="24"/>
            <w:rPrChange w:id="628" w:author="Steuben, Gregg K (GE Global Research, US)" w:date="2016-10-27T12:47:00Z">
              <w:rPr>
                <w:rFonts w:ascii="Times New Roman" w:eastAsia="Times New Roman" w:hAnsi="Times New Roman" w:cs="Times New Roman"/>
                <w:sz w:val="24"/>
                <w:szCs w:val="24"/>
              </w:rPr>
            </w:rPrChange>
          </w:rPr>
          <w:fldChar w:fldCharType="end"/>
        </w:r>
        <w:r w:rsidR="009F0A97" w:rsidRPr="00C4071F">
          <w:rPr>
            <w:rFonts w:ascii="Arial" w:eastAsia="Times New Roman" w:hAnsi="Arial" w:cs="Arial"/>
            <w:sz w:val="24"/>
            <w:szCs w:val="24"/>
            <w:rPrChange w:id="629" w:author="Steuben, Gregg K (GE Global Research, US)" w:date="2016-10-27T12:47:00Z">
              <w:rPr>
                <w:rFonts w:ascii="Times New Roman" w:eastAsia="Times New Roman" w:hAnsi="Times New Roman" w:cs="Times New Roman"/>
                <w:sz w:val="24"/>
                <w:szCs w:val="24"/>
              </w:rPr>
            </w:rPrChange>
          </w:rPr>
          <w:t xml:space="preserve"> </w:t>
        </w:r>
      </w:ins>
      <w:r w:rsidRPr="00C4071F">
        <w:rPr>
          <w:rFonts w:ascii="Arial" w:eastAsia="Times New Roman" w:hAnsi="Arial" w:cs="Arial"/>
          <w:sz w:val="24"/>
          <w:szCs w:val="24"/>
          <w:rPrChange w:id="630" w:author="Steuben, Gregg K (GE Global Research, US)" w:date="2016-10-27T12:47:00Z">
            <w:rPr>
              <w:rFonts w:ascii="Times New Roman" w:eastAsia="Times New Roman" w:hAnsi="Times New Roman" w:cs="Times New Roman"/>
              <w:sz w:val="24"/>
              <w:szCs w:val="24"/>
            </w:rPr>
          </w:rPrChange>
        </w:rPr>
        <w:t xml:space="preserve">and download the source code for version </w:t>
      </w:r>
      <w:ins w:id="631" w:author="Steuben, Gregg K (GE Global Research, US)" w:date="2016-10-27T11:40:00Z">
        <w:r w:rsidR="00492B3F" w:rsidRPr="00C4071F">
          <w:rPr>
            <w:rFonts w:ascii="Arial" w:eastAsia="Times New Roman" w:hAnsi="Arial" w:cs="Arial"/>
            <w:sz w:val="24"/>
            <w:szCs w:val="24"/>
            <w:rPrChange w:id="632" w:author="Steuben, Gregg K (GE Global Research, US)" w:date="2016-10-27T12:47:00Z">
              <w:rPr>
                <w:rFonts w:ascii="Times New Roman" w:eastAsia="Times New Roman" w:hAnsi="Times New Roman" w:cs="Times New Roman"/>
                <w:sz w:val="24"/>
                <w:szCs w:val="24"/>
              </w:rPr>
            </w:rPrChange>
          </w:rPr>
          <w:t>3.0.0</w:t>
        </w:r>
      </w:ins>
      <w:commentRangeStart w:id="633"/>
      <w:del w:id="634" w:author="Steuben, Gregg K (GE Global Research, US)" w:date="2016-10-27T11:40:00Z">
        <w:r w:rsidRPr="00C4071F" w:rsidDel="00492B3F">
          <w:rPr>
            <w:rFonts w:ascii="Arial" w:eastAsia="Times New Roman" w:hAnsi="Arial" w:cs="Arial"/>
            <w:sz w:val="24"/>
            <w:szCs w:val="24"/>
            <w:rPrChange w:id="635" w:author="Steuben, Gregg K (GE Global Research, US)" w:date="2016-10-27T12:47:00Z">
              <w:rPr>
                <w:rFonts w:ascii="Times New Roman" w:eastAsia="Times New Roman" w:hAnsi="Times New Roman" w:cs="Times New Roman"/>
                <w:sz w:val="24"/>
                <w:szCs w:val="24"/>
              </w:rPr>
            </w:rPrChange>
          </w:rPr>
          <w:delText>2.1.0</w:delText>
        </w:r>
      </w:del>
      <w:commentRangeEnd w:id="633"/>
      <w:r w:rsidR="004E70F9" w:rsidRPr="00C4071F">
        <w:rPr>
          <w:rStyle w:val="CommentReference"/>
          <w:rFonts w:ascii="Arial" w:hAnsi="Arial" w:cs="Arial"/>
          <w:rPrChange w:id="636" w:author="Steuben, Gregg K (GE Global Research, US)" w:date="2016-10-27T12:47:00Z">
            <w:rPr>
              <w:rStyle w:val="CommentReference"/>
            </w:rPr>
          </w:rPrChange>
        </w:rPr>
        <w:commentReference w:id="633"/>
      </w:r>
      <w:r w:rsidRPr="00C4071F">
        <w:rPr>
          <w:rFonts w:ascii="Arial" w:eastAsia="Times New Roman" w:hAnsi="Arial" w:cs="Arial"/>
          <w:sz w:val="24"/>
          <w:szCs w:val="24"/>
          <w:rPrChange w:id="637" w:author="Steuben, Gregg K (GE Global Research, US)" w:date="2016-10-27T12:47:00Z">
            <w:rPr>
              <w:rFonts w:ascii="Times New Roman" w:eastAsia="Times New Roman" w:hAnsi="Times New Roman" w:cs="Times New Roman"/>
              <w:sz w:val="24"/>
              <w:szCs w:val="24"/>
            </w:rPr>
          </w:rPrChange>
        </w:rPr>
        <w:t>.  Unzip/</w:t>
      </w:r>
      <w:proofErr w:type="spellStart"/>
      <w:r w:rsidRPr="00C4071F">
        <w:rPr>
          <w:rFonts w:ascii="Arial" w:eastAsia="Times New Roman" w:hAnsi="Arial" w:cs="Arial"/>
          <w:sz w:val="24"/>
          <w:szCs w:val="24"/>
          <w:rPrChange w:id="638" w:author="Steuben, Gregg K (GE Global Research, US)" w:date="2016-10-27T12:47:00Z">
            <w:rPr>
              <w:rFonts w:ascii="Times New Roman" w:eastAsia="Times New Roman" w:hAnsi="Times New Roman" w:cs="Times New Roman"/>
              <w:sz w:val="24"/>
              <w:szCs w:val="24"/>
            </w:rPr>
          </w:rPrChange>
        </w:rPr>
        <w:t>untar</w:t>
      </w:r>
      <w:proofErr w:type="spellEnd"/>
      <w:r w:rsidRPr="00C4071F">
        <w:rPr>
          <w:rFonts w:ascii="Arial" w:eastAsia="Times New Roman" w:hAnsi="Arial" w:cs="Arial"/>
          <w:sz w:val="24"/>
          <w:szCs w:val="24"/>
          <w:rPrChange w:id="639" w:author="Steuben, Gregg K (GE Global Research, US)" w:date="2016-10-27T12:47:00Z">
            <w:rPr>
              <w:rFonts w:ascii="Times New Roman" w:eastAsia="Times New Roman" w:hAnsi="Times New Roman" w:cs="Times New Roman"/>
              <w:sz w:val="24"/>
              <w:szCs w:val="24"/>
            </w:rPr>
          </w:rPrChange>
        </w:rPr>
        <w:t xml:space="preserve"> the downloade</w:t>
      </w:r>
      <w:r w:rsidR="00B15103" w:rsidRPr="00C4071F">
        <w:rPr>
          <w:rFonts w:ascii="Arial" w:eastAsia="Times New Roman" w:hAnsi="Arial" w:cs="Arial"/>
          <w:sz w:val="24"/>
          <w:szCs w:val="24"/>
          <w:rPrChange w:id="640" w:author="Steuben, Gregg K (GE Global Research, US)" w:date="2016-10-27T12:47:00Z">
            <w:rPr>
              <w:rFonts w:ascii="Times New Roman" w:eastAsia="Times New Roman" w:hAnsi="Times New Roman" w:cs="Times New Roman"/>
              <w:sz w:val="24"/>
              <w:szCs w:val="24"/>
            </w:rPr>
          </w:rPrChange>
        </w:rPr>
        <w:t xml:space="preserve">d file and go into the </w:t>
      </w:r>
      <w:proofErr w:type="gramStart"/>
      <w:r w:rsidR="00B15103" w:rsidRPr="00C4071F">
        <w:rPr>
          <w:rFonts w:ascii="Arial" w:eastAsia="Times New Roman" w:hAnsi="Arial" w:cs="Arial"/>
          <w:sz w:val="24"/>
          <w:szCs w:val="24"/>
          <w:rPrChange w:id="641" w:author="Steuben, Gregg K (GE Global Research, US)" w:date="2016-10-27T12:47:00Z">
            <w:rPr>
              <w:rFonts w:ascii="Times New Roman" w:eastAsia="Times New Roman" w:hAnsi="Times New Roman" w:cs="Times New Roman"/>
              <w:sz w:val="24"/>
              <w:szCs w:val="24"/>
            </w:rPr>
          </w:rPrChange>
        </w:rPr>
        <w:t>top leve</w:t>
      </w:r>
      <w:r w:rsidRPr="00C4071F">
        <w:rPr>
          <w:rFonts w:ascii="Arial" w:eastAsia="Times New Roman" w:hAnsi="Arial" w:cs="Arial"/>
          <w:sz w:val="24"/>
          <w:szCs w:val="24"/>
          <w:rPrChange w:id="642" w:author="Steuben, Gregg K (GE Global Research, US)" w:date="2016-10-27T12:47:00Z">
            <w:rPr>
              <w:rFonts w:ascii="Times New Roman" w:eastAsia="Times New Roman" w:hAnsi="Times New Roman" w:cs="Times New Roman"/>
              <w:sz w:val="24"/>
              <w:szCs w:val="24"/>
            </w:rPr>
          </w:rPrChange>
        </w:rPr>
        <w:t>l</w:t>
      </w:r>
      <w:proofErr w:type="gramEnd"/>
      <w:r w:rsidRPr="00C4071F">
        <w:rPr>
          <w:rFonts w:ascii="Arial" w:eastAsia="Times New Roman" w:hAnsi="Arial" w:cs="Arial"/>
          <w:sz w:val="24"/>
          <w:szCs w:val="24"/>
          <w:rPrChange w:id="643" w:author="Steuben, Gregg K (GE Global Research, US)" w:date="2016-10-27T12:47:00Z">
            <w:rPr>
              <w:rFonts w:ascii="Times New Roman" w:eastAsia="Times New Roman" w:hAnsi="Times New Roman" w:cs="Times New Roman"/>
              <w:sz w:val="24"/>
              <w:szCs w:val="24"/>
            </w:rPr>
          </w:rPrChange>
        </w:rPr>
        <w:t xml:space="preserve"> directory.</w:t>
      </w:r>
      <w:r w:rsidRPr="00C4071F" w:rsidDel="00F65C76">
        <w:rPr>
          <w:rFonts w:ascii="Arial" w:eastAsia="Times New Roman" w:hAnsi="Arial" w:cs="Arial"/>
          <w:sz w:val="24"/>
          <w:szCs w:val="24"/>
          <w:rPrChange w:id="644" w:author="Steuben, Gregg K (GE Global Research, US)" w:date="2016-10-27T12:47:00Z">
            <w:rPr>
              <w:rFonts w:ascii="Times New Roman" w:eastAsia="Times New Roman" w:hAnsi="Times New Roman" w:cs="Times New Roman"/>
              <w:sz w:val="24"/>
              <w:szCs w:val="24"/>
            </w:rPr>
          </w:rPrChange>
        </w:rPr>
        <w:t xml:space="preserve"> </w:t>
      </w:r>
      <w:commentRangeStart w:id="645"/>
      <w:r w:rsidR="00B33E66" w:rsidRPr="00C4071F">
        <w:rPr>
          <w:rFonts w:ascii="Arial" w:eastAsia="Times New Roman" w:hAnsi="Arial" w:cs="Arial"/>
          <w:sz w:val="24"/>
          <w:szCs w:val="24"/>
          <w:rPrChange w:id="646" w:author="Steuben, Gregg K (GE Global Research, US)" w:date="2016-10-27T12:47:00Z">
            <w:rPr>
              <w:rFonts w:ascii="Times New Roman" w:eastAsia="Times New Roman" w:hAnsi="Times New Roman" w:cs="Times New Roman"/>
              <w:sz w:val="24"/>
              <w:szCs w:val="24"/>
            </w:rPr>
          </w:rPrChange>
        </w:rPr>
        <w:br/>
        <w:t xml:space="preserve">$ cd </w:t>
      </w:r>
      <w:ins w:id="647" w:author="Steuben, Gregg K (GE Global Research, US)" w:date="2016-10-18T10:53:00Z">
        <w:r w:rsidR="009F0A97" w:rsidRPr="00C4071F">
          <w:rPr>
            <w:rFonts w:ascii="Arial" w:eastAsia="Times New Roman" w:hAnsi="Arial" w:cs="Arial"/>
            <w:sz w:val="24"/>
            <w:szCs w:val="24"/>
            <w:rPrChange w:id="648" w:author="Steuben, Gregg K (GE Global Research, US)" w:date="2016-10-27T12:47:00Z">
              <w:rPr>
                <w:rFonts w:ascii="Times New Roman" w:eastAsia="Times New Roman" w:hAnsi="Times New Roman" w:cs="Times New Roman"/>
                <w:sz w:val="24"/>
                <w:szCs w:val="24"/>
              </w:rPr>
            </w:rPrChange>
          </w:rPr>
          <w:t>digital-twin</w:t>
        </w:r>
      </w:ins>
      <w:del w:id="649" w:author="Steuben, Gregg K (GE Global Research, US)" w:date="2016-10-18T10:53:00Z">
        <w:r w:rsidR="00B33E66" w:rsidRPr="00C4071F" w:rsidDel="009F0A97">
          <w:rPr>
            <w:rFonts w:ascii="Arial" w:eastAsia="Times New Roman" w:hAnsi="Arial" w:cs="Arial"/>
            <w:sz w:val="24"/>
            <w:szCs w:val="24"/>
            <w:rPrChange w:id="650" w:author="Steuben, Gregg K (GE Global Research, US)" w:date="2016-10-27T12:47:00Z">
              <w:rPr>
                <w:rFonts w:ascii="Times New Roman" w:eastAsia="Times New Roman" w:hAnsi="Times New Roman" w:cs="Times New Roman"/>
                <w:sz w:val="24"/>
                <w:szCs w:val="24"/>
              </w:rPr>
            </w:rPrChange>
          </w:rPr>
          <w:delText>predix</w:delText>
        </w:r>
      </w:del>
      <w:r w:rsidR="00B33E66" w:rsidRPr="00C4071F">
        <w:rPr>
          <w:rFonts w:ascii="Arial" w:eastAsia="Times New Roman" w:hAnsi="Arial" w:cs="Arial"/>
          <w:sz w:val="24"/>
          <w:szCs w:val="24"/>
          <w:rPrChange w:id="651" w:author="Steuben, Gregg K (GE Global Research, US)" w:date="2016-10-27T12:47:00Z">
            <w:rPr>
              <w:rFonts w:ascii="Times New Roman" w:eastAsia="Times New Roman" w:hAnsi="Times New Roman" w:cs="Times New Roman"/>
              <w:sz w:val="24"/>
              <w:szCs w:val="24"/>
            </w:rPr>
          </w:rPrChange>
        </w:rPr>
        <w:t>-time-series-client</w:t>
      </w:r>
      <w:commentRangeEnd w:id="645"/>
      <w:r w:rsidR="00B33E66" w:rsidRPr="00C4071F">
        <w:rPr>
          <w:rStyle w:val="CommentReference"/>
          <w:rFonts w:ascii="Arial" w:hAnsi="Arial" w:cs="Arial"/>
          <w:rPrChange w:id="652" w:author="Steuben, Gregg K (GE Global Research, US)" w:date="2016-10-27T12:47:00Z">
            <w:rPr>
              <w:rStyle w:val="CommentReference"/>
            </w:rPr>
          </w:rPrChange>
        </w:rPr>
        <w:commentReference w:id="645"/>
      </w:r>
      <w:r w:rsidRPr="00C4071F">
        <w:rPr>
          <w:rFonts w:ascii="Arial" w:eastAsia="Times New Roman" w:hAnsi="Arial" w:cs="Arial"/>
          <w:sz w:val="24"/>
          <w:szCs w:val="24"/>
          <w:rPrChange w:id="653" w:author="Steuben, Gregg K (GE Global Research, US)" w:date="2016-10-27T12:47:00Z">
            <w:rPr>
              <w:rFonts w:ascii="Times New Roman" w:eastAsia="Times New Roman" w:hAnsi="Times New Roman" w:cs="Times New Roman"/>
              <w:sz w:val="24"/>
              <w:szCs w:val="24"/>
            </w:rPr>
          </w:rPrChange>
        </w:rPr>
        <w:t>-</w:t>
      </w:r>
      <w:ins w:id="654" w:author="Steuben, Gregg K (GE Global Research, US)" w:date="2016-10-27T11:40:00Z">
        <w:r w:rsidR="00492B3F" w:rsidRPr="00C4071F">
          <w:rPr>
            <w:rFonts w:ascii="Arial" w:eastAsia="Times New Roman" w:hAnsi="Arial" w:cs="Arial"/>
            <w:sz w:val="24"/>
            <w:szCs w:val="24"/>
            <w:rPrChange w:id="655" w:author="Steuben, Gregg K (GE Global Research, US)" w:date="2016-10-27T12:47:00Z">
              <w:rPr>
                <w:rFonts w:ascii="Times New Roman" w:eastAsia="Times New Roman" w:hAnsi="Times New Roman" w:cs="Times New Roman"/>
                <w:sz w:val="24"/>
                <w:szCs w:val="24"/>
              </w:rPr>
            </w:rPrChange>
          </w:rPr>
          <w:t>3.0.0</w:t>
        </w:r>
      </w:ins>
      <w:commentRangeStart w:id="656"/>
      <w:del w:id="657" w:author="Steuben, Gregg K (GE Global Research, US)" w:date="2016-10-27T11:40:00Z">
        <w:r w:rsidRPr="00C4071F" w:rsidDel="00492B3F">
          <w:rPr>
            <w:rFonts w:ascii="Arial" w:eastAsia="Times New Roman" w:hAnsi="Arial" w:cs="Arial"/>
            <w:sz w:val="24"/>
            <w:szCs w:val="24"/>
            <w:rPrChange w:id="658" w:author="Steuben, Gregg K (GE Global Research, US)" w:date="2016-10-27T12:47:00Z">
              <w:rPr>
                <w:rFonts w:ascii="Times New Roman" w:eastAsia="Times New Roman" w:hAnsi="Times New Roman" w:cs="Times New Roman"/>
                <w:sz w:val="24"/>
                <w:szCs w:val="24"/>
              </w:rPr>
            </w:rPrChange>
          </w:rPr>
          <w:delText>2.1.0</w:delText>
        </w:r>
      </w:del>
      <w:commentRangeEnd w:id="656"/>
      <w:r w:rsidR="004E70F9" w:rsidRPr="00C4071F">
        <w:rPr>
          <w:rStyle w:val="CommentReference"/>
          <w:rFonts w:ascii="Arial" w:hAnsi="Arial" w:cs="Arial"/>
          <w:rPrChange w:id="659" w:author="Steuben, Gregg K (GE Global Research, US)" w:date="2016-10-27T12:47:00Z">
            <w:rPr>
              <w:rStyle w:val="CommentReference"/>
            </w:rPr>
          </w:rPrChange>
        </w:rPr>
        <w:commentReference w:id="656"/>
      </w:r>
    </w:p>
    <w:p w14:paraId="4C04C788" w14:textId="7A21FAAB" w:rsidR="00B33E66" w:rsidRPr="00C4071F" w:rsidRDefault="00B33E66" w:rsidP="00F65C76">
      <w:pPr>
        <w:pStyle w:val="ListParagraph"/>
        <w:numPr>
          <w:ilvl w:val="1"/>
          <w:numId w:val="9"/>
        </w:numPr>
        <w:spacing w:before="100" w:beforeAutospacing="1" w:after="100" w:afterAutospacing="1" w:line="240" w:lineRule="auto"/>
        <w:outlineLvl w:val="2"/>
        <w:rPr>
          <w:rFonts w:ascii="Arial" w:eastAsia="Times New Roman" w:hAnsi="Arial" w:cs="Arial"/>
          <w:sz w:val="24"/>
          <w:szCs w:val="24"/>
          <w:rPrChange w:id="660"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661" w:author="Steuben, Gregg K (GE Global Research, US)" w:date="2016-10-27T12:47:00Z">
            <w:rPr>
              <w:rFonts w:ascii="Times New Roman" w:eastAsia="Times New Roman" w:hAnsi="Times New Roman" w:cs="Times New Roman"/>
              <w:sz w:val="24"/>
              <w:szCs w:val="24"/>
            </w:rPr>
          </w:rPrChange>
        </w:rPr>
        <w:t>Build the code using Maven</w:t>
      </w:r>
      <w:r w:rsidRPr="00C4071F">
        <w:rPr>
          <w:rFonts w:ascii="Arial" w:eastAsia="Times New Roman" w:hAnsi="Arial" w:cs="Arial"/>
          <w:sz w:val="24"/>
          <w:szCs w:val="24"/>
          <w:rPrChange w:id="662" w:author="Steuben, Gregg K (GE Global Research, US)" w:date="2016-10-27T12:47:00Z">
            <w:rPr>
              <w:rFonts w:ascii="Times New Roman" w:eastAsia="Times New Roman" w:hAnsi="Times New Roman" w:cs="Times New Roman"/>
              <w:sz w:val="24"/>
              <w:szCs w:val="24"/>
            </w:rPr>
          </w:rPrChange>
        </w:rPr>
        <w:br/>
      </w:r>
      <w:commentRangeStart w:id="663"/>
      <w:r w:rsidRPr="00C4071F">
        <w:rPr>
          <w:rFonts w:ascii="Arial" w:eastAsia="Times New Roman" w:hAnsi="Arial" w:cs="Arial"/>
          <w:sz w:val="24"/>
          <w:szCs w:val="24"/>
          <w:rPrChange w:id="664" w:author="Steuben, Gregg K (GE Global Research, US)" w:date="2016-10-27T12:47:00Z">
            <w:rPr>
              <w:rFonts w:ascii="Times New Roman" w:eastAsia="Times New Roman" w:hAnsi="Times New Roman" w:cs="Times New Roman"/>
              <w:sz w:val="24"/>
              <w:szCs w:val="24"/>
            </w:rPr>
          </w:rPrChange>
        </w:rPr>
        <w:t xml:space="preserve">$ </w:t>
      </w:r>
      <w:proofErr w:type="spellStart"/>
      <w:r w:rsidRPr="00C4071F">
        <w:rPr>
          <w:rFonts w:ascii="Arial" w:eastAsia="Times New Roman" w:hAnsi="Arial" w:cs="Arial"/>
          <w:sz w:val="24"/>
          <w:szCs w:val="24"/>
          <w:rPrChange w:id="665" w:author="Steuben, Gregg K (GE Global Research, US)" w:date="2016-10-27T12:47:00Z">
            <w:rPr>
              <w:rFonts w:ascii="Times New Roman" w:eastAsia="Times New Roman" w:hAnsi="Times New Roman" w:cs="Times New Roman"/>
              <w:sz w:val="24"/>
              <w:szCs w:val="24"/>
            </w:rPr>
          </w:rPrChange>
        </w:rPr>
        <w:t>mvn</w:t>
      </w:r>
      <w:proofErr w:type="spellEnd"/>
      <w:r w:rsidRPr="00C4071F">
        <w:rPr>
          <w:rFonts w:ascii="Arial" w:eastAsia="Times New Roman" w:hAnsi="Arial" w:cs="Arial"/>
          <w:sz w:val="24"/>
          <w:szCs w:val="24"/>
          <w:rPrChange w:id="666" w:author="Steuben, Gregg K (GE Global Research, US)" w:date="2016-10-27T12:47:00Z">
            <w:rPr>
              <w:rFonts w:ascii="Times New Roman" w:eastAsia="Times New Roman" w:hAnsi="Times New Roman" w:cs="Times New Roman"/>
              <w:sz w:val="24"/>
              <w:szCs w:val="24"/>
            </w:rPr>
          </w:rPrChange>
        </w:rPr>
        <w:t xml:space="preserve"> clean install</w:t>
      </w:r>
      <w:commentRangeEnd w:id="663"/>
      <w:r w:rsidRPr="00C4071F">
        <w:rPr>
          <w:rStyle w:val="CommentReference"/>
          <w:rFonts w:ascii="Arial" w:hAnsi="Arial" w:cs="Arial"/>
          <w:rPrChange w:id="667" w:author="Steuben, Gregg K (GE Global Research, US)" w:date="2016-10-27T12:47:00Z">
            <w:rPr>
              <w:rStyle w:val="CommentReference"/>
            </w:rPr>
          </w:rPrChange>
        </w:rPr>
        <w:commentReference w:id="663"/>
      </w:r>
    </w:p>
    <w:p w14:paraId="57EAB9F3" w14:textId="18CE15D7" w:rsidR="00CC6F9C" w:rsidRPr="00C4071F" w:rsidRDefault="00CC6F9C" w:rsidP="00F65C76">
      <w:pPr>
        <w:spacing w:before="100" w:beforeAutospacing="1" w:after="100" w:afterAutospacing="1" w:line="240" w:lineRule="auto"/>
        <w:outlineLvl w:val="2"/>
        <w:rPr>
          <w:rFonts w:ascii="Arial" w:eastAsia="Times New Roman" w:hAnsi="Arial" w:cs="Arial"/>
          <w:sz w:val="24"/>
          <w:szCs w:val="24"/>
          <w:rPrChange w:id="668"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b/>
          <w:bCs/>
          <w:sz w:val="27"/>
          <w:szCs w:val="27"/>
          <w:rPrChange w:id="669" w:author="Steuben, Gregg K (GE Global Research, US)" w:date="2016-10-27T12:47:00Z">
            <w:rPr>
              <w:rFonts w:ascii="Times New Roman" w:eastAsia="Times New Roman" w:hAnsi="Times New Roman" w:cs="Times New Roman"/>
              <w:b/>
              <w:bCs/>
              <w:sz w:val="27"/>
              <w:szCs w:val="27"/>
            </w:rPr>
          </w:rPrChange>
        </w:rPr>
        <w:t xml:space="preserve">Building the </w:t>
      </w:r>
      <w:r w:rsidR="00D5495E" w:rsidRPr="00C4071F">
        <w:rPr>
          <w:rFonts w:ascii="Arial" w:eastAsia="Times New Roman" w:hAnsi="Arial" w:cs="Arial"/>
          <w:b/>
          <w:bCs/>
          <w:sz w:val="27"/>
          <w:szCs w:val="27"/>
          <w:rPrChange w:id="670" w:author="Steuben, Gregg K (GE Global Research, US)" w:date="2016-10-27T12:47:00Z">
            <w:rPr>
              <w:rFonts w:ascii="Times New Roman" w:eastAsia="Times New Roman" w:hAnsi="Times New Roman" w:cs="Times New Roman"/>
              <w:b/>
              <w:bCs/>
              <w:sz w:val="27"/>
              <w:szCs w:val="27"/>
            </w:rPr>
          </w:rPrChange>
        </w:rPr>
        <w:t>s</w:t>
      </w:r>
      <w:r w:rsidR="00EF6EA5" w:rsidRPr="00C4071F">
        <w:rPr>
          <w:rFonts w:ascii="Arial" w:eastAsia="Times New Roman" w:hAnsi="Arial" w:cs="Arial"/>
          <w:b/>
          <w:bCs/>
          <w:sz w:val="27"/>
          <w:szCs w:val="27"/>
          <w:rPrChange w:id="671" w:author="Steuben, Gregg K (GE Global Research, US)" w:date="2016-10-27T12:47:00Z">
            <w:rPr>
              <w:rFonts w:ascii="Times New Roman" w:eastAsia="Times New Roman" w:hAnsi="Times New Roman" w:cs="Times New Roman"/>
              <w:b/>
              <w:bCs/>
              <w:sz w:val="27"/>
              <w:szCs w:val="27"/>
            </w:rPr>
          </w:rPrChange>
        </w:rPr>
        <w:t xml:space="preserve">ample </w:t>
      </w:r>
      <w:r w:rsidR="00D5495E" w:rsidRPr="00C4071F">
        <w:rPr>
          <w:rFonts w:ascii="Arial" w:eastAsia="Times New Roman" w:hAnsi="Arial" w:cs="Arial"/>
          <w:b/>
          <w:bCs/>
          <w:sz w:val="27"/>
          <w:szCs w:val="27"/>
          <w:rPrChange w:id="672" w:author="Steuben, Gregg K (GE Global Research, US)" w:date="2016-10-27T12:47:00Z">
            <w:rPr>
              <w:rFonts w:ascii="Times New Roman" w:eastAsia="Times New Roman" w:hAnsi="Times New Roman" w:cs="Times New Roman"/>
              <w:b/>
              <w:bCs/>
              <w:sz w:val="27"/>
              <w:szCs w:val="27"/>
            </w:rPr>
          </w:rPrChange>
        </w:rPr>
        <w:t>c</w:t>
      </w:r>
      <w:r w:rsidR="00EF6EA5" w:rsidRPr="00C4071F">
        <w:rPr>
          <w:rFonts w:ascii="Arial" w:eastAsia="Times New Roman" w:hAnsi="Arial" w:cs="Arial"/>
          <w:b/>
          <w:bCs/>
          <w:sz w:val="27"/>
          <w:szCs w:val="27"/>
          <w:rPrChange w:id="673" w:author="Steuben, Gregg K (GE Global Research, US)" w:date="2016-10-27T12:47:00Z">
            <w:rPr>
              <w:rFonts w:ascii="Times New Roman" w:eastAsia="Times New Roman" w:hAnsi="Times New Roman" w:cs="Times New Roman"/>
              <w:b/>
              <w:bCs/>
              <w:sz w:val="27"/>
              <w:szCs w:val="27"/>
            </w:rPr>
          </w:rPrChange>
        </w:rPr>
        <w:t>ode</w:t>
      </w:r>
    </w:p>
    <w:p w14:paraId="19610B33" w14:textId="10F6A9EB" w:rsidR="008E1155" w:rsidRPr="00C4071F" w:rsidRDefault="008E1155" w:rsidP="008E1155">
      <w:pPr>
        <w:spacing w:before="100" w:beforeAutospacing="1" w:after="100" w:afterAutospacing="1" w:line="240" w:lineRule="auto"/>
        <w:rPr>
          <w:rStyle w:val="Hyperlink"/>
          <w:rFonts w:ascii="Arial" w:hAnsi="Arial" w:cs="Arial"/>
          <w:b/>
          <w:sz w:val="24"/>
          <w:szCs w:val="24"/>
          <w:u w:val="none"/>
          <w:rPrChange w:id="674" w:author="Steuben, Gregg K (GE Global Research, US)" w:date="2016-10-27T12:47:00Z">
            <w:rPr>
              <w:rStyle w:val="Hyperlink"/>
              <w:rFonts w:ascii="Times New Roman" w:hAnsi="Times New Roman" w:cs="Times New Roman"/>
              <w:b/>
              <w:sz w:val="24"/>
              <w:szCs w:val="24"/>
              <w:u w:val="none"/>
            </w:rPr>
          </w:rPrChange>
        </w:rPr>
      </w:pPr>
      <w:r w:rsidRPr="00C4071F">
        <w:rPr>
          <w:rStyle w:val="Hyperlink"/>
          <w:rFonts w:ascii="Arial" w:hAnsi="Arial" w:cs="Arial"/>
          <w:b/>
          <w:sz w:val="24"/>
          <w:szCs w:val="24"/>
          <w:u w:val="none"/>
          <w:rPrChange w:id="675" w:author="Steuben, Gregg K (GE Global Research, US)" w:date="2016-10-27T12:47:00Z">
            <w:rPr>
              <w:rStyle w:val="Hyperlink"/>
              <w:rFonts w:ascii="Times New Roman" w:hAnsi="Times New Roman" w:cs="Times New Roman"/>
              <w:b/>
              <w:sz w:val="24"/>
              <w:szCs w:val="24"/>
              <w:u w:val="none"/>
            </w:rPr>
          </w:rPrChange>
        </w:rPr>
        <w:t>Download the code</w:t>
      </w:r>
    </w:p>
    <w:p w14:paraId="67E63000" w14:textId="26A80929" w:rsidR="008E1155" w:rsidRPr="00C4071F" w:rsidRDefault="008E1155" w:rsidP="008E1155">
      <w:pPr>
        <w:spacing w:before="100" w:beforeAutospacing="1" w:after="100" w:afterAutospacing="1" w:line="240" w:lineRule="auto"/>
        <w:rPr>
          <w:rFonts w:ascii="Arial" w:eastAsia="Times New Roman" w:hAnsi="Arial" w:cs="Arial"/>
          <w:sz w:val="24"/>
          <w:szCs w:val="24"/>
          <w:rPrChange w:id="676"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677" w:author="Steuben, Gregg K (GE Global Research, US)" w:date="2016-10-27T12:47:00Z">
            <w:rPr>
              <w:rFonts w:ascii="Times New Roman" w:eastAsia="Times New Roman" w:hAnsi="Times New Roman" w:cs="Times New Roman"/>
              <w:sz w:val="24"/>
              <w:szCs w:val="24"/>
            </w:rPr>
          </w:rPrChange>
        </w:rPr>
        <w:t>The code to build the tutorial services, analytic, and a utility to load some sample data is found in </w:t>
      </w:r>
      <w:r w:rsidR="00853E21" w:rsidRPr="00C4071F">
        <w:rPr>
          <w:rFonts w:ascii="Arial" w:hAnsi="Arial" w:cs="Arial"/>
          <w:rPrChange w:id="678" w:author="Steuben, Gregg K (GE Global Research, US)" w:date="2016-10-27T12:47:00Z">
            <w:rPr/>
          </w:rPrChange>
        </w:rPr>
        <w:fldChar w:fldCharType="begin"/>
      </w:r>
      <w:r w:rsidR="00853E21" w:rsidRPr="00C4071F">
        <w:rPr>
          <w:rFonts w:ascii="Arial" w:hAnsi="Arial" w:cs="Arial"/>
          <w:rPrChange w:id="679" w:author="Steuben, Gregg K (GE Global Research, US)" w:date="2016-10-27T12:47:00Z">
            <w:rPr/>
          </w:rPrChange>
        </w:rPr>
        <w:instrText xml:space="preserve"> HYPERLINK "https://github.com/DigitalTwin/steam-turbine-tutorial" \t "_blank" </w:instrText>
      </w:r>
      <w:r w:rsidR="00853E21" w:rsidRPr="00C4071F">
        <w:rPr>
          <w:rFonts w:ascii="Arial" w:hAnsi="Arial" w:cs="Arial"/>
          <w:rPrChange w:id="680"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681" w:author="Steuben, Gregg K (GE Global Research, US)" w:date="2016-10-27T12:47:00Z">
            <w:rPr>
              <w:rFonts w:ascii="Times New Roman" w:eastAsia="Times New Roman" w:hAnsi="Times New Roman" w:cs="Times New Roman"/>
              <w:color w:val="0000FF"/>
              <w:sz w:val="24"/>
              <w:szCs w:val="24"/>
              <w:u w:val="single"/>
            </w:rPr>
          </w:rPrChange>
        </w:rPr>
        <w:t>https://github.com/DigitalTwin/steam-turbine-tutorial</w:t>
      </w:r>
      <w:r w:rsidR="00853E21" w:rsidRPr="00C4071F">
        <w:rPr>
          <w:rFonts w:ascii="Arial" w:eastAsia="Times New Roman" w:hAnsi="Arial" w:cs="Arial"/>
          <w:color w:val="0000FF"/>
          <w:sz w:val="24"/>
          <w:szCs w:val="24"/>
          <w:u w:val="single"/>
          <w:rPrChange w:id="682" w:author="Steuben, Gregg K (GE Global Research, US)" w:date="2016-10-27T12:47:00Z">
            <w:rPr>
              <w:rFonts w:ascii="Times New Roman" w:eastAsia="Times New Roman" w:hAnsi="Times New Roman" w:cs="Times New Roman"/>
              <w:color w:val="0000FF"/>
              <w:sz w:val="24"/>
              <w:szCs w:val="24"/>
              <w:u w:val="single"/>
            </w:rPr>
          </w:rPrChange>
        </w:rPr>
        <w:fldChar w:fldCharType="end"/>
      </w:r>
      <w:r w:rsidRPr="00C4071F">
        <w:rPr>
          <w:rFonts w:ascii="Arial" w:eastAsia="Times New Roman" w:hAnsi="Arial" w:cs="Arial"/>
          <w:sz w:val="24"/>
          <w:szCs w:val="24"/>
          <w:rPrChange w:id="683" w:author="Steuben, Gregg K (GE Global Research, US)" w:date="2016-10-27T12:47:00Z">
            <w:rPr>
              <w:rFonts w:ascii="Times New Roman" w:eastAsia="Times New Roman" w:hAnsi="Times New Roman" w:cs="Times New Roman"/>
              <w:sz w:val="24"/>
              <w:szCs w:val="24"/>
            </w:rPr>
          </w:rPrChange>
        </w:rPr>
        <w:t xml:space="preserve">. </w:t>
      </w:r>
    </w:p>
    <w:p w14:paraId="3C4A90AB" w14:textId="77777777" w:rsidR="00853E21" w:rsidRDefault="008E1155" w:rsidP="008E1155">
      <w:pPr>
        <w:spacing w:before="100" w:beforeAutospacing="1" w:after="100" w:afterAutospacing="1" w:line="240" w:lineRule="auto"/>
        <w:rPr>
          <w:ins w:id="684" w:author="Steuben, Gregg K (GE Global Research, US)" w:date="2016-10-27T13:00:00Z"/>
          <w:rFonts w:ascii="Arial" w:eastAsia="Times New Roman" w:hAnsi="Arial" w:cs="Arial"/>
          <w:sz w:val="24"/>
          <w:szCs w:val="24"/>
        </w:rPr>
      </w:pPr>
      <w:r w:rsidRPr="00C4071F">
        <w:rPr>
          <w:rFonts w:ascii="Arial" w:eastAsia="Times New Roman" w:hAnsi="Arial" w:cs="Arial"/>
          <w:sz w:val="24"/>
          <w:szCs w:val="24"/>
          <w:rPrChange w:id="685" w:author="Steuben, Gregg K (GE Global Research, US)" w:date="2016-10-27T12:47:00Z">
            <w:rPr>
              <w:rFonts w:ascii="Times New Roman" w:eastAsia="Times New Roman" w:hAnsi="Times New Roman" w:cs="Times New Roman"/>
              <w:sz w:val="24"/>
              <w:szCs w:val="24"/>
            </w:rPr>
          </w:rPrChange>
        </w:rPr>
        <w:t xml:space="preserve">Using </w:t>
      </w:r>
      <w:proofErr w:type="spellStart"/>
      <w:r w:rsidRPr="00C4071F">
        <w:rPr>
          <w:rFonts w:ascii="Arial" w:eastAsia="Times New Roman" w:hAnsi="Arial" w:cs="Arial"/>
          <w:sz w:val="24"/>
          <w:szCs w:val="24"/>
          <w:rPrChange w:id="686" w:author="Steuben, Gregg K (GE Global Research, US)" w:date="2016-10-27T12:47:00Z">
            <w:rPr>
              <w:rFonts w:ascii="Times New Roman" w:eastAsia="Times New Roman" w:hAnsi="Times New Roman" w:cs="Times New Roman"/>
              <w:sz w:val="24"/>
              <w:szCs w:val="24"/>
            </w:rPr>
          </w:rPrChange>
        </w:rPr>
        <w:t>Git</w:t>
      </w:r>
      <w:proofErr w:type="spellEnd"/>
      <w:r w:rsidRPr="00C4071F">
        <w:rPr>
          <w:rFonts w:ascii="Arial" w:eastAsia="Times New Roman" w:hAnsi="Arial" w:cs="Arial"/>
          <w:sz w:val="24"/>
          <w:szCs w:val="24"/>
          <w:rPrChange w:id="687" w:author="Steuben, Gregg K (GE Global Research, US)" w:date="2016-10-27T12:47:00Z">
            <w:rPr>
              <w:rFonts w:ascii="Times New Roman" w:eastAsia="Times New Roman" w:hAnsi="Times New Roman" w:cs="Times New Roman"/>
              <w:sz w:val="24"/>
              <w:szCs w:val="24"/>
            </w:rPr>
          </w:rPrChange>
        </w:rPr>
        <w:t>, download the steam-turbine-tutorial</w:t>
      </w:r>
    </w:p>
    <w:tbl>
      <w:tblPr>
        <w:tblStyle w:val="TableGrid"/>
        <w:tblW w:w="0" w:type="auto"/>
        <w:tblLook w:val="04A0" w:firstRow="1" w:lastRow="0" w:firstColumn="1" w:lastColumn="0" w:noHBand="0" w:noVBand="1"/>
      </w:tblPr>
      <w:tblGrid>
        <w:gridCol w:w="9350"/>
      </w:tblGrid>
      <w:tr w:rsidR="00853E21" w14:paraId="2C7FCF7E" w14:textId="77777777" w:rsidTr="00853E21">
        <w:trPr>
          <w:ins w:id="688" w:author="Steuben, Gregg K (GE Global Research, US)" w:date="2016-10-27T13:00:00Z"/>
        </w:trPr>
        <w:tc>
          <w:tcPr>
            <w:tcW w:w="9350" w:type="dxa"/>
          </w:tcPr>
          <w:p w14:paraId="1B6C8039" w14:textId="1AA5D24F" w:rsidR="00853E21" w:rsidRDefault="00853E21" w:rsidP="008E1155">
            <w:pPr>
              <w:spacing w:before="100" w:beforeAutospacing="1" w:after="100" w:afterAutospacing="1"/>
              <w:rPr>
                <w:ins w:id="689" w:author="Steuben, Gregg K (GE Global Research, US)" w:date="2016-10-27T13:00:00Z"/>
                <w:rFonts w:ascii="Arial" w:eastAsia="Times New Roman" w:hAnsi="Arial" w:cs="Arial"/>
                <w:sz w:val="24"/>
                <w:szCs w:val="24"/>
              </w:rPr>
            </w:pPr>
            <w:moveToRangeStart w:id="690" w:author="Steuben, Gregg K (GE Global Research, US)" w:date="2016-10-27T13:00:00Z" w:name="move465336560"/>
            <w:moveTo w:id="691" w:author="Steuben, Gregg K (GE Global Research, US)" w:date="2016-10-27T13:00:00Z">
              <w:r w:rsidRPr="00F24557">
                <w:rPr>
                  <w:rFonts w:ascii="Arial" w:eastAsia="Times New Roman" w:hAnsi="Arial" w:cs="Arial"/>
                  <w:sz w:val="20"/>
                  <w:szCs w:val="20"/>
                </w:rPr>
                <w:t xml:space="preserve">  $ </w:t>
              </w:r>
              <w:proofErr w:type="spellStart"/>
              <w:r w:rsidRPr="00F24557">
                <w:rPr>
                  <w:rFonts w:ascii="Arial" w:eastAsia="Times New Roman" w:hAnsi="Arial" w:cs="Arial"/>
                  <w:sz w:val="20"/>
                  <w:szCs w:val="20"/>
                </w:rPr>
                <w:t>git</w:t>
              </w:r>
              <w:proofErr w:type="spellEnd"/>
              <w:r w:rsidRPr="00F24557">
                <w:rPr>
                  <w:rFonts w:ascii="Arial" w:eastAsia="Times New Roman" w:hAnsi="Arial" w:cs="Arial"/>
                  <w:sz w:val="20"/>
                  <w:szCs w:val="20"/>
                </w:rPr>
                <w:t xml:space="preserve"> clone https://github.com/DigitalTwin/steam-turbine-tutorial.git</w:t>
              </w:r>
              <w:r w:rsidRPr="00F24557">
                <w:rPr>
                  <w:rFonts w:ascii="Arial" w:eastAsia="Times New Roman" w:hAnsi="Arial" w:cs="Arial"/>
                  <w:sz w:val="20"/>
                  <w:szCs w:val="20"/>
                </w:rPr>
                <w:br/>
                <w:t xml:space="preserve">  $ cd steam-turbine-tutorial</w:t>
              </w:r>
            </w:moveTo>
            <w:moveToRangeEnd w:id="690"/>
          </w:p>
        </w:tc>
      </w:tr>
    </w:tbl>
    <w:p w14:paraId="17743C18" w14:textId="6FDA095B" w:rsidR="008E1155" w:rsidRPr="00C4071F" w:rsidRDefault="008E1155" w:rsidP="008E1155">
      <w:pPr>
        <w:spacing w:before="100" w:beforeAutospacing="1" w:after="100" w:afterAutospacing="1" w:line="240" w:lineRule="auto"/>
        <w:rPr>
          <w:rFonts w:ascii="Arial" w:eastAsia="Times New Roman" w:hAnsi="Arial" w:cs="Arial"/>
          <w:sz w:val="24"/>
          <w:szCs w:val="24"/>
          <w:rPrChange w:id="692"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693" w:author="Steuben, Gregg K (GE Global Research, US)" w:date="2016-10-27T12:47:00Z">
            <w:rPr>
              <w:rFonts w:ascii="Times New Roman" w:eastAsia="Times New Roman" w:hAnsi="Times New Roman" w:cs="Times New Roman"/>
              <w:sz w:val="24"/>
              <w:szCs w:val="24"/>
            </w:rPr>
          </w:rPrChange>
        </w:rPr>
        <w:br/>
      </w:r>
      <w:moveFromRangeStart w:id="694" w:author="Steuben, Gregg K (GE Global Research, US)" w:date="2016-10-27T13:00:00Z" w:name="move465336560"/>
      <w:moveFrom w:id="695" w:author="Steuben, Gregg K (GE Global Research, US)" w:date="2016-10-27T13:00:00Z">
        <w:r w:rsidRPr="00C4071F" w:rsidDel="00853E21">
          <w:rPr>
            <w:rFonts w:ascii="Arial" w:eastAsia="Times New Roman" w:hAnsi="Arial" w:cs="Arial"/>
            <w:sz w:val="20"/>
            <w:szCs w:val="20"/>
            <w:rPrChange w:id="696" w:author="Steuben, Gregg K (GE Global Research, US)" w:date="2016-10-27T12:47:00Z">
              <w:rPr>
                <w:rFonts w:ascii="Courier New" w:eastAsia="Times New Roman" w:hAnsi="Courier New" w:cs="Courier New"/>
                <w:sz w:val="20"/>
                <w:szCs w:val="20"/>
              </w:rPr>
            </w:rPrChange>
          </w:rPr>
          <w:t xml:space="preserve">  $ git clone https://github.com/DigitalTwin/steam-turbine-tutorial.git</w:t>
        </w:r>
        <w:r w:rsidRPr="00C4071F" w:rsidDel="00853E21">
          <w:rPr>
            <w:rFonts w:ascii="Arial" w:eastAsia="Times New Roman" w:hAnsi="Arial" w:cs="Arial"/>
            <w:sz w:val="20"/>
            <w:szCs w:val="20"/>
            <w:rPrChange w:id="697" w:author="Steuben, Gregg K (GE Global Research, US)" w:date="2016-10-27T12:47:00Z">
              <w:rPr>
                <w:rFonts w:ascii="Courier New" w:eastAsia="Times New Roman" w:hAnsi="Courier New" w:cs="Courier New"/>
                <w:sz w:val="20"/>
                <w:szCs w:val="20"/>
              </w:rPr>
            </w:rPrChange>
          </w:rPr>
          <w:br/>
          <w:t xml:space="preserve">  $ cd steam-turbine-tutorial</w:t>
        </w:r>
      </w:moveFrom>
      <w:moveFromRangeEnd w:id="694"/>
    </w:p>
    <w:p w14:paraId="260C298A" w14:textId="6E8F56AD" w:rsidR="00213964" w:rsidRPr="00C4071F" w:rsidRDefault="00213964" w:rsidP="008E1155">
      <w:pPr>
        <w:spacing w:before="100" w:beforeAutospacing="1" w:after="100" w:afterAutospacing="1" w:line="240" w:lineRule="auto"/>
        <w:rPr>
          <w:rStyle w:val="Hyperlink"/>
          <w:rFonts w:ascii="Arial" w:hAnsi="Arial" w:cs="Arial"/>
          <w:b/>
          <w:sz w:val="24"/>
          <w:szCs w:val="24"/>
          <w:u w:val="none"/>
          <w:rPrChange w:id="698" w:author="Steuben, Gregg K (GE Global Research, US)" w:date="2016-10-27T12:47:00Z">
            <w:rPr>
              <w:rStyle w:val="Hyperlink"/>
              <w:rFonts w:ascii="Times New Roman" w:hAnsi="Times New Roman" w:cs="Times New Roman"/>
              <w:b/>
              <w:sz w:val="24"/>
              <w:szCs w:val="24"/>
              <w:u w:val="none"/>
            </w:rPr>
          </w:rPrChange>
        </w:rPr>
      </w:pPr>
      <w:r w:rsidRPr="00C4071F">
        <w:rPr>
          <w:rStyle w:val="Hyperlink"/>
          <w:rFonts w:ascii="Arial" w:hAnsi="Arial" w:cs="Arial"/>
          <w:b/>
          <w:sz w:val="24"/>
          <w:szCs w:val="24"/>
          <w:u w:val="none"/>
          <w:rPrChange w:id="699" w:author="Steuben, Gregg K (GE Global Research, US)" w:date="2016-10-27T12:47:00Z">
            <w:rPr>
              <w:rStyle w:val="Hyperlink"/>
              <w:rFonts w:ascii="Times New Roman" w:hAnsi="Times New Roman" w:cs="Times New Roman"/>
              <w:b/>
              <w:sz w:val="24"/>
              <w:szCs w:val="24"/>
              <w:u w:val="none"/>
            </w:rPr>
          </w:rPrChange>
        </w:rPr>
        <w:t xml:space="preserve">Confirm your group name against the </w:t>
      </w:r>
      <w:proofErr w:type="spellStart"/>
      <w:r w:rsidRPr="00C4071F">
        <w:rPr>
          <w:rStyle w:val="Hyperlink"/>
          <w:rFonts w:ascii="Arial" w:hAnsi="Arial" w:cs="Arial"/>
          <w:b/>
          <w:sz w:val="24"/>
          <w:szCs w:val="24"/>
          <w:u w:val="none"/>
          <w:rPrChange w:id="700" w:author="Steuben, Gregg K (GE Global Research, US)" w:date="2016-10-27T12:47:00Z">
            <w:rPr>
              <w:rStyle w:val="Hyperlink"/>
              <w:rFonts w:ascii="Times New Roman" w:hAnsi="Times New Roman" w:cs="Times New Roman"/>
              <w:b/>
              <w:sz w:val="24"/>
              <w:szCs w:val="24"/>
              <w:u w:val="none"/>
            </w:rPr>
          </w:rPrChange>
        </w:rPr>
        <w:t>SecurityConfiguration</w:t>
      </w:r>
      <w:proofErr w:type="spellEnd"/>
      <w:r w:rsidRPr="00C4071F">
        <w:rPr>
          <w:rStyle w:val="Hyperlink"/>
          <w:rFonts w:ascii="Arial" w:hAnsi="Arial" w:cs="Arial"/>
          <w:b/>
          <w:sz w:val="24"/>
          <w:szCs w:val="24"/>
          <w:u w:val="none"/>
          <w:rPrChange w:id="701" w:author="Steuben, Gregg K (GE Global Research, US)" w:date="2016-10-27T12:47:00Z">
            <w:rPr>
              <w:rStyle w:val="Hyperlink"/>
              <w:rFonts w:ascii="Times New Roman" w:hAnsi="Times New Roman" w:cs="Times New Roman"/>
              <w:b/>
              <w:sz w:val="24"/>
              <w:szCs w:val="24"/>
              <w:u w:val="none"/>
            </w:rPr>
          </w:rPrChange>
        </w:rPr>
        <w:t xml:space="preserve"> class</w:t>
      </w:r>
    </w:p>
    <w:p w14:paraId="6265E544" w14:textId="1FAC0A19" w:rsidR="008E1155" w:rsidRPr="00C4071F" w:rsidRDefault="008E1155" w:rsidP="008E1155">
      <w:pPr>
        <w:spacing w:before="100" w:beforeAutospacing="1" w:after="100" w:afterAutospacing="1" w:line="240" w:lineRule="auto"/>
        <w:rPr>
          <w:rStyle w:val="Hyperlink"/>
          <w:rFonts w:ascii="Arial" w:hAnsi="Arial" w:cs="Arial"/>
          <w:sz w:val="24"/>
          <w:szCs w:val="24"/>
          <w:rPrChange w:id="702" w:author="Steuben, Gregg K (GE Global Research, US)" w:date="2016-10-27T12:47:00Z">
            <w:rPr>
              <w:rStyle w:val="Hyperlink"/>
              <w:rFonts w:ascii="Times New Roman" w:hAnsi="Times New Roman" w:cs="Times New Roman"/>
              <w:sz w:val="24"/>
              <w:szCs w:val="24"/>
            </w:rPr>
          </w:rPrChange>
        </w:rPr>
      </w:pPr>
      <w:r w:rsidRPr="00C4071F">
        <w:rPr>
          <w:rStyle w:val="Hyperlink"/>
          <w:rFonts w:ascii="Arial" w:hAnsi="Arial" w:cs="Arial"/>
          <w:sz w:val="24"/>
          <w:szCs w:val="24"/>
          <w:rPrChange w:id="703" w:author="Steuben, Gregg K (GE Global Research, US)" w:date="2016-10-27T12:47:00Z">
            <w:rPr>
              <w:rStyle w:val="Hyperlink"/>
              <w:rFonts w:ascii="Times New Roman" w:hAnsi="Times New Roman" w:cs="Times New Roman"/>
              <w:sz w:val="24"/>
              <w:szCs w:val="24"/>
            </w:rPr>
          </w:rPrChange>
        </w:rPr>
        <w:t>Regarding your previous UAA configuration from above, note that the group named “</w:t>
      </w:r>
      <w:proofErr w:type="spellStart"/>
      <w:r w:rsidRPr="00C4071F">
        <w:rPr>
          <w:rStyle w:val="Hyperlink"/>
          <w:rFonts w:ascii="Arial" w:hAnsi="Arial" w:cs="Arial"/>
          <w:sz w:val="24"/>
          <w:szCs w:val="24"/>
          <w:rPrChange w:id="704" w:author="Steuben, Gregg K (GE Global Research, US)" w:date="2016-10-27T12:47:00Z">
            <w:rPr>
              <w:rStyle w:val="Hyperlink"/>
              <w:rFonts w:ascii="Times New Roman" w:hAnsi="Times New Roman" w:cs="Times New Roman"/>
              <w:sz w:val="24"/>
              <w:szCs w:val="24"/>
            </w:rPr>
          </w:rPrChange>
        </w:rPr>
        <w:t>tutorial.user</w:t>
      </w:r>
      <w:proofErr w:type="spellEnd"/>
      <w:r w:rsidRPr="00C4071F">
        <w:rPr>
          <w:rStyle w:val="Hyperlink"/>
          <w:rFonts w:ascii="Arial" w:hAnsi="Arial" w:cs="Arial"/>
          <w:sz w:val="24"/>
          <w:szCs w:val="24"/>
          <w:rPrChange w:id="705" w:author="Steuben, Gregg K (GE Global Research, US)" w:date="2016-10-27T12:47:00Z">
            <w:rPr>
              <w:rStyle w:val="Hyperlink"/>
              <w:rFonts w:ascii="Times New Roman" w:hAnsi="Times New Roman" w:cs="Times New Roman"/>
              <w:sz w:val="24"/>
              <w:szCs w:val="24"/>
            </w:rPr>
          </w:rPrChange>
        </w:rPr>
        <w:t>” contains a user account named “tutorial-user”.  This “</w:t>
      </w:r>
      <w:proofErr w:type="spellStart"/>
      <w:r w:rsidRPr="00C4071F">
        <w:rPr>
          <w:rStyle w:val="Hyperlink"/>
          <w:rFonts w:ascii="Arial" w:hAnsi="Arial" w:cs="Arial"/>
          <w:sz w:val="24"/>
          <w:szCs w:val="24"/>
          <w:rPrChange w:id="706" w:author="Steuben, Gregg K (GE Global Research, US)" w:date="2016-10-27T12:47:00Z">
            <w:rPr>
              <w:rStyle w:val="Hyperlink"/>
              <w:rFonts w:ascii="Times New Roman" w:hAnsi="Times New Roman" w:cs="Times New Roman"/>
              <w:sz w:val="24"/>
              <w:szCs w:val="24"/>
            </w:rPr>
          </w:rPrChange>
        </w:rPr>
        <w:t>tutorial.user</w:t>
      </w:r>
      <w:proofErr w:type="spellEnd"/>
      <w:r w:rsidRPr="00C4071F">
        <w:rPr>
          <w:rStyle w:val="Hyperlink"/>
          <w:rFonts w:ascii="Arial" w:hAnsi="Arial" w:cs="Arial"/>
          <w:sz w:val="24"/>
          <w:szCs w:val="24"/>
          <w:rPrChange w:id="707" w:author="Steuben, Gregg K (GE Global Research, US)" w:date="2016-10-27T12:47:00Z">
            <w:rPr>
              <w:rStyle w:val="Hyperlink"/>
              <w:rFonts w:ascii="Times New Roman" w:hAnsi="Times New Roman" w:cs="Times New Roman"/>
              <w:sz w:val="24"/>
              <w:szCs w:val="24"/>
            </w:rPr>
          </w:rPrChange>
        </w:rPr>
        <w:t>” group is added to the scope of the client named “tutorial-user”.  The group name “</w:t>
      </w:r>
      <w:proofErr w:type="spellStart"/>
      <w:r w:rsidRPr="00C4071F">
        <w:rPr>
          <w:rStyle w:val="Hyperlink"/>
          <w:rFonts w:ascii="Arial" w:hAnsi="Arial" w:cs="Arial"/>
          <w:sz w:val="24"/>
          <w:szCs w:val="24"/>
          <w:rPrChange w:id="708" w:author="Steuben, Gregg K (GE Global Research, US)" w:date="2016-10-27T12:47:00Z">
            <w:rPr>
              <w:rStyle w:val="Hyperlink"/>
              <w:rFonts w:ascii="Times New Roman" w:hAnsi="Times New Roman" w:cs="Times New Roman"/>
              <w:sz w:val="24"/>
              <w:szCs w:val="24"/>
            </w:rPr>
          </w:rPrChange>
        </w:rPr>
        <w:t>tutorial.user</w:t>
      </w:r>
      <w:proofErr w:type="spellEnd"/>
      <w:r w:rsidRPr="00C4071F">
        <w:rPr>
          <w:rStyle w:val="Hyperlink"/>
          <w:rFonts w:ascii="Arial" w:hAnsi="Arial" w:cs="Arial"/>
          <w:sz w:val="24"/>
          <w:szCs w:val="24"/>
          <w:rPrChange w:id="709" w:author="Steuben, Gregg K (GE Global Research, US)" w:date="2016-10-27T12:47:00Z">
            <w:rPr>
              <w:rStyle w:val="Hyperlink"/>
              <w:rFonts w:ascii="Times New Roman" w:hAnsi="Times New Roman" w:cs="Times New Roman"/>
              <w:sz w:val="24"/>
              <w:szCs w:val="24"/>
            </w:rPr>
          </w:rPrChange>
        </w:rPr>
        <w:t>” is significant in that the Java source code that you just downloaded is pre-hardwired for security purposes to permit members of your “</w:t>
      </w:r>
      <w:proofErr w:type="spellStart"/>
      <w:r w:rsidRPr="00C4071F">
        <w:rPr>
          <w:rStyle w:val="Hyperlink"/>
          <w:rFonts w:ascii="Arial" w:hAnsi="Arial" w:cs="Arial"/>
          <w:sz w:val="24"/>
          <w:szCs w:val="24"/>
          <w:rPrChange w:id="710" w:author="Steuben, Gregg K (GE Global Research, US)" w:date="2016-10-27T12:47:00Z">
            <w:rPr>
              <w:rStyle w:val="Hyperlink"/>
              <w:rFonts w:ascii="Times New Roman" w:hAnsi="Times New Roman" w:cs="Times New Roman"/>
              <w:sz w:val="24"/>
              <w:szCs w:val="24"/>
            </w:rPr>
          </w:rPrChange>
        </w:rPr>
        <w:t>tutorial.user</w:t>
      </w:r>
      <w:proofErr w:type="spellEnd"/>
      <w:r w:rsidRPr="00C4071F">
        <w:rPr>
          <w:rStyle w:val="Hyperlink"/>
          <w:rFonts w:ascii="Arial" w:hAnsi="Arial" w:cs="Arial"/>
          <w:sz w:val="24"/>
          <w:szCs w:val="24"/>
          <w:rPrChange w:id="711" w:author="Steuben, Gregg K (GE Global Research, US)" w:date="2016-10-27T12:47:00Z">
            <w:rPr>
              <w:rStyle w:val="Hyperlink"/>
              <w:rFonts w:ascii="Times New Roman" w:hAnsi="Times New Roman" w:cs="Times New Roman"/>
              <w:sz w:val="24"/>
              <w:szCs w:val="24"/>
            </w:rPr>
          </w:rPrChange>
        </w:rPr>
        <w:t>” group access to the back-end services.  If you decided to name this group something other than “</w:t>
      </w:r>
      <w:proofErr w:type="spellStart"/>
      <w:r w:rsidRPr="00C4071F">
        <w:rPr>
          <w:rStyle w:val="Hyperlink"/>
          <w:rFonts w:ascii="Arial" w:hAnsi="Arial" w:cs="Arial"/>
          <w:sz w:val="24"/>
          <w:szCs w:val="24"/>
          <w:rPrChange w:id="712" w:author="Steuben, Gregg K (GE Global Research, US)" w:date="2016-10-27T12:47:00Z">
            <w:rPr>
              <w:rStyle w:val="Hyperlink"/>
              <w:rFonts w:ascii="Times New Roman" w:hAnsi="Times New Roman" w:cs="Times New Roman"/>
              <w:sz w:val="24"/>
              <w:szCs w:val="24"/>
            </w:rPr>
          </w:rPrChange>
        </w:rPr>
        <w:t>tutorial.user</w:t>
      </w:r>
      <w:proofErr w:type="spellEnd"/>
      <w:r w:rsidRPr="00C4071F">
        <w:rPr>
          <w:rStyle w:val="Hyperlink"/>
          <w:rFonts w:ascii="Arial" w:hAnsi="Arial" w:cs="Arial"/>
          <w:sz w:val="24"/>
          <w:szCs w:val="24"/>
          <w:rPrChange w:id="713" w:author="Steuben, Gregg K (GE Global Research, US)" w:date="2016-10-27T12:47:00Z">
            <w:rPr>
              <w:rStyle w:val="Hyperlink"/>
              <w:rFonts w:ascii="Times New Roman" w:hAnsi="Times New Roman" w:cs="Times New Roman"/>
              <w:sz w:val="24"/>
              <w:szCs w:val="24"/>
            </w:rPr>
          </w:rPrChange>
        </w:rPr>
        <w:t xml:space="preserve">” </w:t>
      </w:r>
      <w:r w:rsidRPr="00C4071F">
        <w:rPr>
          <w:rStyle w:val="Hyperlink"/>
          <w:rFonts w:ascii="Arial" w:hAnsi="Arial" w:cs="Arial"/>
          <w:sz w:val="24"/>
          <w:szCs w:val="24"/>
          <w:rPrChange w:id="714" w:author="Steuben, Gregg K (GE Global Research, US)" w:date="2016-10-27T12:47:00Z">
            <w:rPr>
              <w:rStyle w:val="Hyperlink"/>
              <w:rFonts w:ascii="Times New Roman" w:hAnsi="Times New Roman" w:cs="Times New Roman"/>
              <w:sz w:val="24"/>
              <w:szCs w:val="24"/>
            </w:rPr>
          </w:rPrChange>
        </w:rPr>
        <w:lastRenderedPageBreak/>
        <w:t>then that change needs to be reflected in the Java source code, namely the “SecurityConfiguration.java” class that exists in all 7 of the submodules in /steam-turbine-tutorial/tutorial-</w:t>
      </w:r>
      <w:proofErr w:type="spellStart"/>
      <w:r w:rsidRPr="00C4071F">
        <w:rPr>
          <w:rStyle w:val="Hyperlink"/>
          <w:rFonts w:ascii="Arial" w:hAnsi="Arial" w:cs="Arial"/>
          <w:sz w:val="24"/>
          <w:szCs w:val="24"/>
          <w:rPrChange w:id="715" w:author="Steuben, Gregg K (GE Global Research, US)" w:date="2016-10-27T12:47:00Z">
            <w:rPr>
              <w:rStyle w:val="Hyperlink"/>
              <w:rFonts w:ascii="Times New Roman" w:hAnsi="Times New Roman" w:cs="Times New Roman"/>
              <w:sz w:val="24"/>
              <w:szCs w:val="24"/>
            </w:rPr>
          </w:rPrChange>
        </w:rPr>
        <w:t>svcs</w:t>
      </w:r>
      <w:proofErr w:type="spellEnd"/>
      <w:r w:rsidRPr="00C4071F">
        <w:rPr>
          <w:rStyle w:val="Hyperlink"/>
          <w:rFonts w:ascii="Arial" w:hAnsi="Arial" w:cs="Arial"/>
          <w:sz w:val="24"/>
          <w:szCs w:val="24"/>
          <w:rPrChange w:id="716" w:author="Steuben, Gregg K (GE Global Research, US)" w:date="2016-10-27T12:47:00Z">
            <w:rPr>
              <w:rStyle w:val="Hyperlink"/>
              <w:rFonts w:ascii="Times New Roman" w:hAnsi="Times New Roman" w:cs="Times New Roman"/>
              <w:sz w:val="24"/>
              <w:szCs w:val="24"/>
            </w:rPr>
          </w:rPrChange>
        </w:rPr>
        <w:t xml:space="preserve"> module (the only submodule in /steam-turbine-tutorial/tutorial-</w:t>
      </w:r>
      <w:proofErr w:type="spellStart"/>
      <w:r w:rsidRPr="00C4071F">
        <w:rPr>
          <w:rStyle w:val="Hyperlink"/>
          <w:rFonts w:ascii="Arial" w:hAnsi="Arial" w:cs="Arial"/>
          <w:sz w:val="24"/>
          <w:szCs w:val="24"/>
          <w:rPrChange w:id="717" w:author="Steuben, Gregg K (GE Global Research, US)" w:date="2016-10-27T12:47:00Z">
            <w:rPr>
              <w:rStyle w:val="Hyperlink"/>
              <w:rFonts w:ascii="Times New Roman" w:hAnsi="Times New Roman" w:cs="Times New Roman"/>
              <w:sz w:val="24"/>
              <w:szCs w:val="24"/>
            </w:rPr>
          </w:rPrChange>
        </w:rPr>
        <w:t>svcs</w:t>
      </w:r>
      <w:proofErr w:type="spellEnd"/>
      <w:r w:rsidRPr="00C4071F">
        <w:rPr>
          <w:rStyle w:val="Hyperlink"/>
          <w:rFonts w:ascii="Arial" w:hAnsi="Arial" w:cs="Arial"/>
          <w:sz w:val="24"/>
          <w:szCs w:val="24"/>
          <w:rPrChange w:id="718" w:author="Steuben, Gregg K (GE Global Research, US)" w:date="2016-10-27T12:47:00Z">
            <w:rPr>
              <w:rStyle w:val="Hyperlink"/>
              <w:rFonts w:ascii="Times New Roman" w:hAnsi="Times New Roman" w:cs="Times New Roman"/>
              <w:sz w:val="24"/>
              <w:szCs w:val="24"/>
            </w:rPr>
          </w:rPrChange>
        </w:rPr>
        <w:t xml:space="preserve"> that is not impacted is the /steam-turbine-tutorial/tutorial-</w:t>
      </w:r>
      <w:proofErr w:type="spellStart"/>
      <w:r w:rsidRPr="00C4071F">
        <w:rPr>
          <w:rStyle w:val="Hyperlink"/>
          <w:rFonts w:ascii="Arial" w:hAnsi="Arial" w:cs="Arial"/>
          <w:sz w:val="24"/>
          <w:szCs w:val="24"/>
          <w:rPrChange w:id="719" w:author="Steuben, Gregg K (GE Global Research, US)" w:date="2016-10-27T12:47:00Z">
            <w:rPr>
              <w:rStyle w:val="Hyperlink"/>
              <w:rFonts w:ascii="Times New Roman" w:hAnsi="Times New Roman" w:cs="Times New Roman"/>
              <w:sz w:val="24"/>
              <w:szCs w:val="24"/>
            </w:rPr>
          </w:rPrChange>
        </w:rPr>
        <w:t>svcs</w:t>
      </w:r>
      <w:proofErr w:type="spellEnd"/>
      <w:r w:rsidRPr="00C4071F">
        <w:rPr>
          <w:rStyle w:val="Hyperlink"/>
          <w:rFonts w:ascii="Arial" w:hAnsi="Arial" w:cs="Arial"/>
          <w:sz w:val="24"/>
          <w:szCs w:val="24"/>
          <w:rPrChange w:id="720" w:author="Steuben, Gregg K (GE Global Research, US)" w:date="2016-10-27T12:47:00Z">
            <w:rPr>
              <w:rStyle w:val="Hyperlink"/>
              <w:rFonts w:ascii="Times New Roman" w:hAnsi="Times New Roman" w:cs="Times New Roman"/>
              <w:sz w:val="24"/>
              <w:szCs w:val="24"/>
            </w:rPr>
          </w:rPrChange>
        </w:rPr>
        <w:t>/tutorial-commons submodule).  Before you build the code, you will need to locate the “</w:t>
      </w:r>
      <w:r w:rsidRPr="00C4071F">
        <w:rPr>
          <w:rStyle w:val="Hyperlink"/>
          <w:rFonts w:ascii="Arial" w:hAnsi="Arial" w:cs="Arial"/>
          <w:b/>
          <w:sz w:val="24"/>
          <w:szCs w:val="24"/>
          <w:rPrChange w:id="721" w:author="Steuben, Gregg K (GE Global Research, US)" w:date="2016-10-27T12:47:00Z">
            <w:rPr>
              <w:rStyle w:val="Hyperlink"/>
              <w:rFonts w:ascii="Times New Roman" w:hAnsi="Times New Roman" w:cs="Times New Roman"/>
              <w:b/>
              <w:sz w:val="24"/>
              <w:szCs w:val="24"/>
            </w:rPr>
          </w:rPrChange>
        </w:rPr>
        <w:t>SecurityConfiguration.java</w:t>
      </w:r>
      <w:r w:rsidRPr="00C4071F">
        <w:rPr>
          <w:rStyle w:val="Hyperlink"/>
          <w:rFonts w:ascii="Arial" w:hAnsi="Arial" w:cs="Arial"/>
          <w:sz w:val="24"/>
          <w:szCs w:val="24"/>
          <w:rPrChange w:id="722" w:author="Steuben, Gregg K (GE Global Research, US)" w:date="2016-10-27T12:47:00Z">
            <w:rPr>
              <w:rStyle w:val="Hyperlink"/>
              <w:rFonts w:ascii="Times New Roman" w:hAnsi="Times New Roman" w:cs="Times New Roman"/>
              <w:sz w:val="24"/>
              <w:szCs w:val="24"/>
            </w:rPr>
          </w:rPrChange>
        </w:rPr>
        <w:t xml:space="preserve">” class in the source tree of </w:t>
      </w:r>
      <w:r w:rsidRPr="00C4071F">
        <w:rPr>
          <w:rStyle w:val="Hyperlink"/>
          <w:rFonts w:ascii="Arial" w:hAnsi="Arial" w:cs="Arial"/>
          <w:b/>
          <w:sz w:val="24"/>
          <w:szCs w:val="24"/>
          <w:rPrChange w:id="723" w:author="Steuben, Gregg K (GE Global Research, US)" w:date="2016-10-27T12:47:00Z">
            <w:rPr>
              <w:rStyle w:val="Hyperlink"/>
              <w:rFonts w:ascii="Times New Roman" w:hAnsi="Times New Roman" w:cs="Times New Roman"/>
              <w:b/>
              <w:sz w:val="24"/>
              <w:szCs w:val="24"/>
            </w:rPr>
          </w:rPrChange>
        </w:rPr>
        <w:t>each of the 7 submodules</w:t>
      </w:r>
      <w:r w:rsidRPr="00C4071F">
        <w:rPr>
          <w:rStyle w:val="Hyperlink"/>
          <w:rFonts w:ascii="Arial" w:hAnsi="Arial" w:cs="Arial"/>
          <w:sz w:val="24"/>
          <w:szCs w:val="24"/>
          <w:rPrChange w:id="724" w:author="Steuben, Gregg K (GE Global Research, US)" w:date="2016-10-27T12:47:00Z">
            <w:rPr>
              <w:rStyle w:val="Hyperlink"/>
              <w:rFonts w:ascii="Times New Roman" w:hAnsi="Times New Roman" w:cs="Times New Roman"/>
              <w:sz w:val="24"/>
              <w:szCs w:val="24"/>
            </w:rPr>
          </w:rPrChange>
        </w:rPr>
        <w:t xml:space="preserve"> and make the changes detailed below:</w:t>
      </w:r>
    </w:p>
    <w:tbl>
      <w:tblPr>
        <w:tblStyle w:val="TableGrid"/>
        <w:tblW w:w="0" w:type="auto"/>
        <w:tblLook w:val="04A0" w:firstRow="1" w:lastRow="0" w:firstColumn="1" w:lastColumn="0" w:noHBand="0" w:noVBand="1"/>
      </w:tblPr>
      <w:tblGrid>
        <w:gridCol w:w="9350"/>
      </w:tblGrid>
      <w:tr w:rsidR="008E1155" w:rsidRPr="00C4071F" w14:paraId="34D497C1" w14:textId="77777777" w:rsidTr="00D279B9">
        <w:tc>
          <w:tcPr>
            <w:tcW w:w="9350" w:type="dxa"/>
          </w:tcPr>
          <w:p w14:paraId="7A193A0A" w14:textId="77777777" w:rsidR="008E1155" w:rsidRPr="00C4071F" w:rsidRDefault="008E1155" w:rsidP="00D279B9">
            <w:pPr>
              <w:spacing w:before="100" w:beforeAutospacing="1" w:after="100" w:afterAutospacing="1"/>
              <w:rPr>
                <w:rFonts w:ascii="Arial" w:hAnsi="Arial" w:cs="Arial"/>
                <w:color w:val="0000FF"/>
                <w:u w:val="single"/>
                <w:rPrChange w:id="725" w:author="Steuben, Gregg K (GE Global Research, US)" w:date="2016-10-27T12:47:00Z">
                  <w:rPr>
                    <w:rFonts w:ascii="Times New Roman" w:hAnsi="Times New Roman" w:cs="Times New Roman"/>
                    <w:color w:val="0000FF"/>
                    <w:u w:val="single"/>
                  </w:rPr>
                </w:rPrChange>
              </w:rPr>
            </w:pPr>
            <w:r w:rsidRPr="00C4071F">
              <w:rPr>
                <w:rFonts w:ascii="Arial" w:hAnsi="Arial" w:cs="Arial"/>
                <w:color w:val="0000FF"/>
                <w:u w:val="single"/>
                <w:rPrChange w:id="726" w:author="Steuben, Gregg K (GE Global Research, US)" w:date="2016-10-27T12:47:00Z">
                  <w:rPr>
                    <w:rFonts w:ascii="Times New Roman" w:hAnsi="Times New Roman" w:cs="Times New Roman"/>
                    <w:color w:val="0000FF"/>
                    <w:u w:val="single"/>
                  </w:rPr>
                </w:rPrChange>
              </w:rPr>
              <w:t>SecurityConfiguration.java from /tutorial-svcs/tutorial-asset/src/main/java/com/ge/digitaltwin/tutorial/asset</w:t>
            </w:r>
          </w:p>
        </w:tc>
      </w:tr>
      <w:tr w:rsidR="008E1155" w:rsidRPr="00C4071F" w14:paraId="44D07900" w14:textId="77777777" w:rsidTr="00D279B9">
        <w:tc>
          <w:tcPr>
            <w:tcW w:w="9350" w:type="dxa"/>
          </w:tcPr>
          <w:p w14:paraId="5ACEA659" w14:textId="77777777" w:rsidR="008E1155" w:rsidRPr="00C4071F" w:rsidRDefault="008E1155" w:rsidP="00D279B9">
            <w:pPr>
              <w:spacing w:before="100" w:beforeAutospacing="1" w:after="100" w:afterAutospacing="1"/>
              <w:rPr>
                <w:rFonts w:ascii="Arial" w:hAnsi="Arial" w:cs="Arial"/>
                <w:color w:val="0000FF"/>
                <w:u w:val="single"/>
                <w:rPrChange w:id="727" w:author="Steuben, Gregg K (GE Global Research, US)" w:date="2016-10-27T12:47:00Z">
                  <w:rPr>
                    <w:color w:val="0000FF"/>
                    <w:u w:val="single"/>
                  </w:rPr>
                </w:rPrChange>
              </w:rPr>
            </w:pPr>
            <w:r w:rsidRPr="00C4071F">
              <w:rPr>
                <w:rFonts w:ascii="Arial" w:hAnsi="Arial" w:cs="Arial"/>
                <w:color w:val="0000FF"/>
                <w:sz w:val="16"/>
                <w:szCs w:val="16"/>
                <w:u w:val="single"/>
                <w:rPrChange w:id="728" w:author="Steuben, Gregg K (GE Global Research, US)" w:date="2016-10-27T12:47:00Z">
                  <w:rPr>
                    <w:rFonts w:ascii="Courier New" w:hAnsi="Courier New" w:cs="Courier New"/>
                    <w:color w:val="0000FF"/>
                    <w:sz w:val="16"/>
                    <w:szCs w:val="16"/>
                    <w:u w:val="single"/>
                  </w:rPr>
                </w:rPrChange>
              </w:rPr>
              <w:t>…</w:t>
            </w:r>
            <w:r w:rsidRPr="00C4071F">
              <w:rPr>
                <w:rFonts w:ascii="Arial" w:hAnsi="Arial" w:cs="Arial"/>
                <w:color w:val="0000FF"/>
                <w:sz w:val="16"/>
                <w:szCs w:val="16"/>
                <w:u w:val="single"/>
                <w:rPrChange w:id="729" w:author="Steuben, Gregg K (GE Global Research, US)" w:date="2016-10-27T12:47:00Z">
                  <w:rPr>
                    <w:rFonts w:ascii="Courier New" w:hAnsi="Courier New" w:cs="Courier New"/>
                    <w:color w:val="0000FF"/>
                    <w:sz w:val="16"/>
                    <w:szCs w:val="16"/>
                    <w:u w:val="single"/>
                  </w:rPr>
                </w:rPrChange>
              </w:rPr>
              <w:br/>
              <w:t>@Configuration</w:t>
            </w:r>
            <w:r w:rsidRPr="00C4071F">
              <w:rPr>
                <w:rFonts w:ascii="Arial" w:hAnsi="Arial" w:cs="Arial"/>
                <w:color w:val="0000FF"/>
                <w:sz w:val="16"/>
                <w:szCs w:val="16"/>
                <w:u w:val="single"/>
                <w:rPrChange w:id="730" w:author="Steuben, Gregg K (GE Global Research, US)" w:date="2016-10-27T12:47:00Z">
                  <w:rPr>
                    <w:rFonts w:ascii="Courier New" w:hAnsi="Courier New" w:cs="Courier New"/>
                    <w:color w:val="0000FF"/>
                    <w:sz w:val="16"/>
                    <w:szCs w:val="16"/>
                    <w:u w:val="single"/>
                  </w:rPr>
                </w:rPrChange>
              </w:rPr>
              <w:br/>
              <w:t>@Profile("!dev")</w:t>
            </w:r>
            <w:r w:rsidRPr="00C4071F">
              <w:rPr>
                <w:rFonts w:ascii="Arial" w:hAnsi="Arial" w:cs="Arial"/>
                <w:color w:val="0000FF"/>
                <w:sz w:val="16"/>
                <w:szCs w:val="16"/>
                <w:u w:val="single"/>
                <w:rPrChange w:id="731" w:author="Steuben, Gregg K (GE Global Research, US)" w:date="2016-10-27T12:47:00Z">
                  <w:rPr>
                    <w:rFonts w:ascii="Courier New" w:hAnsi="Courier New" w:cs="Courier New"/>
                    <w:color w:val="0000FF"/>
                    <w:sz w:val="16"/>
                    <w:szCs w:val="16"/>
                    <w:u w:val="single"/>
                  </w:rPr>
                </w:rPrChange>
              </w:rPr>
              <w:br/>
              <w:t>@</w:t>
            </w:r>
            <w:proofErr w:type="spellStart"/>
            <w:r w:rsidRPr="00C4071F">
              <w:rPr>
                <w:rFonts w:ascii="Arial" w:hAnsi="Arial" w:cs="Arial"/>
                <w:color w:val="0000FF"/>
                <w:sz w:val="16"/>
                <w:szCs w:val="16"/>
                <w:u w:val="single"/>
                <w:rPrChange w:id="732" w:author="Steuben, Gregg K (GE Global Research, US)" w:date="2016-10-27T12:47:00Z">
                  <w:rPr>
                    <w:rFonts w:ascii="Courier New" w:hAnsi="Courier New" w:cs="Courier New"/>
                    <w:color w:val="0000FF"/>
                    <w:sz w:val="16"/>
                    <w:szCs w:val="16"/>
                    <w:u w:val="single"/>
                  </w:rPr>
                </w:rPrChange>
              </w:rPr>
              <w:t>EnableResourceServer</w:t>
            </w:r>
            <w:proofErr w:type="spellEnd"/>
            <w:r w:rsidRPr="00C4071F">
              <w:rPr>
                <w:rFonts w:ascii="Arial" w:hAnsi="Arial" w:cs="Arial"/>
                <w:color w:val="0000FF"/>
                <w:sz w:val="16"/>
                <w:szCs w:val="16"/>
                <w:u w:val="single"/>
                <w:rPrChange w:id="733" w:author="Steuben, Gregg K (GE Global Research, US)" w:date="2016-10-27T12:47:00Z">
                  <w:rPr>
                    <w:rFonts w:ascii="Courier New" w:hAnsi="Courier New" w:cs="Courier New"/>
                    <w:color w:val="0000FF"/>
                    <w:sz w:val="16"/>
                    <w:szCs w:val="16"/>
                    <w:u w:val="single"/>
                  </w:rPr>
                </w:rPrChange>
              </w:rPr>
              <w:br/>
              <w:t>@</w:t>
            </w:r>
            <w:proofErr w:type="spellStart"/>
            <w:r w:rsidRPr="00C4071F">
              <w:rPr>
                <w:rFonts w:ascii="Arial" w:hAnsi="Arial" w:cs="Arial"/>
                <w:color w:val="0000FF"/>
                <w:sz w:val="16"/>
                <w:szCs w:val="16"/>
                <w:u w:val="single"/>
                <w:rPrChange w:id="734" w:author="Steuben, Gregg K (GE Global Research, US)" w:date="2016-10-27T12:47:00Z">
                  <w:rPr>
                    <w:rFonts w:ascii="Courier New" w:hAnsi="Courier New" w:cs="Courier New"/>
                    <w:color w:val="0000FF"/>
                    <w:sz w:val="16"/>
                    <w:szCs w:val="16"/>
                    <w:u w:val="single"/>
                  </w:rPr>
                </w:rPrChange>
              </w:rPr>
              <w:t>EnableGlobalMethodSecurity</w:t>
            </w:r>
            <w:proofErr w:type="spellEnd"/>
            <w:r w:rsidRPr="00C4071F">
              <w:rPr>
                <w:rFonts w:ascii="Arial" w:hAnsi="Arial" w:cs="Arial"/>
                <w:color w:val="0000FF"/>
                <w:sz w:val="16"/>
                <w:szCs w:val="16"/>
                <w:u w:val="single"/>
                <w:rPrChange w:id="735" w:author="Steuben, Gregg K (GE Global Research, US)" w:date="2016-10-27T12:47:00Z">
                  <w:rPr>
                    <w:rFonts w:ascii="Courier New" w:hAnsi="Courier New" w:cs="Courier New"/>
                    <w:color w:val="0000FF"/>
                    <w:sz w:val="16"/>
                    <w:szCs w:val="16"/>
                    <w:u w:val="single"/>
                  </w:rPr>
                </w:rPrChange>
              </w:rPr>
              <w:t>(</w:t>
            </w:r>
            <w:proofErr w:type="spellStart"/>
            <w:r w:rsidRPr="00C4071F">
              <w:rPr>
                <w:rFonts w:ascii="Arial" w:hAnsi="Arial" w:cs="Arial"/>
                <w:color w:val="0000FF"/>
                <w:sz w:val="16"/>
                <w:szCs w:val="16"/>
                <w:u w:val="single"/>
                <w:rPrChange w:id="736" w:author="Steuben, Gregg K (GE Global Research, US)" w:date="2016-10-27T12:47:00Z">
                  <w:rPr>
                    <w:rFonts w:ascii="Courier New" w:hAnsi="Courier New" w:cs="Courier New"/>
                    <w:color w:val="0000FF"/>
                    <w:sz w:val="16"/>
                    <w:szCs w:val="16"/>
                    <w:u w:val="single"/>
                  </w:rPr>
                </w:rPrChange>
              </w:rPr>
              <w:t>prePostEnabled</w:t>
            </w:r>
            <w:proofErr w:type="spellEnd"/>
            <w:r w:rsidRPr="00C4071F">
              <w:rPr>
                <w:rFonts w:ascii="Arial" w:hAnsi="Arial" w:cs="Arial"/>
                <w:color w:val="0000FF"/>
                <w:sz w:val="16"/>
                <w:szCs w:val="16"/>
                <w:u w:val="single"/>
                <w:rPrChange w:id="737" w:author="Steuben, Gregg K (GE Global Research, US)" w:date="2016-10-27T12:47:00Z">
                  <w:rPr>
                    <w:rFonts w:ascii="Courier New" w:hAnsi="Courier New" w:cs="Courier New"/>
                    <w:color w:val="0000FF"/>
                    <w:sz w:val="16"/>
                    <w:szCs w:val="16"/>
                    <w:u w:val="single"/>
                  </w:rPr>
                </w:rPrChange>
              </w:rPr>
              <w:t xml:space="preserve"> = true)</w:t>
            </w:r>
            <w:r w:rsidRPr="00C4071F">
              <w:rPr>
                <w:rFonts w:ascii="Arial" w:hAnsi="Arial" w:cs="Arial"/>
                <w:color w:val="0000FF"/>
                <w:sz w:val="16"/>
                <w:szCs w:val="16"/>
                <w:u w:val="single"/>
                <w:rPrChange w:id="738" w:author="Steuben, Gregg K (GE Global Research, US)" w:date="2016-10-27T12:47:00Z">
                  <w:rPr>
                    <w:rFonts w:ascii="Courier New" w:hAnsi="Courier New" w:cs="Courier New"/>
                    <w:color w:val="0000FF"/>
                    <w:sz w:val="16"/>
                    <w:szCs w:val="16"/>
                    <w:u w:val="single"/>
                  </w:rPr>
                </w:rPrChange>
              </w:rPr>
              <w:br/>
              <w:t xml:space="preserve">public class </w:t>
            </w:r>
            <w:proofErr w:type="spellStart"/>
            <w:r w:rsidRPr="00C4071F">
              <w:rPr>
                <w:rFonts w:ascii="Arial" w:hAnsi="Arial" w:cs="Arial"/>
                <w:color w:val="0000FF"/>
                <w:sz w:val="16"/>
                <w:szCs w:val="16"/>
                <w:u w:val="single"/>
                <w:rPrChange w:id="739" w:author="Steuben, Gregg K (GE Global Research, US)" w:date="2016-10-27T12:47:00Z">
                  <w:rPr>
                    <w:rFonts w:ascii="Courier New" w:hAnsi="Courier New" w:cs="Courier New"/>
                    <w:color w:val="0000FF"/>
                    <w:sz w:val="16"/>
                    <w:szCs w:val="16"/>
                    <w:u w:val="single"/>
                  </w:rPr>
                </w:rPrChange>
              </w:rPr>
              <w:t>SecurityConfiguration</w:t>
            </w:r>
            <w:proofErr w:type="spellEnd"/>
            <w:r w:rsidRPr="00C4071F">
              <w:rPr>
                <w:rFonts w:ascii="Arial" w:hAnsi="Arial" w:cs="Arial"/>
                <w:color w:val="0000FF"/>
                <w:sz w:val="16"/>
                <w:szCs w:val="16"/>
                <w:u w:val="single"/>
                <w:rPrChange w:id="740" w:author="Steuben, Gregg K (GE Global Research, US)" w:date="2016-10-27T12:47:00Z">
                  <w:rPr>
                    <w:rFonts w:ascii="Courier New" w:hAnsi="Courier New" w:cs="Courier New"/>
                    <w:color w:val="0000FF"/>
                    <w:sz w:val="16"/>
                    <w:szCs w:val="16"/>
                    <w:u w:val="single"/>
                  </w:rPr>
                </w:rPrChange>
              </w:rPr>
              <w:t xml:space="preserve"> extends </w:t>
            </w:r>
            <w:proofErr w:type="spellStart"/>
            <w:r w:rsidRPr="00C4071F">
              <w:rPr>
                <w:rFonts w:ascii="Arial" w:hAnsi="Arial" w:cs="Arial"/>
                <w:color w:val="0000FF"/>
                <w:sz w:val="16"/>
                <w:szCs w:val="16"/>
                <w:u w:val="single"/>
                <w:rPrChange w:id="741" w:author="Steuben, Gregg K (GE Global Research, US)" w:date="2016-10-27T12:47:00Z">
                  <w:rPr>
                    <w:rFonts w:ascii="Courier New" w:hAnsi="Courier New" w:cs="Courier New"/>
                    <w:color w:val="0000FF"/>
                    <w:sz w:val="16"/>
                    <w:szCs w:val="16"/>
                    <w:u w:val="single"/>
                  </w:rPr>
                </w:rPrChange>
              </w:rPr>
              <w:t>ResourceServerConfigurerAdapter</w:t>
            </w:r>
            <w:proofErr w:type="spellEnd"/>
            <w:r w:rsidRPr="00C4071F">
              <w:rPr>
                <w:rFonts w:ascii="Arial" w:hAnsi="Arial" w:cs="Arial"/>
                <w:color w:val="0000FF"/>
                <w:sz w:val="16"/>
                <w:szCs w:val="16"/>
                <w:u w:val="single"/>
                <w:rPrChange w:id="742" w:author="Steuben, Gregg K (GE Global Research, US)" w:date="2016-10-27T12:47:00Z">
                  <w:rPr>
                    <w:rFonts w:ascii="Courier New" w:hAnsi="Courier New" w:cs="Courier New"/>
                    <w:color w:val="0000FF"/>
                    <w:sz w:val="16"/>
                    <w:szCs w:val="16"/>
                    <w:u w:val="single"/>
                  </w:rPr>
                </w:rPrChange>
              </w:rPr>
              <w:t xml:space="preserve"> {</w:t>
            </w:r>
            <w:r w:rsidRPr="00C4071F">
              <w:rPr>
                <w:rFonts w:ascii="Arial" w:hAnsi="Arial" w:cs="Arial"/>
                <w:color w:val="0000FF"/>
                <w:sz w:val="16"/>
                <w:szCs w:val="16"/>
                <w:u w:val="single"/>
                <w:rPrChange w:id="743" w:author="Steuben, Gregg K (GE Global Research, US)" w:date="2016-10-27T12:47:00Z">
                  <w:rPr>
                    <w:rFonts w:ascii="Courier New" w:hAnsi="Courier New" w:cs="Courier New"/>
                    <w:color w:val="0000FF"/>
                    <w:sz w:val="16"/>
                    <w:szCs w:val="16"/>
                    <w:u w:val="single"/>
                  </w:rPr>
                </w:rPrChange>
              </w:rPr>
              <w:br/>
              <w:t xml:space="preserve">    @Override</w:t>
            </w:r>
            <w:r w:rsidRPr="00C4071F">
              <w:rPr>
                <w:rFonts w:ascii="Arial" w:hAnsi="Arial" w:cs="Arial"/>
                <w:color w:val="0000FF"/>
                <w:sz w:val="16"/>
                <w:szCs w:val="16"/>
                <w:u w:val="single"/>
                <w:rPrChange w:id="744" w:author="Steuben, Gregg K (GE Global Research, US)" w:date="2016-10-27T12:47:00Z">
                  <w:rPr>
                    <w:rFonts w:ascii="Courier New" w:hAnsi="Courier New" w:cs="Courier New"/>
                    <w:color w:val="0000FF"/>
                    <w:sz w:val="16"/>
                    <w:szCs w:val="16"/>
                    <w:u w:val="single"/>
                  </w:rPr>
                </w:rPrChange>
              </w:rPr>
              <w:br/>
              <w:t xml:space="preserve">    public void configure(</w:t>
            </w:r>
            <w:proofErr w:type="spellStart"/>
            <w:r w:rsidRPr="00C4071F">
              <w:rPr>
                <w:rFonts w:ascii="Arial" w:hAnsi="Arial" w:cs="Arial"/>
                <w:color w:val="0000FF"/>
                <w:sz w:val="16"/>
                <w:szCs w:val="16"/>
                <w:u w:val="single"/>
                <w:rPrChange w:id="745" w:author="Steuben, Gregg K (GE Global Research, US)" w:date="2016-10-27T12:47:00Z">
                  <w:rPr>
                    <w:rFonts w:ascii="Courier New" w:hAnsi="Courier New" w:cs="Courier New"/>
                    <w:color w:val="0000FF"/>
                    <w:sz w:val="16"/>
                    <w:szCs w:val="16"/>
                    <w:u w:val="single"/>
                  </w:rPr>
                </w:rPrChange>
              </w:rPr>
              <w:t>HttpSecurity</w:t>
            </w:r>
            <w:proofErr w:type="spellEnd"/>
            <w:r w:rsidRPr="00C4071F">
              <w:rPr>
                <w:rFonts w:ascii="Arial" w:hAnsi="Arial" w:cs="Arial"/>
                <w:color w:val="0000FF"/>
                <w:sz w:val="16"/>
                <w:szCs w:val="16"/>
                <w:u w:val="single"/>
                <w:rPrChange w:id="746" w:author="Steuben, Gregg K (GE Global Research, US)" w:date="2016-10-27T12:47:00Z">
                  <w:rPr>
                    <w:rFonts w:ascii="Courier New" w:hAnsi="Courier New" w:cs="Courier New"/>
                    <w:color w:val="0000FF"/>
                    <w:sz w:val="16"/>
                    <w:szCs w:val="16"/>
                    <w:u w:val="single"/>
                  </w:rPr>
                </w:rPrChange>
              </w:rPr>
              <w:t xml:space="preserve"> http) throws Exception {</w:t>
            </w:r>
            <w:r w:rsidRPr="00C4071F">
              <w:rPr>
                <w:rFonts w:ascii="Arial" w:hAnsi="Arial" w:cs="Arial"/>
                <w:color w:val="0000FF"/>
                <w:sz w:val="16"/>
                <w:szCs w:val="16"/>
                <w:u w:val="single"/>
                <w:rPrChange w:id="747" w:author="Steuben, Gregg K (GE Global Research, US)" w:date="2016-10-27T12:47:00Z">
                  <w:rPr>
                    <w:rFonts w:ascii="Courier New" w:hAnsi="Courier New" w:cs="Courier New"/>
                    <w:color w:val="0000FF"/>
                    <w:sz w:val="16"/>
                    <w:szCs w:val="16"/>
                    <w:u w:val="single"/>
                  </w:rPr>
                </w:rPrChange>
              </w:rPr>
              <w:br/>
              <w:t xml:space="preserve">        </w:t>
            </w:r>
            <w:proofErr w:type="spellStart"/>
            <w:r w:rsidRPr="00C4071F">
              <w:rPr>
                <w:rFonts w:ascii="Arial" w:hAnsi="Arial" w:cs="Arial"/>
                <w:color w:val="0000FF"/>
                <w:sz w:val="16"/>
                <w:szCs w:val="16"/>
                <w:u w:val="single"/>
                <w:rPrChange w:id="748" w:author="Steuben, Gregg K (GE Global Research, US)" w:date="2016-10-27T12:47:00Z">
                  <w:rPr>
                    <w:rFonts w:ascii="Courier New" w:hAnsi="Courier New" w:cs="Courier New"/>
                    <w:color w:val="0000FF"/>
                    <w:sz w:val="16"/>
                    <w:szCs w:val="16"/>
                    <w:u w:val="single"/>
                  </w:rPr>
                </w:rPrChange>
              </w:rPr>
              <w:t>http.authorizeRequests</w:t>
            </w:r>
            <w:proofErr w:type="spellEnd"/>
            <w:r w:rsidRPr="00C4071F">
              <w:rPr>
                <w:rFonts w:ascii="Arial" w:hAnsi="Arial" w:cs="Arial"/>
                <w:color w:val="0000FF"/>
                <w:sz w:val="16"/>
                <w:szCs w:val="16"/>
                <w:u w:val="single"/>
                <w:rPrChange w:id="749" w:author="Steuben, Gregg K (GE Global Research, US)" w:date="2016-10-27T12:47:00Z">
                  <w:rPr>
                    <w:rFonts w:ascii="Courier New" w:hAnsi="Courier New" w:cs="Courier New"/>
                    <w:color w:val="0000FF"/>
                    <w:sz w:val="16"/>
                    <w:szCs w:val="16"/>
                    <w:u w:val="single"/>
                  </w:rPr>
                </w:rPrChange>
              </w:rPr>
              <w:t>()</w:t>
            </w:r>
            <w:r w:rsidRPr="00C4071F">
              <w:rPr>
                <w:rFonts w:ascii="Arial" w:hAnsi="Arial" w:cs="Arial"/>
                <w:color w:val="0000FF"/>
                <w:sz w:val="16"/>
                <w:szCs w:val="16"/>
                <w:u w:val="single"/>
                <w:rPrChange w:id="750" w:author="Steuben, Gregg K (GE Global Research, US)" w:date="2016-10-27T12:47:00Z">
                  <w:rPr>
                    <w:rFonts w:ascii="Courier New" w:hAnsi="Courier New" w:cs="Courier New"/>
                    <w:color w:val="0000FF"/>
                    <w:sz w:val="16"/>
                    <w:szCs w:val="16"/>
                    <w:u w:val="single"/>
                  </w:rPr>
                </w:rPrChange>
              </w:rPr>
              <w:br/>
              <w:t xml:space="preserve">                .</w:t>
            </w:r>
            <w:proofErr w:type="spellStart"/>
            <w:r w:rsidRPr="00C4071F">
              <w:rPr>
                <w:rFonts w:ascii="Arial" w:hAnsi="Arial" w:cs="Arial"/>
                <w:color w:val="0000FF"/>
                <w:sz w:val="16"/>
                <w:szCs w:val="16"/>
                <w:u w:val="single"/>
                <w:rPrChange w:id="751" w:author="Steuben, Gregg K (GE Global Research, US)" w:date="2016-10-27T12:47:00Z">
                  <w:rPr>
                    <w:rFonts w:ascii="Courier New" w:hAnsi="Courier New" w:cs="Courier New"/>
                    <w:color w:val="0000FF"/>
                    <w:sz w:val="16"/>
                    <w:szCs w:val="16"/>
                    <w:u w:val="single"/>
                  </w:rPr>
                </w:rPrChange>
              </w:rPr>
              <w:t>antMatchers</w:t>
            </w:r>
            <w:proofErr w:type="spellEnd"/>
            <w:r w:rsidRPr="00C4071F">
              <w:rPr>
                <w:rFonts w:ascii="Arial" w:hAnsi="Arial" w:cs="Arial"/>
                <w:color w:val="0000FF"/>
                <w:sz w:val="16"/>
                <w:szCs w:val="16"/>
                <w:u w:val="single"/>
                <w:rPrChange w:id="752" w:author="Steuben, Gregg K (GE Global Research, US)" w:date="2016-10-27T12:47:00Z">
                  <w:rPr>
                    <w:rFonts w:ascii="Courier New" w:hAnsi="Courier New" w:cs="Courier New"/>
                    <w:color w:val="0000FF"/>
                    <w:sz w:val="16"/>
                    <w:szCs w:val="16"/>
                    <w:u w:val="single"/>
                  </w:rPr>
                </w:rPrChange>
              </w:rPr>
              <w:t>("/swagger-ui.html", "/</w:t>
            </w:r>
            <w:proofErr w:type="spellStart"/>
            <w:r w:rsidRPr="00C4071F">
              <w:rPr>
                <w:rFonts w:ascii="Arial" w:hAnsi="Arial" w:cs="Arial"/>
                <w:color w:val="0000FF"/>
                <w:sz w:val="16"/>
                <w:szCs w:val="16"/>
                <w:u w:val="single"/>
                <w:rPrChange w:id="753" w:author="Steuben, Gregg K (GE Global Research, US)" w:date="2016-10-27T12:47:00Z">
                  <w:rPr>
                    <w:rFonts w:ascii="Courier New" w:hAnsi="Courier New" w:cs="Courier New"/>
                    <w:color w:val="0000FF"/>
                    <w:sz w:val="16"/>
                    <w:szCs w:val="16"/>
                    <w:u w:val="single"/>
                  </w:rPr>
                </w:rPrChange>
              </w:rPr>
              <w:t>webjars</w:t>
            </w:r>
            <w:proofErr w:type="spellEnd"/>
            <w:r w:rsidRPr="00C4071F">
              <w:rPr>
                <w:rFonts w:ascii="Arial" w:hAnsi="Arial" w:cs="Arial"/>
                <w:color w:val="0000FF"/>
                <w:sz w:val="16"/>
                <w:szCs w:val="16"/>
                <w:u w:val="single"/>
                <w:rPrChange w:id="754" w:author="Steuben, Gregg K (GE Global Research, US)" w:date="2016-10-27T12:47:00Z">
                  <w:rPr>
                    <w:rFonts w:ascii="Courier New" w:hAnsi="Courier New" w:cs="Courier New"/>
                    <w:color w:val="0000FF"/>
                    <w:sz w:val="16"/>
                    <w:szCs w:val="16"/>
                    <w:u w:val="single"/>
                  </w:rPr>
                </w:rPrChange>
              </w:rPr>
              <w:t>/</w:t>
            </w:r>
            <w:proofErr w:type="spellStart"/>
            <w:r w:rsidRPr="00C4071F">
              <w:rPr>
                <w:rFonts w:ascii="Arial" w:hAnsi="Arial" w:cs="Arial"/>
                <w:color w:val="0000FF"/>
                <w:sz w:val="16"/>
                <w:szCs w:val="16"/>
                <w:u w:val="single"/>
                <w:rPrChange w:id="755" w:author="Steuben, Gregg K (GE Global Research, US)" w:date="2016-10-27T12:47:00Z">
                  <w:rPr>
                    <w:rFonts w:ascii="Courier New" w:hAnsi="Courier New" w:cs="Courier New"/>
                    <w:color w:val="0000FF"/>
                    <w:sz w:val="16"/>
                    <w:szCs w:val="16"/>
                    <w:u w:val="single"/>
                  </w:rPr>
                </w:rPrChange>
              </w:rPr>
              <w:t>springfox</w:t>
            </w:r>
            <w:proofErr w:type="spellEnd"/>
            <w:r w:rsidRPr="00C4071F">
              <w:rPr>
                <w:rFonts w:ascii="Arial" w:hAnsi="Arial" w:cs="Arial"/>
                <w:color w:val="0000FF"/>
                <w:sz w:val="16"/>
                <w:szCs w:val="16"/>
                <w:u w:val="single"/>
                <w:rPrChange w:id="756" w:author="Steuben, Gregg K (GE Global Research, US)" w:date="2016-10-27T12:47:00Z">
                  <w:rPr>
                    <w:rFonts w:ascii="Courier New" w:hAnsi="Courier New" w:cs="Courier New"/>
                    <w:color w:val="0000FF"/>
                    <w:sz w:val="16"/>
                    <w:szCs w:val="16"/>
                    <w:u w:val="single"/>
                  </w:rPr>
                </w:rPrChange>
              </w:rPr>
              <w:t>-swagger-</w:t>
            </w:r>
            <w:proofErr w:type="spellStart"/>
            <w:r w:rsidRPr="00C4071F">
              <w:rPr>
                <w:rFonts w:ascii="Arial" w:hAnsi="Arial" w:cs="Arial"/>
                <w:color w:val="0000FF"/>
                <w:sz w:val="16"/>
                <w:szCs w:val="16"/>
                <w:u w:val="single"/>
                <w:rPrChange w:id="757" w:author="Steuben, Gregg K (GE Global Research, US)" w:date="2016-10-27T12:47:00Z">
                  <w:rPr>
                    <w:rFonts w:ascii="Courier New" w:hAnsi="Courier New" w:cs="Courier New"/>
                    <w:color w:val="0000FF"/>
                    <w:sz w:val="16"/>
                    <w:szCs w:val="16"/>
                    <w:u w:val="single"/>
                  </w:rPr>
                </w:rPrChange>
              </w:rPr>
              <w:t>ui</w:t>
            </w:r>
            <w:proofErr w:type="spellEnd"/>
            <w:r w:rsidRPr="00C4071F">
              <w:rPr>
                <w:rFonts w:ascii="Arial" w:hAnsi="Arial" w:cs="Arial"/>
                <w:color w:val="0000FF"/>
                <w:sz w:val="16"/>
                <w:szCs w:val="16"/>
                <w:u w:val="single"/>
                <w:rPrChange w:id="758" w:author="Steuben, Gregg K (GE Global Research, US)" w:date="2016-10-27T12:47:00Z">
                  <w:rPr>
                    <w:rFonts w:ascii="Courier New" w:hAnsi="Courier New" w:cs="Courier New"/>
                    <w:color w:val="0000FF"/>
                    <w:sz w:val="16"/>
                    <w:szCs w:val="16"/>
                    <w:u w:val="single"/>
                  </w:rPr>
                </w:rPrChange>
              </w:rPr>
              <w:t>/**",</w:t>
            </w:r>
            <w:r w:rsidRPr="00C4071F">
              <w:rPr>
                <w:rFonts w:ascii="Arial" w:hAnsi="Arial" w:cs="Arial"/>
                <w:color w:val="0000FF"/>
                <w:sz w:val="16"/>
                <w:szCs w:val="16"/>
                <w:u w:val="single"/>
                <w:rPrChange w:id="759" w:author="Steuben, Gregg K (GE Global Research, US)" w:date="2016-10-27T12:47:00Z">
                  <w:rPr>
                    <w:rFonts w:ascii="Courier New" w:hAnsi="Courier New" w:cs="Courier New"/>
                    <w:color w:val="0000FF"/>
                    <w:sz w:val="16"/>
                    <w:szCs w:val="16"/>
                    <w:u w:val="single"/>
                  </w:rPr>
                </w:rPrChange>
              </w:rPr>
              <w:br/>
              <w:t xml:space="preserve">                "/configuration/**", "/swagger-resources/**", "/v2/</w:t>
            </w:r>
            <w:proofErr w:type="spellStart"/>
            <w:r w:rsidRPr="00C4071F">
              <w:rPr>
                <w:rFonts w:ascii="Arial" w:hAnsi="Arial" w:cs="Arial"/>
                <w:color w:val="0000FF"/>
                <w:sz w:val="16"/>
                <w:szCs w:val="16"/>
                <w:u w:val="single"/>
                <w:rPrChange w:id="760" w:author="Steuben, Gregg K (GE Global Research, US)" w:date="2016-10-27T12:47:00Z">
                  <w:rPr>
                    <w:rFonts w:ascii="Courier New" w:hAnsi="Courier New" w:cs="Courier New"/>
                    <w:color w:val="0000FF"/>
                    <w:sz w:val="16"/>
                    <w:szCs w:val="16"/>
                    <w:u w:val="single"/>
                  </w:rPr>
                </w:rPrChange>
              </w:rPr>
              <w:t>api</w:t>
            </w:r>
            <w:proofErr w:type="spellEnd"/>
            <w:r w:rsidRPr="00C4071F">
              <w:rPr>
                <w:rFonts w:ascii="Arial" w:hAnsi="Arial" w:cs="Arial"/>
                <w:color w:val="0000FF"/>
                <w:sz w:val="16"/>
                <w:szCs w:val="16"/>
                <w:u w:val="single"/>
                <w:rPrChange w:id="761" w:author="Steuben, Gregg K (GE Global Research, US)" w:date="2016-10-27T12:47:00Z">
                  <w:rPr>
                    <w:rFonts w:ascii="Courier New" w:hAnsi="Courier New" w:cs="Courier New"/>
                    <w:color w:val="0000FF"/>
                    <w:sz w:val="16"/>
                    <w:szCs w:val="16"/>
                    <w:u w:val="single"/>
                  </w:rPr>
                </w:rPrChange>
              </w:rPr>
              <w:t>-docs").</w:t>
            </w:r>
            <w:proofErr w:type="spellStart"/>
            <w:r w:rsidRPr="00C4071F">
              <w:rPr>
                <w:rFonts w:ascii="Arial" w:hAnsi="Arial" w:cs="Arial"/>
                <w:color w:val="0000FF"/>
                <w:sz w:val="16"/>
                <w:szCs w:val="16"/>
                <w:u w:val="single"/>
                <w:rPrChange w:id="762" w:author="Steuben, Gregg K (GE Global Research, US)" w:date="2016-10-27T12:47:00Z">
                  <w:rPr>
                    <w:rFonts w:ascii="Courier New" w:hAnsi="Courier New" w:cs="Courier New"/>
                    <w:color w:val="0000FF"/>
                    <w:sz w:val="16"/>
                    <w:szCs w:val="16"/>
                    <w:u w:val="single"/>
                  </w:rPr>
                </w:rPrChange>
              </w:rPr>
              <w:t>permitAll</w:t>
            </w:r>
            <w:proofErr w:type="spellEnd"/>
            <w:r w:rsidRPr="00C4071F">
              <w:rPr>
                <w:rFonts w:ascii="Arial" w:hAnsi="Arial" w:cs="Arial"/>
                <w:color w:val="0000FF"/>
                <w:sz w:val="16"/>
                <w:szCs w:val="16"/>
                <w:u w:val="single"/>
                <w:rPrChange w:id="763" w:author="Steuben, Gregg K (GE Global Research, US)" w:date="2016-10-27T12:47:00Z">
                  <w:rPr>
                    <w:rFonts w:ascii="Courier New" w:hAnsi="Courier New" w:cs="Courier New"/>
                    <w:color w:val="0000FF"/>
                    <w:sz w:val="16"/>
                    <w:szCs w:val="16"/>
                    <w:u w:val="single"/>
                  </w:rPr>
                </w:rPrChange>
              </w:rPr>
              <w:t>()</w:t>
            </w:r>
            <w:r w:rsidRPr="00C4071F">
              <w:rPr>
                <w:rFonts w:ascii="Arial" w:hAnsi="Arial" w:cs="Arial"/>
                <w:color w:val="0000FF"/>
                <w:sz w:val="16"/>
                <w:szCs w:val="16"/>
                <w:u w:val="single"/>
                <w:rPrChange w:id="764" w:author="Steuben, Gregg K (GE Global Research, US)" w:date="2016-10-27T12:47:00Z">
                  <w:rPr>
                    <w:rFonts w:ascii="Courier New" w:hAnsi="Courier New" w:cs="Courier New"/>
                    <w:color w:val="0000FF"/>
                    <w:sz w:val="16"/>
                    <w:szCs w:val="16"/>
                    <w:u w:val="single"/>
                  </w:rPr>
                </w:rPrChange>
              </w:rPr>
              <w:br/>
              <w:t xml:space="preserve">                .antMatchers("/asset/**").access("#oauth2.hasScope('</w:t>
            </w:r>
            <w:r w:rsidRPr="00C4071F">
              <w:rPr>
                <w:rFonts w:ascii="Arial" w:hAnsi="Arial" w:cs="Arial"/>
                <w:b/>
                <w:color w:val="0000FF"/>
                <w:sz w:val="20"/>
                <w:szCs w:val="20"/>
                <w:u w:val="single"/>
                <w:rPrChange w:id="765" w:author="Steuben, Gregg K (GE Global Research, US)" w:date="2016-10-27T12:47:00Z">
                  <w:rPr>
                    <w:rFonts w:ascii="Courier New" w:hAnsi="Courier New" w:cs="Courier New"/>
                    <w:b/>
                    <w:color w:val="0000FF"/>
                    <w:sz w:val="20"/>
                    <w:szCs w:val="20"/>
                    <w:u w:val="single"/>
                  </w:rPr>
                </w:rPrChange>
              </w:rPr>
              <w:t>tutorial.user</w:t>
            </w:r>
            <w:r w:rsidRPr="00C4071F">
              <w:rPr>
                <w:rFonts w:ascii="Arial" w:hAnsi="Arial" w:cs="Arial"/>
                <w:color w:val="0000FF"/>
                <w:sz w:val="16"/>
                <w:szCs w:val="16"/>
                <w:u w:val="single"/>
                <w:rPrChange w:id="766" w:author="Steuben, Gregg K (GE Global Research, US)" w:date="2016-10-27T12:47:00Z">
                  <w:rPr>
                    <w:rFonts w:ascii="Courier New" w:hAnsi="Courier New" w:cs="Courier New"/>
                    <w:color w:val="0000FF"/>
                    <w:sz w:val="16"/>
                    <w:szCs w:val="16"/>
                    <w:u w:val="single"/>
                  </w:rPr>
                </w:rPrChange>
              </w:rPr>
              <w:t>')")</w:t>
            </w:r>
            <w:r w:rsidRPr="00C4071F">
              <w:rPr>
                <w:rFonts w:ascii="Arial" w:hAnsi="Arial" w:cs="Arial"/>
                <w:color w:val="0000FF"/>
                <w:sz w:val="16"/>
                <w:szCs w:val="16"/>
                <w:u w:val="single"/>
                <w:rPrChange w:id="767" w:author="Steuben, Gregg K (GE Global Research, US)" w:date="2016-10-27T12:47:00Z">
                  <w:rPr>
                    <w:rFonts w:ascii="Courier New" w:hAnsi="Courier New" w:cs="Courier New"/>
                    <w:color w:val="0000FF"/>
                    <w:sz w:val="16"/>
                    <w:szCs w:val="16"/>
                    <w:u w:val="single"/>
                  </w:rPr>
                </w:rPrChange>
              </w:rPr>
              <w:br/>
              <w:t xml:space="preserve">                .</w:t>
            </w:r>
            <w:proofErr w:type="spellStart"/>
            <w:r w:rsidRPr="00C4071F">
              <w:rPr>
                <w:rFonts w:ascii="Arial" w:hAnsi="Arial" w:cs="Arial"/>
                <w:color w:val="0000FF"/>
                <w:sz w:val="16"/>
                <w:szCs w:val="16"/>
                <w:u w:val="single"/>
                <w:rPrChange w:id="768" w:author="Steuben, Gregg K (GE Global Research, US)" w:date="2016-10-27T12:47:00Z">
                  <w:rPr>
                    <w:rFonts w:ascii="Courier New" w:hAnsi="Courier New" w:cs="Courier New"/>
                    <w:color w:val="0000FF"/>
                    <w:sz w:val="16"/>
                    <w:szCs w:val="16"/>
                    <w:u w:val="single"/>
                  </w:rPr>
                </w:rPrChange>
              </w:rPr>
              <w:t>anyRequest</w:t>
            </w:r>
            <w:proofErr w:type="spellEnd"/>
            <w:r w:rsidRPr="00C4071F">
              <w:rPr>
                <w:rFonts w:ascii="Arial" w:hAnsi="Arial" w:cs="Arial"/>
                <w:color w:val="0000FF"/>
                <w:sz w:val="16"/>
                <w:szCs w:val="16"/>
                <w:u w:val="single"/>
                <w:rPrChange w:id="769" w:author="Steuben, Gregg K (GE Global Research, US)" w:date="2016-10-27T12:47:00Z">
                  <w:rPr>
                    <w:rFonts w:ascii="Courier New" w:hAnsi="Courier New" w:cs="Courier New"/>
                    <w:color w:val="0000FF"/>
                    <w:sz w:val="16"/>
                    <w:szCs w:val="16"/>
                    <w:u w:val="single"/>
                  </w:rPr>
                </w:rPrChange>
              </w:rPr>
              <w:t>().</w:t>
            </w:r>
            <w:proofErr w:type="spellStart"/>
            <w:r w:rsidRPr="00C4071F">
              <w:rPr>
                <w:rFonts w:ascii="Arial" w:hAnsi="Arial" w:cs="Arial"/>
                <w:color w:val="0000FF"/>
                <w:sz w:val="16"/>
                <w:szCs w:val="16"/>
                <w:u w:val="single"/>
                <w:rPrChange w:id="770" w:author="Steuben, Gregg K (GE Global Research, US)" w:date="2016-10-27T12:47:00Z">
                  <w:rPr>
                    <w:rFonts w:ascii="Courier New" w:hAnsi="Courier New" w:cs="Courier New"/>
                    <w:color w:val="0000FF"/>
                    <w:sz w:val="16"/>
                    <w:szCs w:val="16"/>
                    <w:u w:val="single"/>
                  </w:rPr>
                </w:rPrChange>
              </w:rPr>
              <w:t>denyAll</w:t>
            </w:r>
            <w:proofErr w:type="spellEnd"/>
            <w:r w:rsidRPr="00C4071F">
              <w:rPr>
                <w:rFonts w:ascii="Arial" w:hAnsi="Arial" w:cs="Arial"/>
                <w:color w:val="0000FF"/>
                <w:sz w:val="16"/>
                <w:szCs w:val="16"/>
                <w:u w:val="single"/>
                <w:rPrChange w:id="771" w:author="Steuben, Gregg K (GE Global Research, US)" w:date="2016-10-27T12:47:00Z">
                  <w:rPr>
                    <w:rFonts w:ascii="Courier New" w:hAnsi="Courier New" w:cs="Courier New"/>
                    <w:color w:val="0000FF"/>
                    <w:sz w:val="16"/>
                    <w:szCs w:val="16"/>
                    <w:u w:val="single"/>
                  </w:rPr>
                </w:rPrChange>
              </w:rPr>
              <w:t>();</w:t>
            </w:r>
            <w:r w:rsidRPr="00C4071F">
              <w:rPr>
                <w:rFonts w:ascii="Arial" w:hAnsi="Arial" w:cs="Arial"/>
                <w:color w:val="0000FF"/>
                <w:sz w:val="16"/>
                <w:szCs w:val="16"/>
                <w:u w:val="single"/>
                <w:rPrChange w:id="772" w:author="Steuben, Gregg K (GE Global Research, US)" w:date="2016-10-27T12:47:00Z">
                  <w:rPr>
                    <w:rFonts w:ascii="Courier New" w:hAnsi="Courier New" w:cs="Courier New"/>
                    <w:color w:val="0000FF"/>
                    <w:sz w:val="16"/>
                    <w:szCs w:val="16"/>
                    <w:u w:val="single"/>
                  </w:rPr>
                </w:rPrChange>
              </w:rPr>
              <w:br/>
              <w:t xml:space="preserve">    }</w:t>
            </w:r>
            <w:r w:rsidRPr="00C4071F">
              <w:rPr>
                <w:rFonts w:ascii="Arial" w:hAnsi="Arial" w:cs="Arial"/>
                <w:color w:val="0000FF"/>
                <w:sz w:val="16"/>
                <w:szCs w:val="16"/>
                <w:u w:val="single"/>
                <w:rPrChange w:id="773" w:author="Steuben, Gregg K (GE Global Research, US)" w:date="2016-10-27T12:47:00Z">
                  <w:rPr>
                    <w:rFonts w:ascii="Courier New" w:hAnsi="Courier New" w:cs="Courier New"/>
                    <w:color w:val="0000FF"/>
                    <w:sz w:val="16"/>
                    <w:szCs w:val="16"/>
                    <w:u w:val="single"/>
                  </w:rPr>
                </w:rPrChange>
              </w:rPr>
              <w:br/>
            </w:r>
            <w:r w:rsidRPr="00C4071F">
              <w:rPr>
                <w:rFonts w:ascii="Arial" w:hAnsi="Arial" w:cs="Arial"/>
                <w:color w:val="0000FF"/>
                <w:sz w:val="16"/>
                <w:szCs w:val="16"/>
                <w:u w:val="single"/>
                <w:rPrChange w:id="774" w:author="Steuben, Gregg K (GE Global Research, US)" w:date="2016-10-27T12:47:00Z">
                  <w:rPr>
                    <w:rFonts w:ascii="Courier New" w:hAnsi="Courier New" w:cs="Courier New"/>
                    <w:color w:val="0000FF"/>
                    <w:sz w:val="16"/>
                    <w:szCs w:val="16"/>
                    <w:u w:val="single"/>
                  </w:rPr>
                </w:rPrChange>
              </w:rPr>
              <w:br/>
              <w:t xml:space="preserve">    @Override</w:t>
            </w:r>
            <w:r w:rsidRPr="00C4071F">
              <w:rPr>
                <w:rFonts w:ascii="Arial" w:hAnsi="Arial" w:cs="Arial"/>
                <w:color w:val="0000FF"/>
                <w:sz w:val="16"/>
                <w:szCs w:val="16"/>
                <w:u w:val="single"/>
                <w:rPrChange w:id="775" w:author="Steuben, Gregg K (GE Global Research, US)" w:date="2016-10-27T12:47:00Z">
                  <w:rPr>
                    <w:rFonts w:ascii="Courier New" w:hAnsi="Courier New" w:cs="Courier New"/>
                    <w:color w:val="0000FF"/>
                    <w:sz w:val="16"/>
                    <w:szCs w:val="16"/>
                    <w:u w:val="single"/>
                  </w:rPr>
                </w:rPrChange>
              </w:rPr>
              <w:br/>
              <w:t xml:space="preserve">    public void configure(</w:t>
            </w:r>
            <w:proofErr w:type="spellStart"/>
            <w:r w:rsidRPr="00C4071F">
              <w:rPr>
                <w:rFonts w:ascii="Arial" w:hAnsi="Arial" w:cs="Arial"/>
                <w:color w:val="0000FF"/>
                <w:sz w:val="16"/>
                <w:szCs w:val="16"/>
                <w:u w:val="single"/>
                <w:rPrChange w:id="776" w:author="Steuben, Gregg K (GE Global Research, US)" w:date="2016-10-27T12:47:00Z">
                  <w:rPr>
                    <w:rFonts w:ascii="Courier New" w:hAnsi="Courier New" w:cs="Courier New"/>
                    <w:color w:val="0000FF"/>
                    <w:sz w:val="16"/>
                    <w:szCs w:val="16"/>
                    <w:u w:val="single"/>
                  </w:rPr>
                </w:rPrChange>
              </w:rPr>
              <w:t>ResourceServerSecurityConfigurer</w:t>
            </w:r>
            <w:proofErr w:type="spellEnd"/>
            <w:r w:rsidRPr="00C4071F">
              <w:rPr>
                <w:rFonts w:ascii="Arial" w:hAnsi="Arial" w:cs="Arial"/>
                <w:color w:val="0000FF"/>
                <w:sz w:val="16"/>
                <w:szCs w:val="16"/>
                <w:u w:val="single"/>
                <w:rPrChange w:id="777" w:author="Steuben, Gregg K (GE Global Research, US)" w:date="2016-10-27T12:47:00Z">
                  <w:rPr>
                    <w:rFonts w:ascii="Courier New" w:hAnsi="Courier New" w:cs="Courier New"/>
                    <w:color w:val="0000FF"/>
                    <w:sz w:val="16"/>
                    <w:szCs w:val="16"/>
                    <w:u w:val="single"/>
                  </w:rPr>
                </w:rPrChange>
              </w:rPr>
              <w:t xml:space="preserve"> resources) throws Exception {</w:t>
            </w:r>
            <w:r w:rsidRPr="00C4071F">
              <w:rPr>
                <w:rFonts w:ascii="Arial" w:hAnsi="Arial" w:cs="Arial"/>
                <w:color w:val="0000FF"/>
                <w:sz w:val="16"/>
                <w:szCs w:val="16"/>
                <w:u w:val="single"/>
                <w:rPrChange w:id="778" w:author="Steuben, Gregg K (GE Global Research, US)" w:date="2016-10-27T12:47:00Z">
                  <w:rPr>
                    <w:rFonts w:ascii="Courier New" w:hAnsi="Courier New" w:cs="Courier New"/>
                    <w:color w:val="0000FF"/>
                    <w:sz w:val="16"/>
                    <w:szCs w:val="16"/>
                    <w:u w:val="single"/>
                  </w:rPr>
                </w:rPrChange>
              </w:rPr>
              <w:br/>
              <w:t xml:space="preserve">        </w:t>
            </w:r>
            <w:proofErr w:type="spellStart"/>
            <w:r w:rsidRPr="00C4071F">
              <w:rPr>
                <w:rFonts w:ascii="Arial" w:hAnsi="Arial" w:cs="Arial"/>
                <w:color w:val="0000FF"/>
                <w:sz w:val="16"/>
                <w:szCs w:val="16"/>
                <w:u w:val="single"/>
                <w:rPrChange w:id="779" w:author="Steuben, Gregg K (GE Global Research, US)" w:date="2016-10-27T12:47:00Z">
                  <w:rPr>
                    <w:rFonts w:ascii="Courier New" w:hAnsi="Courier New" w:cs="Courier New"/>
                    <w:color w:val="0000FF"/>
                    <w:sz w:val="16"/>
                    <w:szCs w:val="16"/>
                    <w:u w:val="single"/>
                  </w:rPr>
                </w:rPrChange>
              </w:rPr>
              <w:t>resources.resourceId</w:t>
            </w:r>
            <w:proofErr w:type="spellEnd"/>
            <w:r w:rsidRPr="00C4071F">
              <w:rPr>
                <w:rFonts w:ascii="Arial" w:hAnsi="Arial" w:cs="Arial"/>
                <w:color w:val="0000FF"/>
                <w:sz w:val="16"/>
                <w:szCs w:val="16"/>
                <w:u w:val="single"/>
                <w:rPrChange w:id="780" w:author="Steuben, Gregg K (GE Global Research, US)" w:date="2016-10-27T12:47:00Z">
                  <w:rPr>
                    <w:rFonts w:ascii="Courier New" w:hAnsi="Courier New" w:cs="Courier New"/>
                    <w:color w:val="0000FF"/>
                    <w:sz w:val="16"/>
                    <w:szCs w:val="16"/>
                    <w:u w:val="single"/>
                  </w:rPr>
                </w:rPrChange>
              </w:rPr>
              <w:t>("</w:t>
            </w:r>
            <w:r w:rsidRPr="00C4071F">
              <w:rPr>
                <w:rFonts w:ascii="Arial" w:hAnsi="Arial" w:cs="Arial"/>
                <w:b/>
                <w:color w:val="0000FF"/>
                <w:sz w:val="20"/>
                <w:szCs w:val="20"/>
                <w:u w:val="single"/>
                <w:rPrChange w:id="781" w:author="Steuben, Gregg K (GE Global Research, US)" w:date="2016-10-27T12:47:00Z">
                  <w:rPr>
                    <w:rFonts w:ascii="Courier New" w:hAnsi="Courier New" w:cs="Courier New"/>
                    <w:b/>
                    <w:color w:val="0000FF"/>
                    <w:sz w:val="20"/>
                    <w:szCs w:val="20"/>
                    <w:u w:val="single"/>
                  </w:rPr>
                </w:rPrChange>
              </w:rPr>
              <w:t>tutorial</w:t>
            </w:r>
            <w:r w:rsidRPr="00C4071F">
              <w:rPr>
                <w:rFonts w:ascii="Arial" w:hAnsi="Arial" w:cs="Arial"/>
                <w:color w:val="0000FF"/>
                <w:sz w:val="16"/>
                <w:szCs w:val="16"/>
                <w:u w:val="single"/>
                <w:rPrChange w:id="782" w:author="Steuben, Gregg K (GE Global Research, US)" w:date="2016-10-27T12:47:00Z">
                  <w:rPr>
                    <w:rFonts w:ascii="Courier New" w:hAnsi="Courier New" w:cs="Courier New"/>
                    <w:color w:val="0000FF"/>
                    <w:sz w:val="16"/>
                    <w:szCs w:val="16"/>
                    <w:u w:val="single"/>
                  </w:rPr>
                </w:rPrChange>
              </w:rPr>
              <w:t>");</w:t>
            </w:r>
            <w:r w:rsidRPr="00C4071F">
              <w:rPr>
                <w:rFonts w:ascii="Arial" w:hAnsi="Arial" w:cs="Arial"/>
                <w:color w:val="0000FF"/>
                <w:sz w:val="16"/>
                <w:szCs w:val="16"/>
                <w:u w:val="single"/>
                <w:rPrChange w:id="783" w:author="Steuben, Gregg K (GE Global Research, US)" w:date="2016-10-27T12:47:00Z">
                  <w:rPr>
                    <w:rFonts w:ascii="Courier New" w:hAnsi="Courier New" w:cs="Courier New"/>
                    <w:color w:val="0000FF"/>
                    <w:sz w:val="16"/>
                    <w:szCs w:val="16"/>
                    <w:u w:val="single"/>
                  </w:rPr>
                </w:rPrChange>
              </w:rPr>
              <w:br/>
              <w:t xml:space="preserve">    }</w:t>
            </w:r>
            <w:r w:rsidRPr="00C4071F">
              <w:rPr>
                <w:rFonts w:ascii="Arial" w:hAnsi="Arial" w:cs="Arial"/>
                <w:color w:val="0000FF"/>
                <w:sz w:val="16"/>
                <w:szCs w:val="16"/>
                <w:u w:val="single"/>
                <w:rPrChange w:id="784" w:author="Steuben, Gregg K (GE Global Research, US)" w:date="2016-10-27T12:47:00Z">
                  <w:rPr>
                    <w:rFonts w:ascii="Courier New" w:hAnsi="Courier New" w:cs="Courier New"/>
                    <w:color w:val="0000FF"/>
                    <w:sz w:val="16"/>
                    <w:szCs w:val="16"/>
                    <w:u w:val="single"/>
                  </w:rPr>
                </w:rPrChange>
              </w:rPr>
              <w:br/>
              <w:t>}</w:t>
            </w:r>
          </w:p>
        </w:tc>
      </w:tr>
    </w:tbl>
    <w:p w14:paraId="0CBED895" w14:textId="56A97087" w:rsidR="008E1155" w:rsidRPr="00C4071F" w:rsidRDefault="008E1155" w:rsidP="008E1155">
      <w:pPr>
        <w:pStyle w:val="ListParagraph"/>
        <w:numPr>
          <w:ilvl w:val="0"/>
          <w:numId w:val="24"/>
        </w:numPr>
        <w:spacing w:before="100" w:beforeAutospacing="1" w:after="100" w:afterAutospacing="1" w:line="240" w:lineRule="auto"/>
        <w:rPr>
          <w:rFonts w:ascii="Arial" w:hAnsi="Arial" w:cs="Arial"/>
          <w:color w:val="0000FF"/>
          <w:u w:val="single"/>
          <w:rPrChange w:id="785" w:author="Steuben, Gregg K (GE Global Research, US)" w:date="2016-10-27T12:47:00Z">
            <w:rPr>
              <w:rFonts w:ascii="Times New Roman" w:hAnsi="Times New Roman" w:cs="Times New Roman"/>
              <w:color w:val="0000FF"/>
              <w:u w:val="single"/>
            </w:rPr>
          </w:rPrChange>
        </w:rPr>
      </w:pPr>
      <w:r w:rsidRPr="00C4071F">
        <w:rPr>
          <w:rFonts w:ascii="Arial" w:hAnsi="Arial" w:cs="Arial"/>
          <w:color w:val="0000FF"/>
          <w:u w:val="single"/>
          <w:rPrChange w:id="786" w:author="Steuben, Gregg K (GE Global Research, US)" w:date="2016-10-27T12:47:00Z">
            <w:rPr>
              <w:rFonts w:ascii="Times New Roman" w:hAnsi="Times New Roman" w:cs="Times New Roman"/>
              <w:color w:val="0000FF"/>
              <w:u w:val="single"/>
            </w:rPr>
          </w:rPrChange>
        </w:rPr>
        <w:t xml:space="preserve">Replace </w:t>
      </w:r>
      <w:proofErr w:type="spellStart"/>
      <w:r w:rsidRPr="00C4071F">
        <w:rPr>
          <w:rFonts w:ascii="Arial" w:hAnsi="Arial" w:cs="Arial"/>
          <w:color w:val="0000FF"/>
          <w:u w:val="single"/>
          <w:rPrChange w:id="787" w:author="Steuben, Gregg K (GE Global Research, US)" w:date="2016-10-27T12:47:00Z">
            <w:rPr>
              <w:rFonts w:ascii="Courier New" w:hAnsi="Courier New" w:cs="Courier New"/>
              <w:color w:val="0000FF"/>
              <w:u w:val="single"/>
            </w:rPr>
          </w:rPrChange>
        </w:rPr>
        <w:t>tutorial.user</w:t>
      </w:r>
      <w:proofErr w:type="spellEnd"/>
      <w:r w:rsidRPr="00C4071F">
        <w:rPr>
          <w:rFonts w:ascii="Arial" w:hAnsi="Arial" w:cs="Arial"/>
          <w:color w:val="0000FF"/>
          <w:u w:val="single"/>
          <w:rPrChange w:id="788" w:author="Steuben, Gregg K (GE Global Research, US)" w:date="2016-10-27T12:47:00Z">
            <w:rPr>
              <w:rFonts w:ascii="Times New Roman" w:hAnsi="Times New Roman" w:cs="Times New Roman"/>
              <w:color w:val="0000FF"/>
              <w:u w:val="single"/>
            </w:rPr>
          </w:rPrChange>
        </w:rPr>
        <w:t xml:space="preserve"> with the </w:t>
      </w:r>
      <w:r w:rsidRPr="00C4071F">
        <w:rPr>
          <w:rFonts w:ascii="Arial" w:hAnsi="Arial" w:cs="Arial"/>
          <w:b/>
          <w:color w:val="0000FF"/>
          <w:u w:val="single"/>
          <w:rPrChange w:id="789" w:author="Steuben, Gregg K (GE Global Research, US)" w:date="2016-10-27T12:47:00Z">
            <w:rPr>
              <w:rFonts w:ascii="Times New Roman" w:hAnsi="Times New Roman" w:cs="Times New Roman"/>
              <w:b/>
              <w:color w:val="0000FF"/>
              <w:u w:val="single"/>
            </w:rPr>
          </w:rPrChange>
        </w:rPr>
        <w:t>name of the group</w:t>
      </w:r>
      <w:r w:rsidRPr="00C4071F">
        <w:rPr>
          <w:rFonts w:ascii="Arial" w:hAnsi="Arial" w:cs="Arial"/>
          <w:color w:val="0000FF"/>
          <w:u w:val="single"/>
          <w:rPrChange w:id="790" w:author="Steuben, Gregg K (GE Global Research, US)" w:date="2016-10-27T12:47:00Z">
            <w:rPr>
              <w:rFonts w:ascii="Times New Roman" w:hAnsi="Times New Roman" w:cs="Times New Roman"/>
              <w:color w:val="0000FF"/>
              <w:u w:val="single"/>
            </w:rPr>
          </w:rPrChange>
        </w:rPr>
        <w:t xml:space="preserve"> that contains the user that you wish to have access to the back-end services via the visualization application.</w:t>
      </w:r>
    </w:p>
    <w:p w14:paraId="10878EF8" w14:textId="3D4EDBF6" w:rsidR="008E1155" w:rsidRPr="00C4071F" w:rsidRDefault="008E1155" w:rsidP="008E1155">
      <w:pPr>
        <w:pStyle w:val="ListParagraph"/>
        <w:numPr>
          <w:ilvl w:val="0"/>
          <w:numId w:val="24"/>
        </w:numPr>
        <w:spacing w:before="100" w:beforeAutospacing="1" w:after="100" w:afterAutospacing="1" w:line="240" w:lineRule="auto"/>
        <w:rPr>
          <w:rFonts w:ascii="Arial" w:hAnsi="Arial" w:cs="Arial"/>
          <w:color w:val="0000FF"/>
          <w:u w:val="single"/>
          <w:rPrChange w:id="791" w:author="Steuben, Gregg K (GE Global Research, US)" w:date="2016-10-27T12:47:00Z">
            <w:rPr>
              <w:rFonts w:ascii="Times New Roman" w:hAnsi="Times New Roman" w:cs="Times New Roman"/>
              <w:color w:val="0000FF"/>
              <w:u w:val="single"/>
            </w:rPr>
          </w:rPrChange>
        </w:rPr>
      </w:pPr>
      <w:r w:rsidRPr="00C4071F">
        <w:rPr>
          <w:rFonts w:ascii="Arial" w:hAnsi="Arial" w:cs="Arial"/>
          <w:color w:val="0000FF"/>
          <w:u w:val="single"/>
          <w:rPrChange w:id="792" w:author="Steuben, Gregg K (GE Global Research, US)" w:date="2016-10-27T12:47:00Z">
            <w:rPr>
              <w:rFonts w:ascii="Times New Roman" w:hAnsi="Times New Roman" w:cs="Times New Roman"/>
              <w:color w:val="0000FF"/>
              <w:u w:val="single"/>
            </w:rPr>
          </w:rPrChange>
        </w:rPr>
        <w:t xml:space="preserve">Replace </w:t>
      </w:r>
      <w:r w:rsidRPr="00C4071F">
        <w:rPr>
          <w:rFonts w:ascii="Arial" w:hAnsi="Arial" w:cs="Arial"/>
          <w:color w:val="0000FF"/>
          <w:u w:val="single"/>
          <w:rPrChange w:id="793" w:author="Steuben, Gregg K (GE Global Research, US)" w:date="2016-10-27T12:47:00Z">
            <w:rPr>
              <w:rFonts w:ascii="Courier New" w:hAnsi="Courier New" w:cs="Courier New"/>
              <w:color w:val="0000FF"/>
              <w:u w:val="single"/>
            </w:rPr>
          </w:rPrChange>
        </w:rPr>
        <w:t>tutorial</w:t>
      </w:r>
      <w:r w:rsidRPr="00C4071F">
        <w:rPr>
          <w:rFonts w:ascii="Arial" w:hAnsi="Arial" w:cs="Arial"/>
          <w:color w:val="0000FF"/>
          <w:u w:val="single"/>
          <w:rPrChange w:id="794" w:author="Steuben, Gregg K (GE Global Research, US)" w:date="2016-10-27T12:47:00Z">
            <w:rPr>
              <w:rFonts w:ascii="Times New Roman" w:hAnsi="Times New Roman" w:cs="Times New Roman"/>
              <w:color w:val="0000FF"/>
              <w:u w:val="single"/>
            </w:rPr>
          </w:rPrChange>
        </w:rPr>
        <w:t xml:space="preserve"> with the </w:t>
      </w:r>
      <w:r w:rsidRPr="00C4071F">
        <w:rPr>
          <w:rFonts w:ascii="Arial" w:hAnsi="Arial" w:cs="Arial"/>
          <w:b/>
          <w:color w:val="0000FF"/>
          <w:u w:val="single"/>
          <w:rPrChange w:id="795" w:author="Steuben, Gregg K (GE Global Research, US)" w:date="2016-10-27T12:47:00Z">
            <w:rPr>
              <w:rFonts w:ascii="Times New Roman" w:hAnsi="Times New Roman" w:cs="Times New Roman"/>
              <w:b/>
              <w:color w:val="0000FF"/>
              <w:u w:val="single"/>
            </w:rPr>
          </w:rPrChange>
        </w:rPr>
        <w:t>prefix of the name of the group</w:t>
      </w:r>
      <w:r w:rsidRPr="00C4071F">
        <w:rPr>
          <w:rFonts w:ascii="Arial" w:hAnsi="Arial" w:cs="Arial"/>
          <w:color w:val="0000FF"/>
          <w:u w:val="single"/>
          <w:rPrChange w:id="796" w:author="Steuben, Gregg K (GE Global Research, US)" w:date="2016-10-27T12:47:00Z">
            <w:rPr>
              <w:rFonts w:ascii="Times New Roman" w:hAnsi="Times New Roman" w:cs="Times New Roman"/>
              <w:color w:val="0000FF"/>
              <w:u w:val="single"/>
            </w:rPr>
          </w:rPrChange>
        </w:rPr>
        <w:t xml:space="preserve"> that contains the user that you wish to have access to the back-end services via the visualization application.</w:t>
      </w:r>
    </w:p>
    <w:p w14:paraId="3B847478" w14:textId="77777777" w:rsidR="008E1155" w:rsidRPr="00C4071F" w:rsidRDefault="008E1155" w:rsidP="008E1155">
      <w:pPr>
        <w:pStyle w:val="ListParagraph"/>
        <w:spacing w:before="100" w:beforeAutospacing="1" w:after="100" w:afterAutospacing="1" w:line="240" w:lineRule="auto"/>
        <w:rPr>
          <w:rFonts w:ascii="Arial" w:hAnsi="Arial" w:cs="Arial"/>
          <w:color w:val="0000FF"/>
          <w:u w:val="single"/>
          <w:rPrChange w:id="797" w:author="Steuben, Gregg K (GE Global Research, US)" w:date="2016-10-27T12:47:00Z">
            <w:rPr>
              <w:color w:val="0000FF"/>
              <w:u w:val="single"/>
            </w:rPr>
          </w:rPrChange>
        </w:rPr>
      </w:pPr>
    </w:p>
    <w:p w14:paraId="7C22E987" w14:textId="77777777" w:rsidR="008E1155" w:rsidRPr="00C4071F" w:rsidRDefault="008E1155">
      <w:pPr>
        <w:spacing w:before="100" w:beforeAutospacing="1" w:after="100" w:afterAutospacing="1" w:line="240" w:lineRule="auto"/>
        <w:rPr>
          <w:rFonts w:ascii="Arial" w:eastAsia="Times New Roman" w:hAnsi="Arial" w:cs="Arial"/>
          <w:sz w:val="24"/>
          <w:szCs w:val="24"/>
          <w:rPrChange w:id="798" w:author="Steuben, Gregg K (GE Global Research, US)" w:date="2016-10-27T12:47:00Z">
            <w:rPr>
              <w:rFonts w:ascii="Times New Roman" w:eastAsia="Times New Roman" w:hAnsi="Times New Roman" w:cs="Times New Roman"/>
              <w:sz w:val="24"/>
              <w:szCs w:val="24"/>
            </w:rPr>
          </w:rPrChange>
        </w:rPr>
      </w:pPr>
    </w:p>
    <w:p w14:paraId="5B39DE0E" w14:textId="5E286006" w:rsidR="00B33E66" w:rsidRPr="00C4071F" w:rsidRDefault="00B33E66">
      <w:pPr>
        <w:spacing w:before="100" w:beforeAutospacing="1" w:after="100" w:afterAutospacing="1" w:line="240" w:lineRule="auto"/>
        <w:ind w:left="1080"/>
        <w:outlineLvl w:val="2"/>
        <w:rPr>
          <w:rFonts w:ascii="Arial" w:eastAsia="Times New Roman" w:hAnsi="Arial" w:cs="Arial"/>
          <w:sz w:val="24"/>
          <w:szCs w:val="24"/>
          <w:rPrChange w:id="799" w:author="Steuben, Gregg K (GE Global Research, US)" w:date="2016-10-27T12:47:00Z">
            <w:rPr/>
          </w:rPrChange>
        </w:rPr>
        <w:pPrChange w:id="800" w:author="Steuben, Gregg K (GE Global Research, US)" w:date="2016-10-17T15:35:00Z">
          <w:pPr>
            <w:pStyle w:val="ListParagraph"/>
            <w:numPr>
              <w:ilvl w:val="1"/>
              <w:numId w:val="23"/>
            </w:numPr>
            <w:spacing w:before="100" w:beforeAutospacing="1" w:after="100" w:afterAutospacing="1" w:line="240" w:lineRule="auto"/>
            <w:ind w:left="1440" w:hanging="360"/>
            <w:outlineLvl w:val="2"/>
          </w:pPr>
        </w:pPrChange>
      </w:pPr>
    </w:p>
    <w:p w14:paraId="05B1D452" w14:textId="4DF8B3B9" w:rsidR="00213964" w:rsidRPr="00C4071F" w:rsidRDefault="00213964">
      <w:pPr>
        <w:spacing w:before="100" w:beforeAutospacing="1" w:after="100" w:afterAutospacing="1" w:line="240" w:lineRule="auto"/>
        <w:ind w:left="1080"/>
        <w:outlineLvl w:val="2"/>
        <w:rPr>
          <w:rFonts w:ascii="Arial" w:eastAsia="Times New Roman" w:hAnsi="Arial" w:cs="Arial"/>
          <w:sz w:val="24"/>
          <w:szCs w:val="24"/>
          <w:rPrChange w:id="801" w:author="Steuben, Gregg K (GE Global Research, US)" w:date="2016-10-27T12:47:00Z">
            <w:rPr/>
          </w:rPrChange>
        </w:rPr>
        <w:pPrChange w:id="802" w:author="Steuben, Gregg K (GE Global Research, US)" w:date="2016-10-17T15:35:00Z">
          <w:pPr>
            <w:pStyle w:val="ListParagraph"/>
            <w:numPr>
              <w:ilvl w:val="1"/>
              <w:numId w:val="23"/>
            </w:numPr>
            <w:spacing w:before="100" w:beforeAutospacing="1" w:after="100" w:afterAutospacing="1" w:line="240" w:lineRule="auto"/>
            <w:ind w:left="1440" w:hanging="360"/>
            <w:outlineLvl w:val="2"/>
          </w:pPr>
        </w:pPrChange>
      </w:pPr>
    </w:p>
    <w:p w14:paraId="20FCEE42" w14:textId="77777777" w:rsidR="00853E21" w:rsidRDefault="00213964" w:rsidP="007110B1">
      <w:pPr>
        <w:spacing w:before="100" w:beforeAutospacing="1" w:after="100" w:afterAutospacing="1" w:line="240" w:lineRule="auto"/>
        <w:ind w:left="1080"/>
        <w:outlineLvl w:val="2"/>
        <w:rPr>
          <w:ins w:id="803" w:author="Steuben, Gregg K (GE Global Research, US)" w:date="2016-10-27T13:01:00Z"/>
          <w:rFonts w:ascii="Arial" w:eastAsia="Times New Roman" w:hAnsi="Arial" w:cs="Arial"/>
          <w:b/>
          <w:sz w:val="24"/>
          <w:szCs w:val="24"/>
        </w:rPr>
      </w:pPr>
      <w:r w:rsidRPr="00C4071F">
        <w:rPr>
          <w:rFonts w:ascii="Arial" w:eastAsia="Times New Roman" w:hAnsi="Arial" w:cs="Arial"/>
          <w:b/>
          <w:sz w:val="24"/>
          <w:szCs w:val="24"/>
          <w:rPrChange w:id="804" w:author="Steuben, Gregg K (GE Global Research, US)" w:date="2016-10-27T12:47:00Z">
            <w:rPr>
              <w:rFonts w:ascii="Times New Roman" w:eastAsia="Times New Roman" w:hAnsi="Times New Roman" w:cs="Times New Roman"/>
              <w:b/>
              <w:sz w:val="24"/>
              <w:szCs w:val="24"/>
            </w:rPr>
          </w:rPrChange>
        </w:rPr>
        <w:t>Build each module using Maven</w:t>
      </w:r>
    </w:p>
    <w:tbl>
      <w:tblPr>
        <w:tblStyle w:val="TableGrid"/>
        <w:tblW w:w="0" w:type="auto"/>
        <w:tblInd w:w="1080" w:type="dxa"/>
        <w:tblLook w:val="04A0" w:firstRow="1" w:lastRow="0" w:firstColumn="1" w:lastColumn="0" w:noHBand="0" w:noVBand="1"/>
      </w:tblPr>
      <w:tblGrid>
        <w:gridCol w:w="8270"/>
      </w:tblGrid>
      <w:tr w:rsidR="00853E21" w14:paraId="4DDF1D79" w14:textId="77777777" w:rsidTr="00853E21">
        <w:trPr>
          <w:ins w:id="805" w:author="Steuben, Gregg K (GE Global Research, US)" w:date="2016-10-27T13:01:00Z"/>
        </w:trPr>
        <w:tc>
          <w:tcPr>
            <w:tcW w:w="9350" w:type="dxa"/>
          </w:tcPr>
          <w:p w14:paraId="3C777563" w14:textId="6ED12B8A" w:rsidR="00853E21" w:rsidRDefault="00853E21" w:rsidP="007110B1">
            <w:pPr>
              <w:spacing w:before="100" w:beforeAutospacing="1" w:after="100" w:afterAutospacing="1"/>
              <w:outlineLvl w:val="2"/>
              <w:rPr>
                <w:ins w:id="806" w:author="Steuben, Gregg K (GE Global Research, US)" w:date="2016-10-27T13:01:00Z"/>
                <w:rFonts w:ascii="Arial" w:eastAsia="Times New Roman" w:hAnsi="Arial" w:cs="Arial"/>
                <w:sz w:val="24"/>
                <w:szCs w:val="24"/>
              </w:rPr>
            </w:pPr>
            <w:ins w:id="807" w:author="Steuben, Gregg K (GE Global Research, US)" w:date="2016-10-27T13:01:00Z">
              <w:r w:rsidRPr="00F24557">
                <w:rPr>
                  <w:rFonts w:ascii="Arial" w:eastAsia="Times New Roman" w:hAnsi="Arial" w:cs="Arial"/>
                  <w:sz w:val="20"/>
                  <w:szCs w:val="20"/>
                </w:rPr>
                <w:t xml:space="preserve">  $ cd tutorial-analytics/tutorial-actual-vs-expected-analytic</w:t>
              </w:r>
              <w:r w:rsidRPr="00F24557">
                <w:rPr>
                  <w:rFonts w:ascii="Arial" w:eastAsia="Times New Roman" w:hAnsi="Arial" w:cs="Arial"/>
                  <w:sz w:val="20"/>
                  <w:szCs w:val="20"/>
                </w:rPr>
                <w:br/>
                <w:t xml:space="preserve">  </w:t>
              </w:r>
              <w:commentRangeStart w:id="808"/>
              <w:r w:rsidRPr="00F24557">
                <w:rPr>
                  <w:rFonts w:ascii="Arial" w:eastAsia="Times New Roman" w:hAnsi="Arial" w:cs="Arial"/>
                  <w:sz w:val="20"/>
                  <w:szCs w:val="20"/>
                </w:rPr>
                <w:t xml:space="preserve">$ </w:t>
              </w:r>
              <w:proofErr w:type="spellStart"/>
              <w:r w:rsidRPr="00F24557">
                <w:rPr>
                  <w:rFonts w:ascii="Arial" w:eastAsia="Times New Roman" w:hAnsi="Arial" w:cs="Arial"/>
                  <w:sz w:val="20"/>
                  <w:szCs w:val="20"/>
                </w:rPr>
                <w:t>mvn</w:t>
              </w:r>
              <w:proofErr w:type="spellEnd"/>
              <w:r w:rsidRPr="00F24557">
                <w:rPr>
                  <w:rFonts w:ascii="Arial" w:eastAsia="Times New Roman" w:hAnsi="Arial" w:cs="Arial"/>
                  <w:sz w:val="20"/>
                  <w:szCs w:val="20"/>
                </w:rPr>
                <w:t xml:space="preserve"> clean install</w:t>
              </w:r>
              <w:commentRangeEnd w:id="808"/>
              <w:r w:rsidRPr="00F24557">
                <w:rPr>
                  <w:rStyle w:val="CommentReference"/>
                  <w:rFonts w:ascii="Arial" w:hAnsi="Arial" w:cs="Arial"/>
                  <w:sz w:val="20"/>
                  <w:szCs w:val="20"/>
                </w:rPr>
                <w:commentReference w:id="808"/>
              </w:r>
              <w:r w:rsidRPr="00F24557">
                <w:rPr>
                  <w:rFonts w:ascii="Arial" w:eastAsia="Times New Roman" w:hAnsi="Arial" w:cs="Arial"/>
                  <w:sz w:val="20"/>
                  <w:szCs w:val="20"/>
                </w:rPr>
                <w:br/>
                <w:t xml:space="preserve">  $ cd</w:t>
              </w:r>
              <w:proofErr w:type="gramStart"/>
              <w:r w:rsidRPr="00F24557">
                <w:rPr>
                  <w:rFonts w:ascii="Arial" w:eastAsia="Times New Roman" w:hAnsi="Arial" w:cs="Arial"/>
                  <w:sz w:val="20"/>
                  <w:szCs w:val="20"/>
                </w:rPr>
                <w:t xml:space="preserve"> ..</w:t>
              </w:r>
              <w:proofErr w:type="gramEnd"/>
              <w:r w:rsidRPr="00F24557">
                <w:rPr>
                  <w:rFonts w:ascii="Arial" w:eastAsia="Times New Roman" w:hAnsi="Arial" w:cs="Arial"/>
                  <w:sz w:val="20"/>
                  <w:szCs w:val="20"/>
                </w:rPr>
                <w:t>/../tutorial-</w:t>
              </w:r>
              <w:proofErr w:type="spellStart"/>
              <w:r w:rsidRPr="00F24557">
                <w:rPr>
                  <w:rFonts w:ascii="Arial" w:eastAsia="Times New Roman" w:hAnsi="Arial" w:cs="Arial"/>
                  <w:sz w:val="20"/>
                  <w:szCs w:val="20"/>
                </w:rPr>
                <w:t>svcs</w:t>
              </w:r>
              <w:proofErr w:type="spellEnd"/>
              <w:r w:rsidRPr="00F24557">
                <w:rPr>
                  <w:rFonts w:ascii="Arial" w:eastAsia="Times New Roman" w:hAnsi="Arial" w:cs="Arial"/>
                  <w:sz w:val="20"/>
                  <w:szCs w:val="20"/>
                </w:rPr>
                <w:br/>
                <w:t xml:space="preserve">  $ </w:t>
              </w:r>
              <w:proofErr w:type="spellStart"/>
              <w:r w:rsidRPr="00F24557">
                <w:rPr>
                  <w:rFonts w:ascii="Arial" w:eastAsia="Times New Roman" w:hAnsi="Arial" w:cs="Arial"/>
                  <w:sz w:val="20"/>
                  <w:szCs w:val="20"/>
                </w:rPr>
                <w:t>mvn</w:t>
              </w:r>
              <w:proofErr w:type="spellEnd"/>
              <w:r w:rsidRPr="00F24557">
                <w:rPr>
                  <w:rFonts w:ascii="Arial" w:eastAsia="Times New Roman" w:hAnsi="Arial" w:cs="Arial"/>
                  <w:sz w:val="20"/>
                  <w:szCs w:val="20"/>
                </w:rPr>
                <w:t xml:space="preserve"> clean install</w:t>
              </w:r>
              <w:r w:rsidRPr="00F24557">
                <w:rPr>
                  <w:rFonts w:ascii="Arial" w:eastAsia="Times New Roman" w:hAnsi="Arial" w:cs="Arial"/>
                  <w:sz w:val="20"/>
                  <w:szCs w:val="20"/>
                </w:rPr>
                <w:br/>
                <w:t xml:space="preserve">  $ cd ../tutorial-</w:t>
              </w:r>
              <w:proofErr w:type="spellStart"/>
              <w:r w:rsidRPr="00F24557">
                <w:rPr>
                  <w:rFonts w:ascii="Arial" w:eastAsia="Times New Roman" w:hAnsi="Arial" w:cs="Arial"/>
                  <w:sz w:val="20"/>
                  <w:szCs w:val="20"/>
                </w:rPr>
                <w:t>util</w:t>
              </w:r>
              <w:proofErr w:type="spellEnd"/>
              <w:r w:rsidRPr="00F24557">
                <w:rPr>
                  <w:rFonts w:ascii="Arial" w:eastAsia="Times New Roman" w:hAnsi="Arial" w:cs="Arial"/>
                  <w:sz w:val="20"/>
                  <w:szCs w:val="20"/>
                </w:rPr>
                <w:t>/tutorial-</w:t>
              </w:r>
              <w:proofErr w:type="spellStart"/>
              <w:r w:rsidRPr="00F24557">
                <w:rPr>
                  <w:rFonts w:ascii="Arial" w:eastAsia="Times New Roman" w:hAnsi="Arial" w:cs="Arial"/>
                  <w:sz w:val="20"/>
                  <w:szCs w:val="20"/>
                </w:rPr>
                <w:t>timeseries</w:t>
              </w:r>
              <w:proofErr w:type="spellEnd"/>
              <w:r w:rsidRPr="00F24557">
                <w:rPr>
                  <w:rFonts w:ascii="Arial" w:eastAsia="Times New Roman" w:hAnsi="Arial" w:cs="Arial"/>
                  <w:sz w:val="20"/>
                  <w:szCs w:val="20"/>
                </w:rPr>
                <w:t>-</w:t>
              </w:r>
              <w:proofErr w:type="spellStart"/>
              <w:r w:rsidRPr="00F24557">
                <w:rPr>
                  <w:rFonts w:ascii="Arial" w:eastAsia="Times New Roman" w:hAnsi="Arial" w:cs="Arial"/>
                  <w:sz w:val="20"/>
                  <w:szCs w:val="20"/>
                </w:rPr>
                <w:t>util</w:t>
              </w:r>
              <w:proofErr w:type="spellEnd"/>
              <w:r w:rsidRPr="00F24557">
                <w:rPr>
                  <w:rFonts w:ascii="Arial" w:eastAsia="Times New Roman" w:hAnsi="Arial" w:cs="Arial"/>
                  <w:sz w:val="20"/>
                  <w:szCs w:val="20"/>
                </w:rPr>
                <w:br/>
                <w:t xml:space="preserve">  $ </w:t>
              </w:r>
              <w:proofErr w:type="spellStart"/>
              <w:r w:rsidRPr="00F24557">
                <w:rPr>
                  <w:rFonts w:ascii="Arial" w:eastAsia="Times New Roman" w:hAnsi="Arial" w:cs="Arial"/>
                  <w:sz w:val="20"/>
                  <w:szCs w:val="20"/>
                </w:rPr>
                <w:t>mvn</w:t>
              </w:r>
              <w:proofErr w:type="spellEnd"/>
              <w:r w:rsidRPr="00F24557">
                <w:rPr>
                  <w:rFonts w:ascii="Arial" w:eastAsia="Times New Roman" w:hAnsi="Arial" w:cs="Arial"/>
                  <w:sz w:val="20"/>
                  <w:szCs w:val="20"/>
                </w:rPr>
                <w:t xml:space="preserve"> clean install</w:t>
              </w:r>
            </w:ins>
          </w:p>
        </w:tc>
      </w:tr>
    </w:tbl>
    <w:p w14:paraId="56089328" w14:textId="16F27723" w:rsidR="00B33E66" w:rsidRPr="00C4071F" w:rsidRDefault="00B33E66" w:rsidP="007110B1">
      <w:pPr>
        <w:spacing w:before="100" w:beforeAutospacing="1" w:after="100" w:afterAutospacing="1" w:line="240" w:lineRule="auto"/>
        <w:ind w:left="1080"/>
        <w:outlineLvl w:val="2"/>
        <w:rPr>
          <w:rFonts w:ascii="Arial" w:eastAsia="Times New Roman" w:hAnsi="Arial" w:cs="Arial"/>
          <w:sz w:val="24"/>
          <w:szCs w:val="24"/>
          <w:rPrChange w:id="809"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810" w:author="Steuben, Gregg K (GE Global Research, US)" w:date="2016-10-27T12:47:00Z">
            <w:rPr>
              <w:rFonts w:ascii="Times New Roman" w:eastAsia="Times New Roman" w:hAnsi="Times New Roman" w:cs="Times New Roman"/>
              <w:sz w:val="24"/>
              <w:szCs w:val="24"/>
            </w:rPr>
          </w:rPrChange>
        </w:rPr>
        <w:br/>
      </w:r>
      <w:del w:id="811" w:author="Steuben, Gregg K (GE Global Research, US)" w:date="2016-10-27T13:01:00Z">
        <w:r w:rsidR="00213964" w:rsidRPr="00C4071F" w:rsidDel="00853E21">
          <w:rPr>
            <w:rFonts w:ascii="Arial" w:eastAsia="Times New Roman" w:hAnsi="Arial" w:cs="Arial"/>
            <w:sz w:val="20"/>
            <w:szCs w:val="20"/>
            <w:rPrChange w:id="812" w:author="Steuben, Gregg K (GE Global Research, US)" w:date="2016-10-27T12:47:00Z">
              <w:rPr>
                <w:rFonts w:ascii="Courier New" w:eastAsia="Times New Roman" w:hAnsi="Courier New" w:cs="Courier New"/>
                <w:sz w:val="20"/>
                <w:szCs w:val="20"/>
              </w:rPr>
            </w:rPrChange>
          </w:rPr>
          <w:delText xml:space="preserve">  </w:delText>
        </w:r>
        <w:r w:rsidRPr="00C4071F" w:rsidDel="00853E21">
          <w:rPr>
            <w:rFonts w:ascii="Arial" w:eastAsia="Times New Roman" w:hAnsi="Arial" w:cs="Arial"/>
            <w:sz w:val="20"/>
            <w:szCs w:val="20"/>
            <w:rPrChange w:id="813" w:author="Steuben, Gregg K (GE Global Research, US)" w:date="2016-10-27T12:47:00Z">
              <w:rPr>
                <w:rFonts w:ascii="Courier New" w:eastAsia="Times New Roman" w:hAnsi="Courier New" w:cs="Courier New"/>
                <w:sz w:val="20"/>
                <w:szCs w:val="20"/>
              </w:rPr>
            </w:rPrChange>
          </w:rPr>
          <w:delText>$ cd tutorial-analytics/tutorial-actual-vs-expected-analytic</w:delText>
        </w:r>
        <w:r w:rsidRPr="00C4071F" w:rsidDel="00853E21">
          <w:rPr>
            <w:rFonts w:ascii="Arial" w:eastAsia="Times New Roman" w:hAnsi="Arial" w:cs="Arial"/>
            <w:sz w:val="20"/>
            <w:szCs w:val="20"/>
            <w:rPrChange w:id="814" w:author="Steuben, Gregg K (GE Global Research, US)" w:date="2016-10-27T12:47:00Z">
              <w:rPr>
                <w:rFonts w:ascii="Courier New" w:eastAsia="Times New Roman" w:hAnsi="Courier New" w:cs="Courier New"/>
                <w:sz w:val="20"/>
                <w:szCs w:val="20"/>
              </w:rPr>
            </w:rPrChange>
          </w:rPr>
          <w:br/>
        </w:r>
        <w:r w:rsidR="00213964" w:rsidRPr="00C4071F" w:rsidDel="00853E21">
          <w:rPr>
            <w:rFonts w:ascii="Arial" w:eastAsia="Times New Roman" w:hAnsi="Arial" w:cs="Arial"/>
            <w:sz w:val="20"/>
            <w:szCs w:val="20"/>
            <w:rPrChange w:id="815" w:author="Steuben, Gregg K (GE Global Research, US)" w:date="2016-10-27T12:47:00Z">
              <w:rPr>
                <w:rFonts w:ascii="Courier New" w:eastAsia="Times New Roman" w:hAnsi="Courier New" w:cs="Courier New"/>
                <w:sz w:val="20"/>
                <w:szCs w:val="20"/>
              </w:rPr>
            </w:rPrChange>
          </w:rPr>
          <w:lastRenderedPageBreak/>
          <w:delText xml:space="preserve">  </w:delText>
        </w:r>
        <w:commentRangeStart w:id="816"/>
        <w:r w:rsidRPr="00C4071F" w:rsidDel="00853E21">
          <w:rPr>
            <w:rFonts w:ascii="Arial" w:eastAsia="Times New Roman" w:hAnsi="Arial" w:cs="Arial"/>
            <w:sz w:val="20"/>
            <w:szCs w:val="20"/>
            <w:rPrChange w:id="817" w:author="Steuben, Gregg K (GE Global Research, US)" w:date="2016-10-27T12:47:00Z">
              <w:rPr>
                <w:rFonts w:ascii="Courier New" w:eastAsia="Times New Roman" w:hAnsi="Courier New" w:cs="Courier New"/>
                <w:sz w:val="20"/>
                <w:szCs w:val="20"/>
              </w:rPr>
            </w:rPrChange>
          </w:rPr>
          <w:delText>$ mvn clean install</w:delText>
        </w:r>
        <w:commentRangeEnd w:id="816"/>
        <w:r w:rsidRPr="00C4071F" w:rsidDel="00853E21">
          <w:rPr>
            <w:rStyle w:val="CommentReference"/>
            <w:rFonts w:ascii="Arial" w:hAnsi="Arial" w:cs="Arial"/>
            <w:sz w:val="20"/>
            <w:szCs w:val="20"/>
            <w:rPrChange w:id="818" w:author="Steuben, Gregg K (GE Global Research, US)" w:date="2016-10-27T12:47:00Z">
              <w:rPr>
                <w:rStyle w:val="CommentReference"/>
                <w:rFonts w:ascii="Courier New" w:hAnsi="Courier New" w:cs="Courier New"/>
                <w:sz w:val="20"/>
                <w:szCs w:val="20"/>
              </w:rPr>
            </w:rPrChange>
          </w:rPr>
          <w:commentReference w:id="816"/>
        </w:r>
        <w:r w:rsidRPr="00C4071F" w:rsidDel="00853E21">
          <w:rPr>
            <w:rFonts w:ascii="Arial" w:eastAsia="Times New Roman" w:hAnsi="Arial" w:cs="Arial"/>
            <w:sz w:val="20"/>
            <w:szCs w:val="20"/>
            <w:rPrChange w:id="819" w:author="Steuben, Gregg K (GE Global Research, US)" w:date="2016-10-27T12:47:00Z">
              <w:rPr>
                <w:rFonts w:ascii="Courier New" w:eastAsia="Times New Roman" w:hAnsi="Courier New" w:cs="Courier New"/>
                <w:sz w:val="20"/>
                <w:szCs w:val="20"/>
              </w:rPr>
            </w:rPrChange>
          </w:rPr>
          <w:br/>
        </w:r>
        <w:r w:rsidR="00213964" w:rsidRPr="00C4071F" w:rsidDel="00853E21">
          <w:rPr>
            <w:rFonts w:ascii="Arial" w:eastAsia="Times New Roman" w:hAnsi="Arial" w:cs="Arial"/>
            <w:sz w:val="20"/>
            <w:szCs w:val="20"/>
            <w:rPrChange w:id="820" w:author="Steuben, Gregg K (GE Global Research, US)" w:date="2016-10-27T12:47:00Z">
              <w:rPr>
                <w:rFonts w:ascii="Courier New" w:eastAsia="Times New Roman" w:hAnsi="Courier New" w:cs="Courier New"/>
                <w:sz w:val="20"/>
                <w:szCs w:val="20"/>
              </w:rPr>
            </w:rPrChange>
          </w:rPr>
          <w:delText xml:space="preserve">  </w:delText>
        </w:r>
        <w:r w:rsidRPr="00C4071F" w:rsidDel="00853E21">
          <w:rPr>
            <w:rFonts w:ascii="Arial" w:eastAsia="Times New Roman" w:hAnsi="Arial" w:cs="Arial"/>
            <w:sz w:val="20"/>
            <w:szCs w:val="20"/>
            <w:rPrChange w:id="821" w:author="Steuben, Gregg K (GE Global Research, US)" w:date="2016-10-27T12:47:00Z">
              <w:rPr>
                <w:rFonts w:ascii="Courier New" w:eastAsia="Times New Roman" w:hAnsi="Courier New" w:cs="Courier New"/>
                <w:sz w:val="20"/>
                <w:szCs w:val="20"/>
              </w:rPr>
            </w:rPrChange>
          </w:rPr>
          <w:delText>$ cd ../tutorial-svcs</w:delText>
        </w:r>
        <w:r w:rsidRPr="00C4071F" w:rsidDel="00853E21">
          <w:rPr>
            <w:rFonts w:ascii="Arial" w:eastAsia="Times New Roman" w:hAnsi="Arial" w:cs="Arial"/>
            <w:sz w:val="20"/>
            <w:szCs w:val="20"/>
            <w:rPrChange w:id="822" w:author="Steuben, Gregg K (GE Global Research, US)" w:date="2016-10-27T12:47:00Z">
              <w:rPr>
                <w:rFonts w:ascii="Courier New" w:eastAsia="Times New Roman" w:hAnsi="Courier New" w:cs="Courier New"/>
                <w:sz w:val="20"/>
                <w:szCs w:val="20"/>
              </w:rPr>
            </w:rPrChange>
          </w:rPr>
          <w:br/>
        </w:r>
        <w:r w:rsidR="00213964" w:rsidRPr="00C4071F" w:rsidDel="00853E21">
          <w:rPr>
            <w:rFonts w:ascii="Arial" w:eastAsia="Times New Roman" w:hAnsi="Arial" w:cs="Arial"/>
            <w:sz w:val="20"/>
            <w:szCs w:val="20"/>
            <w:rPrChange w:id="823" w:author="Steuben, Gregg K (GE Global Research, US)" w:date="2016-10-27T12:47:00Z">
              <w:rPr>
                <w:rFonts w:ascii="Courier New" w:eastAsia="Times New Roman" w:hAnsi="Courier New" w:cs="Courier New"/>
                <w:sz w:val="20"/>
                <w:szCs w:val="20"/>
              </w:rPr>
            </w:rPrChange>
          </w:rPr>
          <w:delText xml:space="preserve">  </w:delText>
        </w:r>
        <w:r w:rsidRPr="00C4071F" w:rsidDel="00853E21">
          <w:rPr>
            <w:rFonts w:ascii="Arial" w:eastAsia="Times New Roman" w:hAnsi="Arial" w:cs="Arial"/>
            <w:sz w:val="20"/>
            <w:szCs w:val="20"/>
            <w:rPrChange w:id="824" w:author="Steuben, Gregg K (GE Global Research, US)" w:date="2016-10-27T12:47:00Z">
              <w:rPr>
                <w:rFonts w:ascii="Courier New" w:eastAsia="Times New Roman" w:hAnsi="Courier New" w:cs="Courier New"/>
                <w:sz w:val="20"/>
                <w:szCs w:val="20"/>
              </w:rPr>
            </w:rPrChange>
          </w:rPr>
          <w:delText>$ mvn clean install</w:delText>
        </w:r>
        <w:r w:rsidRPr="00C4071F" w:rsidDel="00853E21">
          <w:rPr>
            <w:rFonts w:ascii="Arial" w:eastAsia="Times New Roman" w:hAnsi="Arial" w:cs="Arial"/>
            <w:sz w:val="20"/>
            <w:szCs w:val="20"/>
            <w:rPrChange w:id="825" w:author="Steuben, Gregg K (GE Global Research, US)" w:date="2016-10-27T12:47:00Z">
              <w:rPr>
                <w:rFonts w:ascii="Courier New" w:eastAsia="Times New Roman" w:hAnsi="Courier New" w:cs="Courier New"/>
                <w:sz w:val="20"/>
                <w:szCs w:val="20"/>
              </w:rPr>
            </w:rPrChange>
          </w:rPr>
          <w:br/>
        </w:r>
        <w:r w:rsidR="00213964" w:rsidRPr="00C4071F" w:rsidDel="00853E21">
          <w:rPr>
            <w:rFonts w:ascii="Arial" w:eastAsia="Times New Roman" w:hAnsi="Arial" w:cs="Arial"/>
            <w:sz w:val="20"/>
            <w:szCs w:val="20"/>
            <w:rPrChange w:id="826" w:author="Steuben, Gregg K (GE Global Research, US)" w:date="2016-10-27T12:47:00Z">
              <w:rPr>
                <w:rFonts w:ascii="Courier New" w:eastAsia="Times New Roman" w:hAnsi="Courier New" w:cs="Courier New"/>
                <w:sz w:val="20"/>
                <w:szCs w:val="20"/>
              </w:rPr>
            </w:rPrChange>
          </w:rPr>
          <w:delText xml:space="preserve">  </w:delText>
        </w:r>
        <w:r w:rsidRPr="00C4071F" w:rsidDel="00853E21">
          <w:rPr>
            <w:rFonts w:ascii="Arial" w:eastAsia="Times New Roman" w:hAnsi="Arial" w:cs="Arial"/>
            <w:sz w:val="20"/>
            <w:szCs w:val="20"/>
            <w:rPrChange w:id="827" w:author="Steuben, Gregg K (GE Global Research, US)" w:date="2016-10-27T12:47:00Z">
              <w:rPr>
                <w:rFonts w:ascii="Courier New" w:eastAsia="Times New Roman" w:hAnsi="Courier New" w:cs="Courier New"/>
                <w:sz w:val="20"/>
                <w:szCs w:val="20"/>
              </w:rPr>
            </w:rPrChange>
          </w:rPr>
          <w:delText>$ cd ../tutorial-util/tutorial-timeseries-util</w:delText>
        </w:r>
        <w:r w:rsidRPr="00C4071F" w:rsidDel="00853E21">
          <w:rPr>
            <w:rFonts w:ascii="Arial" w:eastAsia="Times New Roman" w:hAnsi="Arial" w:cs="Arial"/>
            <w:sz w:val="20"/>
            <w:szCs w:val="20"/>
            <w:rPrChange w:id="828" w:author="Steuben, Gregg K (GE Global Research, US)" w:date="2016-10-27T12:47:00Z">
              <w:rPr>
                <w:rFonts w:ascii="Courier New" w:eastAsia="Times New Roman" w:hAnsi="Courier New" w:cs="Courier New"/>
                <w:sz w:val="20"/>
                <w:szCs w:val="20"/>
              </w:rPr>
            </w:rPrChange>
          </w:rPr>
          <w:br/>
        </w:r>
        <w:r w:rsidR="00213964" w:rsidRPr="00C4071F" w:rsidDel="00853E21">
          <w:rPr>
            <w:rFonts w:ascii="Arial" w:eastAsia="Times New Roman" w:hAnsi="Arial" w:cs="Arial"/>
            <w:sz w:val="20"/>
            <w:szCs w:val="20"/>
            <w:rPrChange w:id="829" w:author="Steuben, Gregg K (GE Global Research, US)" w:date="2016-10-27T12:47:00Z">
              <w:rPr>
                <w:rFonts w:ascii="Courier New" w:eastAsia="Times New Roman" w:hAnsi="Courier New" w:cs="Courier New"/>
                <w:sz w:val="20"/>
                <w:szCs w:val="20"/>
              </w:rPr>
            </w:rPrChange>
          </w:rPr>
          <w:delText xml:space="preserve">  </w:delText>
        </w:r>
        <w:r w:rsidRPr="00C4071F" w:rsidDel="00853E21">
          <w:rPr>
            <w:rFonts w:ascii="Arial" w:eastAsia="Times New Roman" w:hAnsi="Arial" w:cs="Arial"/>
            <w:sz w:val="20"/>
            <w:szCs w:val="20"/>
            <w:rPrChange w:id="830" w:author="Steuben, Gregg K (GE Global Research, US)" w:date="2016-10-27T12:47:00Z">
              <w:rPr>
                <w:rFonts w:ascii="Courier New" w:eastAsia="Times New Roman" w:hAnsi="Courier New" w:cs="Courier New"/>
                <w:sz w:val="20"/>
                <w:szCs w:val="20"/>
              </w:rPr>
            </w:rPrChange>
          </w:rPr>
          <w:delText>$ mvn clean install</w:delText>
        </w:r>
      </w:del>
    </w:p>
    <w:p w14:paraId="730F12DA" w14:textId="61628A32" w:rsidR="00EF6EA5" w:rsidRPr="00C4071F" w:rsidRDefault="00EF6EA5" w:rsidP="00EF6EA5">
      <w:pPr>
        <w:spacing w:before="100" w:beforeAutospacing="1" w:after="100" w:afterAutospacing="1" w:line="240" w:lineRule="auto"/>
        <w:rPr>
          <w:rFonts w:ascii="Arial" w:eastAsia="Times New Roman" w:hAnsi="Arial" w:cs="Arial"/>
          <w:sz w:val="24"/>
          <w:szCs w:val="24"/>
          <w:rPrChange w:id="831" w:author="Steuben, Gregg K (GE Global Research, US)" w:date="2016-10-27T12:47:00Z">
            <w:rPr>
              <w:rFonts w:ascii="Times New Roman" w:eastAsia="Times New Roman" w:hAnsi="Times New Roman" w:cs="Times New Roman"/>
              <w:sz w:val="24"/>
              <w:szCs w:val="24"/>
            </w:rPr>
          </w:rPrChange>
        </w:rPr>
      </w:pPr>
      <w:r w:rsidRPr="00C4071F">
        <w:rPr>
          <w:rFonts w:ascii="Arial" w:eastAsia="Times New Roman" w:hAnsi="Arial" w:cs="Arial"/>
          <w:sz w:val="24"/>
          <w:szCs w:val="24"/>
          <w:rPrChange w:id="832" w:author="Steuben, Gregg K (GE Global Research, US)" w:date="2016-10-27T12:47:00Z">
            <w:rPr>
              <w:rFonts w:ascii="Times New Roman" w:eastAsia="Times New Roman" w:hAnsi="Times New Roman" w:cs="Times New Roman"/>
              <w:sz w:val="24"/>
              <w:szCs w:val="24"/>
            </w:rPr>
          </w:rPrChange>
        </w:rPr>
        <w:t>The code to build the tutorial visualization app is found in </w:t>
      </w:r>
      <w:r w:rsidR="00853E21" w:rsidRPr="00C4071F">
        <w:rPr>
          <w:rFonts w:ascii="Arial" w:hAnsi="Arial" w:cs="Arial"/>
          <w:rPrChange w:id="833" w:author="Steuben, Gregg K (GE Global Research, US)" w:date="2016-10-27T12:47:00Z">
            <w:rPr/>
          </w:rPrChange>
        </w:rPr>
        <w:fldChar w:fldCharType="begin"/>
      </w:r>
      <w:r w:rsidR="00853E21" w:rsidRPr="00C4071F">
        <w:rPr>
          <w:rFonts w:ascii="Arial" w:hAnsi="Arial" w:cs="Arial"/>
          <w:rPrChange w:id="834" w:author="Steuben, Gregg K (GE Global Research, US)" w:date="2016-10-27T12:47:00Z">
            <w:rPr/>
          </w:rPrChange>
        </w:rPr>
        <w:instrText xml:space="preserve"> HYPERLINK "https://github.com/digitalTwin/steam-turbine-tutorial-vis" </w:instrText>
      </w:r>
      <w:r w:rsidR="00853E21" w:rsidRPr="00C4071F">
        <w:rPr>
          <w:rFonts w:ascii="Arial" w:hAnsi="Arial" w:cs="Arial"/>
          <w:rPrChange w:id="835"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836" w:author="Steuben, Gregg K (GE Global Research, US)" w:date="2016-10-27T12:47:00Z">
            <w:rPr>
              <w:rFonts w:ascii="Times New Roman" w:eastAsia="Times New Roman" w:hAnsi="Times New Roman" w:cs="Times New Roman"/>
              <w:color w:val="0000FF"/>
              <w:sz w:val="24"/>
              <w:szCs w:val="24"/>
              <w:u w:val="single"/>
            </w:rPr>
          </w:rPrChange>
        </w:rPr>
        <w:t>https://github.com/digitalTwin/steam-turbine-tutorial-vis</w:t>
      </w:r>
      <w:r w:rsidR="00853E21" w:rsidRPr="00C4071F">
        <w:rPr>
          <w:rFonts w:ascii="Arial" w:eastAsia="Times New Roman" w:hAnsi="Arial" w:cs="Arial"/>
          <w:color w:val="0000FF"/>
          <w:sz w:val="24"/>
          <w:szCs w:val="24"/>
          <w:u w:val="single"/>
          <w:rPrChange w:id="837" w:author="Steuben, Gregg K (GE Global Research, US)" w:date="2016-10-27T12:47:00Z">
            <w:rPr>
              <w:rFonts w:ascii="Times New Roman" w:eastAsia="Times New Roman" w:hAnsi="Times New Roman" w:cs="Times New Roman"/>
              <w:color w:val="0000FF"/>
              <w:sz w:val="24"/>
              <w:szCs w:val="24"/>
              <w:u w:val="single"/>
            </w:rPr>
          </w:rPrChange>
        </w:rPr>
        <w:fldChar w:fldCharType="end"/>
      </w:r>
      <w:r w:rsidRPr="00C4071F">
        <w:rPr>
          <w:rFonts w:ascii="Arial" w:eastAsia="Times New Roman" w:hAnsi="Arial" w:cs="Arial"/>
          <w:sz w:val="24"/>
          <w:szCs w:val="24"/>
          <w:rPrChange w:id="838" w:author="Steuben, Gregg K (GE Global Research, US)" w:date="2016-10-27T12:47:00Z">
            <w:rPr>
              <w:rFonts w:ascii="Times New Roman" w:eastAsia="Times New Roman" w:hAnsi="Times New Roman" w:cs="Times New Roman"/>
              <w:sz w:val="24"/>
              <w:szCs w:val="24"/>
            </w:rPr>
          </w:rPrChange>
        </w:rPr>
        <w:t xml:space="preserve">. We'll discuss building and deploying this in </w:t>
      </w:r>
      <w:r w:rsidR="00853E21" w:rsidRPr="00C4071F">
        <w:rPr>
          <w:rFonts w:ascii="Arial" w:hAnsi="Arial" w:cs="Arial"/>
          <w:rPrChange w:id="839" w:author="Steuben, Gregg K (GE Global Research, US)" w:date="2016-10-27T12:47:00Z">
            <w:rPr/>
          </w:rPrChange>
        </w:rPr>
        <w:fldChar w:fldCharType="begin"/>
      </w:r>
      <w:r w:rsidR="00853E21" w:rsidRPr="00C4071F">
        <w:rPr>
          <w:rFonts w:ascii="Arial" w:hAnsi="Arial" w:cs="Arial"/>
          <w:rPrChange w:id="840" w:author="Steuben, Gregg K (GE Global Research, US)" w:date="2016-10-27T12:47:00Z">
            <w:rPr/>
          </w:rPrChange>
        </w:rPr>
        <w:instrText xml:space="preserve"> HYPERLINK "https://predix-io-dev.grc-apps.svc.ice.ge.com/resources/tutorials/tutorial-details.html?tutorial_id=1920&amp;tag=1913&amp;journey=Digital%20Twin%20Runtime%20Starter%20Kit&amp;resources=1914,1915,1916,1917,19</w:instrText>
      </w:r>
      <w:r w:rsidR="00853E21" w:rsidRPr="00C4071F">
        <w:rPr>
          <w:rFonts w:ascii="Arial" w:hAnsi="Arial" w:cs="Arial"/>
          <w:rPrChange w:id="841" w:author="Steuben, Gregg K (GE Global Research, US)" w:date="2016-10-27T12:47:00Z">
            <w:rPr/>
          </w:rPrChange>
        </w:rPr>
        <w:instrText xml:space="preserve">18,1919,1920" </w:instrText>
      </w:r>
      <w:r w:rsidR="00853E21" w:rsidRPr="00C4071F">
        <w:rPr>
          <w:rFonts w:ascii="Arial" w:hAnsi="Arial" w:cs="Arial"/>
          <w:rPrChange w:id="842" w:author="Steuben, Gregg K (GE Global Research, US)" w:date="2016-10-27T12:47:00Z">
            <w:rPr/>
          </w:rPrChange>
        </w:rPr>
        <w:fldChar w:fldCharType="separate"/>
      </w:r>
      <w:r w:rsidRPr="00C4071F">
        <w:rPr>
          <w:rFonts w:ascii="Arial" w:eastAsia="Times New Roman" w:hAnsi="Arial" w:cs="Arial"/>
          <w:color w:val="0000FF"/>
          <w:sz w:val="24"/>
          <w:szCs w:val="24"/>
          <w:u w:val="single"/>
          <w:rPrChange w:id="843" w:author="Steuben, Gregg K (GE Global Research, US)" w:date="2016-10-27T12:47:00Z">
            <w:rPr>
              <w:rFonts w:ascii="Times New Roman" w:eastAsia="Times New Roman" w:hAnsi="Times New Roman" w:cs="Times New Roman"/>
              <w:color w:val="0000FF"/>
              <w:sz w:val="24"/>
              <w:szCs w:val="24"/>
              <w:u w:val="single"/>
            </w:rPr>
          </w:rPrChange>
        </w:rPr>
        <w:t>Step 5</w:t>
      </w:r>
      <w:r w:rsidR="00853E21" w:rsidRPr="00C4071F">
        <w:rPr>
          <w:rFonts w:ascii="Arial" w:eastAsia="Times New Roman" w:hAnsi="Arial" w:cs="Arial"/>
          <w:color w:val="0000FF"/>
          <w:sz w:val="24"/>
          <w:szCs w:val="24"/>
          <w:u w:val="single"/>
          <w:rPrChange w:id="844" w:author="Steuben, Gregg K (GE Global Research, US)" w:date="2016-10-27T12:47:00Z">
            <w:rPr>
              <w:rFonts w:ascii="Times New Roman" w:eastAsia="Times New Roman" w:hAnsi="Times New Roman" w:cs="Times New Roman"/>
              <w:color w:val="0000FF"/>
              <w:sz w:val="24"/>
              <w:szCs w:val="24"/>
              <w:u w:val="single"/>
            </w:rPr>
          </w:rPrChange>
        </w:rPr>
        <w:fldChar w:fldCharType="end"/>
      </w:r>
      <w:r w:rsidRPr="00C4071F">
        <w:rPr>
          <w:rFonts w:ascii="Arial" w:eastAsia="Times New Roman" w:hAnsi="Arial" w:cs="Arial"/>
          <w:sz w:val="24"/>
          <w:szCs w:val="24"/>
          <w:rPrChange w:id="845" w:author="Steuben, Gregg K (GE Global Research, US)" w:date="2016-10-27T12:47:00Z">
            <w:rPr>
              <w:rFonts w:ascii="Times New Roman" w:eastAsia="Times New Roman" w:hAnsi="Times New Roman" w:cs="Times New Roman"/>
              <w:sz w:val="24"/>
              <w:szCs w:val="24"/>
            </w:rPr>
          </w:rPrChange>
        </w:rPr>
        <w:t>.</w:t>
      </w:r>
    </w:p>
    <w:p w14:paraId="5B2B5424" w14:textId="77777777" w:rsidR="00853E21" w:rsidRPr="00853E21" w:rsidRDefault="00853E21" w:rsidP="00853E21">
      <w:pPr>
        <w:spacing w:before="100" w:beforeAutospacing="1" w:after="100" w:afterAutospacing="1" w:line="240" w:lineRule="auto"/>
        <w:rPr>
          <w:ins w:id="846" w:author="Steuben, Gregg K (GE Global Research, US)" w:date="2016-10-27T13:03:00Z"/>
          <w:rFonts w:ascii="Arial" w:eastAsia="Times New Roman" w:hAnsi="Arial" w:cs="Arial"/>
          <w:b/>
          <w:sz w:val="27"/>
          <w:szCs w:val="27"/>
          <w:rPrChange w:id="847" w:author="Steuben, Gregg K (GE Global Research, US)" w:date="2016-10-27T13:04:00Z">
            <w:rPr>
              <w:ins w:id="848" w:author="Steuben, Gregg K (GE Global Research, US)" w:date="2016-10-27T13:03:00Z"/>
              <w:rFonts w:ascii="Arial" w:eastAsia="Times New Roman" w:hAnsi="Arial" w:cs="Arial"/>
              <w:sz w:val="16"/>
              <w:szCs w:val="16"/>
            </w:rPr>
          </w:rPrChange>
        </w:rPr>
      </w:pPr>
      <w:ins w:id="849" w:author="Steuben, Gregg K (GE Global Research, US)" w:date="2016-10-27T13:03:00Z">
        <w:r w:rsidRPr="00853E21">
          <w:rPr>
            <w:rFonts w:ascii="Arial" w:eastAsia="Times New Roman" w:hAnsi="Arial" w:cs="Arial"/>
            <w:b/>
            <w:sz w:val="27"/>
            <w:szCs w:val="27"/>
            <w:rPrChange w:id="850" w:author="Steuben, Gregg K (GE Global Research, US)" w:date="2016-10-27T13:04:00Z">
              <w:rPr>
                <w:rFonts w:ascii="Arial" w:eastAsia="Times New Roman" w:hAnsi="Arial" w:cs="Arial"/>
                <w:sz w:val="16"/>
                <w:szCs w:val="16"/>
              </w:rPr>
            </w:rPrChange>
          </w:rPr>
          <w:t>What you learned</w:t>
        </w:r>
      </w:ins>
    </w:p>
    <w:p w14:paraId="01C4F143" w14:textId="6863111F" w:rsidR="0057498E" w:rsidRPr="00853E21" w:rsidRDefault="00853E21" w:rsidP="00853E21">
      <w:pPr>
        <w:pBdr>
          <w:top w:val="single" w:sz="6" w:space="1" w:color="auto"/>
        </w:pBdr>
        <w:spacing w:line="240" w:lineRule="auto"/>
        <w:rPr>
          <w:rFonts w:ascii="Arial" w:eastAsia="Times New Roman" w:hAnsi="Arial" w:cs="Arial"/>
          <w:vanish/>
          <w:sz w:val="24"/>
          <w:szCs w:val="24"/>
          <w:rPrChange w:id="851" w:author="Steuben, Gregg K (GE Global Research, US)" w:date="2016-10-27T13:03:00Z">
            <w:rPr>
              <w:rFonts w:ascii="Arial" w:eastAsia="Times New Roman" w:hAnsi="Arial" w:cs="Arial"/>
              <w:vanish/>
              <w:sz w:val="16"/>
              <w:szCs w:val="16"/>
            </w:rPr>
          </w:rPrChange>
        </w:rPr>
      </w:pPr>
      <w:ins w:id="852" w:author="Steuben, Gregg K (GE Global Research, US)" w:date="2016-10-27T13:03:00Z">
        <w:r w:rsidRPr="00853E21">
          <w:rPr>
            <w:rFonts w:ascii="Arial" w:eastAsia="Times New Roman" w:hAnsi="Arial" w:cs="Arial"/>
            <w:sz w:val="24"/>
            <w:szCs w:val="24"/>
            <w:rPrChange w:id="853" w:author="Steuben, Gregg K (GE Global Research, US)" w:date="2016-10-27T13:03:00Z">
              <w:rPr>
                <w:rFonts w:ascii="Arial" w:eastAsia="Times New Roman" w:hAnsi="Arial" w:cs="Arial"/>
                <w:sz w:val="16"/>
                <w:szCs w:val="16"/>
              </w:rPr>
            </w:rPrChange>
          </w:rPr>
          <w:t>You have configured your environment to run the Digital Twin Starter Kit, and have built the provided sample code.  You have learned what modules are present in the provided code and how they implemen</w:t>
        </w:r>
        <w:bookmarkStart w:id="854" w:name="_GoBack"/>
        <w:bookmarkEnd w:id="854"/>
        <w:r w:rsidRPr="00853E21">
          <w:rPr>
            <w:rFonts w:ascii="Arial" w:eastAsia="Times New Roman" w:hAnsi="Arial" w:cs="Arial"/>
            <w:sz w:val="24"/>
            <w:szCs w:val="24"/>
            <w:rPrChange w:id="855" w:author="Steuben, Gregg K (GE Global Research, US)" w:date="2016-10-27T13:03:00Z">
              <w:rPr>
                <w:rFonts w:ascii="Arial" w:eastAsia="Times New Roman" w:hAnsi="Arial" w:cs="Arial"/>
                <w:sz w:val="16"/>
                <w:szCs w:val="16"/>
              </w:rPr>
            </w:rPrChange>
          </w:rPr>
          <w:t xml:space="preserve">t the 5 Steps discussed in the Introduction. </w:t>
        </w:r>
      </w:ins>
      <w:r w:rsidR="0057498E" w:rsidRPr="00853E21">
        <w:rPr>
          <w:rFonts w:ascii="Arial" w:eastAsia="Times New Roman" w:hAnsi="Arial" w:cs="Arial"/>
          <w:vanish/>
          <w:sz w:val="24"/>
          <w:szCs w:val="24"/>
          <w:rPrChange w:id="856" w:author="Steuben, Gregg K (GE Global Research, US)" w:date="2016-10-27T13:03:00Z">
            <w:rPr>
              <w:rFonts w:ascii="Arial" w:eastAsia="Times New Roman" w:hAnsi="Arial" w:cs="Arial"/>
              <w:vanish/>
              <w:sz w:val="16"/>
              <w:szCs w:val="16"/>
            </w:rPr>
          </w:rPrChange>
        </w:rPr>
        <w:t>Bottom of Form</w:t>
      </w:r>
    </w:p>
    <w:p w14:paraId="7B683AED" w14:textId="77777777" w:rsidR="007650CF" w:rsidRPr="00853E21" w:rsidRDefault="007650CF">
      <w:pPr>
        <w:rPr>
          <w:rFonts w:ascii="Arial" w:hAnsi="Arial" w:cs="Arial"/>
          <w:sz w:val="24"/>
          <w:szCs w:val="24"/>
          <w:rPrChange w:id="857" w:author="Steuben, Gregg K (GE Global Research, US)" w:date="2016-10-27T13:03:00Z">
            <w:rPr/>
          </w:rPrChange>
        </w:rPr>
      </w:pPr>
    </w:p>
    <w:sectPr w:rsidR="007650CF" w:rsidRPr="00853E21" w:rsidSect="00F65C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Leber, Christina (GE Global Research, US)" w:date="2016-08-15T11:26:00Z" w:initials="LC(GRU">
    <w:p w14:paraId="3257E8B2" w14:textId="5937AE34" w:rsidR="0043672A" w:rsidRDefault="0043672A">
      <w:pPr>
        <w:pStyle w:val="CommentText"/>
      </w:pPr>
      <w:r>
        <w:rPr>
          <w:rStyle w:val="CommentReference"/>
        </w:rPr>
        <w:annotationRef/>
      </w:r>
      <w:r>
        <w:t>This should probably be formatted as a table to match the other tutorials on predix.io</w:t>
      </w:r>
    </w:p>
  </w:comment>
  <w:comment w:id="145" w:author="Steuben, Gregg K (GE Global Research, US)" w:date="2016-09-15T13:27:00Z" w:initials="SGK(GRU">
    <w:p w14:paraId="12196B81" w14:textId="77777777" w:rsidR="00C4071F" w:rsidRDefault="00C4071F" w:rsidP="00C4071F">
      <w:pPr>
        <w:pStyle w:val="CommentText"/>
      </w:pPr>
      <w:r>
        <w:rPr>
          <w:rStyle w:val="CommentReference"/>
        </w:rPr>
        <w:annotationRef/>
      </w:r>
      <w:r>
        <w:t xml:space="preserve">After OSSCAR approves the script, we’ll need to push it to the public </w:t>
      </w:r>
      <w:proofErr w:type="spellStart"/>
      <w:r>
        <w:t>github</w:t>
      </w:r>
      <w:proofErr w:type="spellEnd"/>
      <w:r>
        <w:t xml:space="preserve"> and then update this URL.</w:t>
      </w:r>
    </w:p>
  </w:comment>
  <w:comment w:id="217" w:author="Leber, Christina (GE Global Research, US)" w:date="2016-08-15T14:32:00Z" w:initials="LC(GRU">
    <w:p w14:paraId="16660C61" w14:textId="77777777" w:rsidR="0043672A" w:rsidRDefault="0043672A" w:rsidP="00FB1E38">
      <w:pPr>
        <w:pStyle w:val="CommentText"/>
      </w:pPr>
      <w:r>
        <w:rPr>
          <w:rStyle w:val="CommentReference"/>
        </w:rPr>
        <w:annotationRef/>
      </w:r>
      <w:r>
        <w:t>Need some help explaining why.  1 sentence ought to do it.</w:t>
      </w:r>
    </w:p>
  </w:comment>
  <w:comment w:id="246" w:author="Steuben, Gregg K (GE Global Research, US)" w:date="2016-08-10T12:58:00Z" w:initials="SGK(GRU">
    <w:p w14:paraId="63F592CB" w14:textId="77777777" w:rsidR="0043672A" w:rsidRDefault="0043672A" w:rsidP="00FB1E38">
      <w:pPr>
        <w:pStyle w:val="CommentText"/>
      </w:pPr>
      <w:r>
        <w:rPr>
          <w:rStyle w:val="CommentReference"/>
        </w:rPr>
        <w:annotationRef/>
      </w:r>
      <w:r>
        <w:t>Tom’s #2 says to refer to this as “Predix Tool Kit”.</w:t>
      </w:r>
    </w:p>
  </w:comment>
  <w:comment w:id="256" w:author="Leber, Christina (GE Global Research, US)" w:date="2016-08-15T14:41:00Z" w:initials="LC(GRU">
    <w:p w14:paraId="5F0D6BDE" w14:textId="77777777" w:rsidR="0043672A" w:rsidRDefault="0043672A" w:rsidP="00FB1E38">
      <w:pPr>
        <w:pStyle w:val="CommentText"/>
      </w:pPr>
      <w:r>
        <w:rPr>
          <w:rStyle w:val="CommentReference"/>
        </w:rPr>
        <w:annotationRef/>
      </w:r>
      <w:r>
        <w:t>Need to verify if this alone is meaningful when used with predix.io documentation or if we need to include a bit more information/detail.</w:t>
      </w:r>
    </w:p>
  </w:comment>
  <w:comment w:id="346" w:author="Eschner, James (GE Global Research, US)" w:date="2016-08-17T15:51:00Z" w:initials="EJ(GRU">
    <w:p w14:paraId="7D633F15" w14:textId="06E4BD2A" w:rsidR="0043672A" w:rsidRDefault="0043672A">
      <w:pPr>
        <w:pStyle w:val="CommentText"/>
      </w:pPr>
      <w:r>
        <w:rPr>
          <w:rStyle w:val="CommentReference"/>
        </w:rPr>
        <w:annotationRef/>
      </w:r>
      <w:r>
        <w:t xml:space="preserve">Can someone take a second look and see if the </w:t>
      </w: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analytics_catalog_scope</w:t>
      </w:r>
      <w:proofErr w:type="spellEnd"/>
      <w:r>
        <w:rPr>
          <w:rFonts w:ascii="Times New Roman" w:eastAsia="Times New Roman" w:hAnsi="Times New Roman" w:cs="Times New Roman"/>
          <w:sz w:val="24"/>
          <w:szCs w:val="24"/>
        </w:rPr>
        <w:t>&gt;</w:t>
      </w:r>
      <w:r>
        <w:rPr>
          <w:rStyle w:val="CommentReference"/>
        </w:rPr>
        <w:annotationRef/>
      </w:r>
      <w:r>
        <w:rPr>
          <w:rFonts w:ascii="Times New Roman" w:eastAsia="Times New Roman" w:hAnsi="Times New Roman" w:cs="Times New Roman"/>
          <w:sz w:val="24"/>
          <w:szCs w:val="24"/>
        </w:rPr>
        <w:t xml:space="preserve"> is needed in the scope for the tutorial-user client. I am 95% that this is unnecessary and will only confused people</w:t>
      </w:r>
    </w:p>
  </w:comment>
  <w:comment w:id="383" w:author="Eschner, James (GE Global Research, US)" w:date="2016-08-17T15:51:00Z" w:initials="EJ(GRU">
    <w:p w14:paraId="51BCE222" w14:textId="77777777" w:rsidR="0043672A" w:rsidRDefault="0043672A" w:rsidP="00384D7F">
      <w:pPr>
        <w:pStyle w:val="CommentText"/>
      </w:pPr>
      <w:r>
        <w:rPr>
          <w:rStyle w:val="CommentReference"/>
        </w:rPr>
        <w:annotationRef/>
      </w:r>
      <w:r>
        <w:t xml:space="preserve">Can someone take a second look and see if the </w:t>
      </w: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analytics_catalog_scope</w:t>
      </w:r>
      <w:proofErr w:type="spellEnd"/>
      <w:r>
        <w:rPr>
          <w:rFonts w:ascii="Times New Roman" w:eastAsia="Times New Roman" w:hAnsi="Times New Roman" w:cs="Times New Roman"/>
          <w:sz w:val="24"/>
          <w:szCs w:val="24"/>
        </w:rPr>
        <w:t>&gt;</w:t>
      </w:r>
      <w:r>
        <w:rPr>
          <w:rStyle w:val="CommentReference"/>
        </w:rPr>
        <w:annotationRef/>
      </w:r>
      <w:r>
        <w:rPr>
          <w:rFonts w:ascii="Times New Roman" w:eastAsia="Times New Roman" w:hAnsi="Times New Roman" w:cs="Times New Roman"/>
          <w:sz w:val="24"/>
          <w:szCs w:val="24"/>
        </w:rPr>
        <w:t xml:space="preserve"> is needed in the scope for the tutorial-user client. I am 95% that this is unnecessary and will only confused people</w:t>
      </w:r>
    </w:p>
  </w:comment>
  <w:comment w:id="418" w:author="Steuben, Gregg K (GE Global Research, US)" w:date="2016-09-06T14:07:00Z" w:initials="SGK(GRU">
    <w:p w14:paraId="6FC45A1F" w14:textId="5AB2D3A3" w:rsidR="00913B2D" w:rsidRDefault="00913B2D">
      <w:pPr>
        <w:pStyle w:val="CommentText"/>
      </w:pPr>
      <w:r>
        <w:rPr>
          <w:rStyle w:val="CommentReference"/>
        </w:rPr>
        <w:annotationRef/>
      </w:r>
      <w:r>
        <w:t xml:space="preserve">This Perl script is currently in review by OSSCAR for public release.  Once it clears, we’ll push it to the public </w:t>
      </w:r>
      <w:proofErr w:type="spellStart"/>
      <w:r>
        <w:t>github</w:t>
      </w:r>
      <w:proofErr w:type="spellEnd"/>
      <w:r>
        <w:t xml:space="preserve"> and then publish a new URL.  For now, only internal GE users will be able to access it.</w:t>
      </w:r>
    </w:p>
  </w:comment>
  <w:comment w:id="633" w:author="Steuben, Gregg K (GE Global Research, US)" w:date="2016-10-25T11:12:00Z" w:initials="SGK(GRU">
    <w:p w14:paraId="3A83D816" w14:textId="20E332E6" w:rsidR="004E70F9" w:rsidRDefault="004E70F9">
      <w:pPr>
        <w:pStyle w:val="CommentText"/>
      </w:pPr>
      <w:r>
        <w:rPr>
          <w:rStyle w:val="CommentReference"/>
        </w:rPr>
        <w:annotationRef/>
      </w:r>
      <w:r>
        <w:t>This will likely change to 3.0</w:t>
      </w:r>
    </w:p>
  </w:comment>
  <w:comment w:id="645" w:author="Leber, Christina (GE Global Research, US)" w:date="2016-08-15T11:19:00Z" w:initials="LC(GRU">
    <w:p w14:paraId="6E679215" w14:textId="56253D6C" w:rsidR="0043672A" w:rsidRDefault="0043672A">
      <w:pPr>
        <w:pStyle w:val="CommentText"/>
      </w:pPr>
      <w:r>
        <w:rPr>
          <w:rStyle w:val="CommentReference"/>
        </w:rPr>
        <w:annotationRef/>
      </w:r>
      <w:r>
        <w:t>This needs to be in a code block</w:t>
      </w:r>
    </w:p>
  </w:comment>
  <w:comment w:id="656" w:author="Steuben, Gregg K (GE Global Research, US)" w:date="2016-10-25T11:12:00Z" w:initials="SGK(GRU">
    <w:p w14:paraId="47247506" w14:textId="11E63386" w:rsidR="004E70F9" w:rsidRDefault="004E70F9">
      <w:pPr>
        <w:pStyle w:val="CommentText"/>
      </w:pPr>
      <w:r>
        <w:rPr>
          <w:rStyle w:val="CommentReference"/>
        </w:rPr>
        <w:annotationRef/>
      </w:r>
      <w:r>
        <w:t>This will likely change to 3.0</w:t>
      </w:r>
    </w:p>
    <w:p w14:paraId="47535380" w14:textId="77777777" w:rsidR="004E70F9" w:rsidRDefault="004E70F9">
      <w:pPr>
        <w:pStyle w:val="CommentText"/>
      </w:pPr>
    </w:p>
  </w:comment>
  <w:comment w:id="663" w:author="Leber, Christina (GE Global Research, US)" w:date="2016-08-15T11:20:00Z" w:initials="LC(GRU">
    <w:p w14:paraId="049A64B1" w14:textId="14339B3D" w:rsidR="0043672A" w:rsidRDefault="0043672A">
      <w:pPr>
        <w:pStyle w:val="CommentText"/>
      </w:pPr>
      <w:r>
        <w:rPr>
          <w:rStyle w:val="CommentReference"/>
        </w:rPr>
        <w:annotationRef/>
      </w:r>
      <w:r>
        <w:t>This should also be in a code block</w:t>
      </w:r>
    </w:p>
  </w:comment>
  <w:comment w:id="808" w:author="Leber, Christina (GE Global Research, US)" w:date="2016-08-15T11:20:00Z" w:initials="LC(GRU">
    <w:p w14:paraId="69804551" w14:textId="77777777" w:rsidR="00853E21" w:rsidRDefault="00853E21" w:rsidP="00853E21">
      <w:pPr>
        <w:pStyle w:val="CommentText"/>
      </w:pPr>
      <w:r>
        <w:rPr>
          <w:rStyle w:val="CommentReference"/>
        </w:rPr>
        <w:annotationRef/>
      </w:r>
      <w:r>
        <w:t>This should also be in a code block</w:t>
      </w:r>
    </w:p>
  </w:comment>
  <w:comment w:id="816" w:author="Leber, Christina (GE Global Research, US)" w:date="2016-08-15T11:20:00Z" w:initials="LC(GRU">
    <w:p w14:paraId="4A20BE60" w14:textId="77777777" w:rsidR="0043672A" w:rsidRDefault="0043672A" w:rsidP="00B33E66">
      <w:pPr>
        <w:pStyle w:val="CommentText"/>
      </w:pPr>
      <w:r>
        <w:rPr>
          <w:rStyle w:val="CommentReference"/>
        </w:rPr>
        <w:annotationRef/>
      </w:r>
      <w:r>
        <w:t>This should also be in a code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57E8B2" w15:done="0"/>
  <w15:commentEx w15:paraId="12196B81" w15:done="1"/>
  <w15:commentEx w15:paraId="16660C61" w15:done="0"/>
  <w15:commentEx w15:paraId="63F592CB" w15:done="1"/>
  <w15:commentEx w15:paraId="5F0D6BDE" w15:done="0"/>
  <w15:commentEx w15:paraId="7D633F15" w15:done="1"/>
  <w15:commentEx w15:paraId="51BCE222" w15:done="1"/>
  <w15:commentEx w15:paraId="6FC45A1F" w15:done="1"/>
  <w15:commentEx w15:paraId="3A83D816" w15:done="0"/>
  <w15:commentEx w15:paraId="6E679215" w15:done="0"/>
  <w15:commentEx w15:paraId="47535380" w15:done="0"/>
  <w15:commentEx w15:paraId="049A64B1" w15:done="0"/>
  <w15:commentEx w15:paraId="69804551" w15:done="0"/>
  <w15:commentEx w15:paraId="4A20BE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1AD"/>
    <w:multiLevelType w:val="multilevel"/>
    <w:tmpl w:val="9C6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5136"/>
    <w:multiLevelType w:val="hybridMultilevel"/>
    <w:tmpl w:val="82FA3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6656C"/>
    <w:multiLevelType w:val="multilevel"/>
    <w:tmpl w:val="4B5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858BE"/>
    <w:multiLevelType w:val="multilevel"/>
    <w:tmpl w:val="716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52501"/>
    <w:multiLevelType w:val="multilevel"/>
    <w:tmpl w:val="88DA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27914"/>
    <w:multiLevelType w:val="multilevel"/>
    <w:tmpl w:val="9BB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359B6"/>
    <w:multiLevelType w:val="multilevel"/>
    <w:tmpl w:val="D33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C44B5"/>
    <w:multiLevelType w:val="multilevel"/>
    <w:tmpl w:val="397A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6785"/>
    <w:multiLevelType w:val="multilevel"/>
    <w:tmpl w:val="520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16BEA"/>
    <w:multiLevelType w:val="multilevel"/>
    <w:tmpl w:val="BADE6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5621B"/>
    <w:multiLevelType w:val="multilevel"/>
    <w:tmpl w:val="E76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857B8"/>
    <w:multiLevelType w:val="multilevel"/>
    <w:tmpl w:val="FF2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11C82"/>
    <w:multiLevelType w:val="multilevel"/>
    <w:tmpl w:val="AB6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B673A"/>
    <w:multiLevelType w:val="multilevel"/>
    <w:tmpl w:val="B9AC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0035A"/>
    <w:multiLevelType w:val="multilevel"/>
    <w:tmpl w:val="A9CC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E77B6"/>
    <w:multiLevelType w:val="multilevel"/>
    <w:tmpl w:val="AB1E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67ACD"/>
    <w:multiLevelType w:val="hybridMultilevel"/>
    <w:tmpl w:val="39026C66"/>
    <w:lvl w:ilvl="0" w:tplc="04090001">
      <w:start w:val="1"/>
      <w:numFmt w:val="bullet"/>
      <w:lvlText w:val=""/>
      <w:lvlJc w:val="left"/>
      <w:pPr>
        <w:ind w:left="720" w:hanging="360"/>
      </w:pPr>
      <w:rPr>
        <w:rFonts w:ascii="Symbol" w:hAnsi="Symbol" w:hint="default"/>
      </w:rPr>
    </w:lvl>
    <w:lvl w:ilvl="1" w:tplc="189EBB2C">
      <w:start w:val="1"/>
      <w:numFmt w:val="bullet"/>
      <w:lvlText w:val="o"/>
      <w:lvlJc w:val="left"/>
      <w:pPr>
        <w:ind w:left="144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569DA"/>
    <w:multiLevelType w:val="multilevel"/>
    <w:tmpl w:val="4DAE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91933"/>
    <w:multiLevelType w:val="hybridMultilevel"/>
    <w:tmpl w:val="D53E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3209F"/>
    <w:multiLevelType w:val="multilevel"/>
    <w:tmpl w:val="BADE6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13E83"/>
    <w:multiLevelType w:val="multilevel"/>
    <w:tmpl w:val="EEA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E6F1F"/>
    <w:multiLevelType w:val="multilevel"/>
    <w:tmpl w:val="9FB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C4EDF"/>
    <w:multiLevelType w:val="multilevel"/>
    <w:tmpl w:val="31A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372E8"/>
    <w:multiLevelType w:val="multilevel"/>
    <w:tmpl w:val="1446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6"/>
  </w:num>
  <w:num w:numId="5">
    <w:abstractNumId w:val="13"/>
  </w:num>
  <w:num w:numId="6">
    <w:abstractNumId w:val="7"/>
  </w:num>
  <w:num w:numId="7">
    <w:abstractNumId w:val="22"/>
  </w:num>
  <w:num w:numId="8">
    <w:abstractNumId w:val="14"/>
  </w:num>
  <w:num w:numId="9">
    <w:abstractNumId w:val="9"/>
  </w:num>
  <w:num w:numId="10">
    <w:abstractNumId w:val="12"/>
  </w:num>
  <w:num w:numId="11">
    <w:abstractNumId w:val="11"/>
  </w:num>
  <w:num w:numId="12">
    <w:abstractNumId w:val="10"/>
  </w:num>
  <w:num w:numId="13">
    <w:abstractNumId w:val="21"/>
  </w:num>
  <w:num w:numId="14">
    <w:abstractNumId w:val="17"/>
  </w:num>
  <w:num w:numId="15">
    <w:abstractNumId w:val="15"/>
  </w:num>
  <w:num w:numId="16">
    <w:abstractNumId w:val="20"/>
  </w:num>
  <w:num w:numId="17">
    <w:abstractNumId w:val="8"/>
  </w:num>
  <w:num w:numId="18">
    <w:abstractNumId w:val="2"/>
  </w:num>
  <w:num w:numId="19">
    <w:abstractNumId w:val="1"/>
  </w:num>
  <w:num w:numId="20">
    <w:abstractNumId w:val="5"/>
  </w:num>
  <w:num w:numId="21">
    <w:abstractNumId w:val="23"/>
  </w:num>
  <w:num w:numId="22">
    <w:abstractNumId w:val="16"/>
  </w:num>
  <w:num w:numId="23">
    <w:abstractNumId w:val="19"/>
  </w:num>
  <w:num w:numId="2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uben, Gregg K (GE Global Research, US)">
    <w15:presenceInfo w15:providerId="AD" w15:userId="S-1-5-21-3672398596-3227583511-885490141-517831"/>
  </w15:person>
  <w15:person w15:author="Leber, Christina (GE Global Research, US)">
    <w15:presenceInfo w15:providerId="AD" w15:userId="S-1-5-21-3672398596-3227583511-885490141-515395"/>
  </w15:person>
  <w15:person w15:author="Eschner, James (GE Global Research, US)">
    <w15:presenceInfo w15:providerId="AD" w15:userId="S-1-5-21-3672398596-3227583511-885490141-12136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8E"/>
    <w:rsid w:val="000003DE"/>
    <w:rsid w:val="00013BB3"/>
    <w:rsid w:val="00046663"/>
    <w:rsid w:val="00062191"/>
    <w:rsid w:val="000E74C5"/>
    <w:rsid w:val="00115510"/>
    <w:rsid w:val="00145B77"/>
    <w:rsid w:val="00146582"/>
    <w:rsid w:val="001725A2"/>
    <w:rsid w:val="00211400"/>
    <w:rsid w:val="00213964"/>
    <w:rsid w:val="002B5E91"/>
    <w:rsid w:val="00384D7F"/>
    <w:rsid w:val="003A504E"/>
    <w:rsid w:val="003E453A"/>
    <w:rsid w:val="003E5A9D"/>
    <w:rsid w:val="00411A74"/>
    <w:rsid w:val="0043672A"/>
    <w:rsid w:val="00492B3F"/>
    <w:rsid w:val="004A2470"/>
    <w:rsid w:val="004B7C3B"/>
    <w:rsid w:val="004C62C8"/>
    <w:rsid w:val="004D2DBB"/>
    <w:rsid w:val="004E07EF"/>
    <w:rsid w:val="004E2853"/>
    <w:rsid w:val="004E70F9"/>
    <w:rsid w:val="004F0316"/>
    <w:rsid w:val="00503A71"/>
    <w:rsid w:val="00522B92"/>
    <w:rsid w:val="005645F1"/>
    <w:rsid w:val="0057498E"/>
    <w:rsid w:val="005A5CBE"/>
    <w:rsid w:val="005D3D05"/>
    <w:rsid w:val="005F5E7F"/>
    <w:rsid w:val="00617ACA"/>
    <w:rsid w:val="00673F30"/>
    <w:rsid w:val="006B23E4"/>
    <w:rsid w:val="007110B1"/>
    <w:rsid w:val="00740209"/>
    <w:rsid w:val="007549C4"/>
    <w:rsid w:val="007650CF"/>
    <w:rsid w:val="00830981"/>
    <w:rsid w:val="00844D6F"/>
    <w:rsid w:val="00853E21"/>
    <w:rsid w:val="008C0F7C"/>
    <w:rsid w:val="008E1155"/>
    <w:rsid w:val="008E438C"/>
    <w:rsid w:val="00913B2D"/>
    <w:rsid w:val="009202DF"/>
    <w:rsid w:val="009360F9"/>
    <w:rsid w:val="009369CE"/>
    <w:rsid w:val="009B1996"/>
    <w:rsid w:val="009F0A97"/>
    <w:rsid w:val="00A10A2D"/>
    <w:rsid w:val="00A740EC"/>
    <w:rsid w:val="00AB2774"/>
    <w:rsid w:val="00B15103"/>
    <w:rsid w:val="00B265A0"/>
    <w:rsid w:val="00B33E66"/>
    <w:rsid w:val="00B8401B"/>
    <w:rsid w:val="00BB5759"/>
    <w:rsid w:val="00BC3021"/>
    <w:rsid w:val="00BE02F5"/>
    <w:rsid w:val="00C4071F"/>
    <w:rsid w:val="00C57F39"/>
    <w:rsid w:val="00C74986"/>
    <w:rsid w:val="00C87E5A"/>
    <w:rsid w:val="00C92C2F"/>
    <w:rsid w:val="00CB0F77"/>
    <w:rsid w:val="00CB3383"/>
    <w:rsid w:val="00CC6F9C"/>
    <w:rsid w:val="00CE3374"/>
    <w:rsid w:val="00CE55B5"/>
    <w:rsid w:val="00D404DD"/>
    <w:rsid w:val="00D5495E"/>
    <w:rsid w:val="00D63B02"/>
    <w:rsid w:val="00D76F72"/>
    <w:rsid w:val="00E10864"/>
    <w:rsid w:val="00E42757"/>
    <w:rsid w:val="00E51894"/>
    <w:rsid w:val="00E52D55"/>
    <w:rsid w:val="00E970A7"/>
    <w:rsid w:val="00EF6EA5"/>
    <w:rsid w:val="00F12074"/>
    <w:rsid w:val="00F13E9E"/>
    <w:rsid w:val="00F32E03"/>
    <w:rsid w:val="00F65C76"/>
    <w:rsid w:val="00F84871"/>
    <w:rsid w:val="00FA123D"/>
    <w:rsid w:val="00FA46AC"/>
    <w:rsid w:val="00FB1E38"/>
    <w:rsid w:val="00FF3614"/>
    <w:rsid w:val="092DB927"/>
    <w:rsid w:val="62F7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F2F8"/>
  <w15:chartTrackingRefBased/>
  <w15:docId w15:val="{47EA4199-83A2-44E2-A03A-98C59A43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74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4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9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49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49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9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498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7498E"/>
    <w:rPr>
      <w:color w:val="0000FF"/>
      <w:u w:val="single"/>
    </w:rPr>
  </w:style>
  <w:style w:type="character" w:customStyle="1" w:styleId="navbar-topline">
    <w:name w:val="navbar-top__line"/>
    <w:basedOn w:val="DefaultParagraphFont"/>
    <w:rsid w:val="0057498E"/>
  </w:style>
  <w:style w:type="character" w:customStyle="1" w:styleId="breadcrumb">
    <w:name w:val="breadcrumb"/>
    <w:basedOn w:val="DefaultParagraphFont"/>
    <w:rsid w:val="0057498E"/>
  </w:style>
  <w:style w:type="character" w:customStyle="1" w:styleId="epsilon">
    <w:name w:val="epsilon"/>
    <w:basedOn w:val="DefaultParagraphFont"/>
    <w:rsid w:val="0057498E"/>
  </w:style>
  <w:style w:type="paragraph" w:customStyle="1" w:styleId="gamma">
    <w:name w:val="gamma"/>
    <w:basedOn w:val="Normal"/>
    <w:rsid w:val="005749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4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98E"/>
    <w:rPr>
      <w:b/>
      <w:bCs/>
    </w:rPr>
  </w:style>
  <w:style w:type="paragraph" w:customStyle="1" w:styleId="footertitle">
    <w:name w:val="footer__title"/>
    <w:basedOn w:val="Normal"/>
    <w:rsid w:val="005749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text">
    <w:name w:val="footer__text"/>
    <w:basedOn w:val="Normal"/>
    <w:rsid w:val="0057498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7498E"/>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49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498E"/>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498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749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98E"/>
    <w:rPr>
      <w:rFonts w:ascii="Segoe UI" w:hAnsi="Segoe UI" w:cs="Segoe UI"/>
      <w:sz w:val="18"/>
      <w:szCs w:val="18"/>
    </w:rPr>
  </w:style>
  <w:style w:type="paragraph" w:styleId="ListParagraph">
    <w:name w:val="List Paragraph"/>
    <w:basedOn w:val="Normal"/>
    <w:uiPriority w:val="34"/>
    <w:qFormat/>
    <w:rsid w:val="00EF6EA5"/>
    <w:pPr>
      <w:ind w:left="720"/>
      <w:contextualSpacing/>
    </w:pPr>
  </w:style>
  <w:style w:type="character" w:styleId="CommentReference">
    <w:name w:val="annotation reference"/>
    <w:basedOn w:val="DefaultParagraphFont"/>
    <w:uiPriority w:val="99"/>
    <w:semiHidden/>
    <w:unhideWhenUsed/>
    <w:rsid w:val="00EF6EA5"/>
    <w:rPr>
      <w:sz w:val="16"/>
      <w:szCs w:val="16"/>
    </w:rPr>
  </w:style>
  <w:style w:type="paragraph" w:styleId="CommentText">
    <w:name w:val="annotation text"/>
    <w:basedOn w:val="Normal"/>
    <w:link w:val="CommentTextChar"/>
    <w:uiPriority w:val="99"/>
    <w:semiHidden/>
    <w:unhideWhenUsed/>
    <w:rsid w:val="00EF6EA5"/>
    <w:pPr>
      <w:spacing w:line="240" w:lineRule="auto"/>
    </w:pPr>
    <w:rPr>
      <w:sz w:val="20"/>
      <w:szCs w:val="20"/>
    </w:rPr>
  </w:style>
  <w:style w:type="character" w:customStyle="1" w:styleId="CommentTextChar">
    <w:name w:val="Comment Text Char"/>
    <w:basedOn w:val="DefaultParagraphFont"/>
    <w:link w:val="CommentText"/>
    <w:uiPriority w:val="99"/>
    <w:semiHidden/>
    <w:rsid w:val="00EF6EA5"/>
    <w:rPr>
      <w:sz w:val="20"/>
      <w:szCs w:val="20"/>
    </w:rPr>
  </w:style>
  <w:style w:type="paragraph" w:styleId="CommentSubject">
    <w:name w:val="annotation subject"/>
    <w:basedOn w:val="CommentText"/>
    <w:next w:val="CommentText"/>
    <w:link w:val="CommentSubjectChar"/>
    <w:uiPriority w:val="99"/>
    <w:semiHidden/>
    <w:unhideWhenUsed/>
    <w:rsid w:val="00EF6EA5"/>
    <w:rPr>
      <w:b/>
      <w:bCs/>
    </w:rPr>
  </w:style>
  <w:style w:type="character" w:customStyle="1" w:styleId="CommentSubjectChar">
    <w:name w:val="Comment Subject Char"/>
    <w:basedOn w:val="CommentTextChar"/>
    <w:link w:val="CommentSubject"/>
    <w:uiPriority w:val="99"/>
    <w:semiHidden/>
    <w:rsid w:val="00EF6EA5"/>
    <w:rPr>
      <w:b/>
      <w:bCs/>
      <w:sz w:val="20"/>
      <w:szCs w:val="20"/>
    </w:rPr>
  </w:style>
  <w:style w:type="character" w:styleId="FollowedHyperlink">
    <w:name w:val="FollowedHyperlink"/>
    <w:basedOn w:val="DefaultParagraphFont"/>
    <w:uiPriority w:val="99"/>
    <w:semiHidden/>
    <w:unhideWhenUsed/>
    <w:rsid w:val="00CC6F9C"/>
    <w:rPr>
      <w:color w:val="800080" w:themeColor="followedHyperlink"/>
      <w:u w:val="single"/>
    </w:rPr>
  </w:style>
  <w:style w:type="paragraph" w:styleId="Revision">
    <w:name w:val="Revision"/>
    <w:hidden/>
    <w:uiPriority w:val="99"/>
    <w:semiHidden/>
    <w:rsid w:val="000003DE"/>
    <w:pPr>
      <w:spacing w:line="240" w:lineRule="auto"/>
    </w:pPr>
  </w:style>
  <w:style w:type="table" w:styleId="TableGrid">
    <w:name w:val="Table Grid"/>
    <w:basedOn w:val="TableNormal"/>
    <w:uiPriority w:val="59"/>
    <w:rsid w:val="00E108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58895">
      <w:bodyDiv w:val="1"/>
      <w:marLeft w:val="0"/>
      <w:marRight w:val="0"/>
      <w:marTop w:val="0"/>
      <w:marBottom w:val="0"/>
      <w:divBdr>
        <w:top w:val="none" w:sz="0" w:space="0" w:color="auto"/>
        <w:left w:val="none" w:sz="0" w:space="0" w:color="auto"/>
        <w:bottom w:val="none" w:sz="0" w:space="0" w:color="auto"/>
        <w:right w:val="none" w:sz="0" w:space="0" w:color="auto"/>
      </w:divBdr>
    </w:div>
    <w:div w:id="1642610872">
      <w:bodyDiv w:val="1"/>
      <w:marLeft w:val="0"/>
      <w:marRight w:val="0"/>
      <w:marTop w:val="0"/>
      <w:marBottom w:val="0"/>
      <w:divBdr>
        <w:top w:val="none" w:sz="0" w:space="0" w:color="auto"/>
        <w:left w:val="none" w:sz="0" w:space="0" w:color="auto"/>
        <w:bottom w:val="none" w:sz="0" w:space="0" w:color="auto"/>
        <w:right w:val="none" w:sz="0" w:space="0" w:color="auto"/>
      </w:divBdr>
      <w:divsChild>
        <w:div w:id="753211640">
          <w:marLeft w:val="0"/>
          <w:marRight w:val="0"/>
          <w:marTop w:val="0"/>
          <w:marBottom w:val="0"/>
          <w:divBdr>
            <w:top w:val="none" w:sz="0" w:space="0" w:color="auto"/>
            <w:left w:val="none" w:sz="0" w:space="0" w:color="auto"/>
            <w:bottom w:val="none" w:sz="0" w:space="0" w:color="auto"/>
            <w:right w:val="none" w:sz="0" w:space="0" w:color="auto"/>
          </w:divBdr>
          <w:divsChild>
            <w:div w:id="249239838">
              <w:marLeft w:val="0"/>
              <w:marRight w:val="0"/>
              <w:marTop w:val="0"/>
              <w:marBottom w:val="0"/>
              <w:divBdr>
                <w:top w:val="none" w:sz="0" w:space="0" w:color="auto"/>
                <w:left w:val="none" w:sz="0" w:space="0" w:color="auto"/>
                <w:bottom w:val="none" w:sz="0" w:space="0" w:color="auto"/>
                <w:right w:val="none" w:sz="0" w:space="0" w:color="auto"/>
              </w:divBdr>
              <w:divsChild>
                <w:div w:id="1959751298">
                  <w:marLeft w:val="0"/>
                  <w:marRight w:val="0"/>
                  <w:marTop w:val="0"/>
                  <w:marBottom w:val="0"/>
                  <w:divBdr>
                    <w:top w:val="none" w:sz="0" w:space="0" w:color="auto"/>
                    <w:left w:val="none" w:sz="0" w:space="0" w:color="auto"/>
                    <w:bottom w:val="none" w:sz="0" w:space="0" w:color="auto"/>
                    <w:right w:val="none" w:sz="0" w:space="0" w:color="auto"/>
                  </w:divBdr>
                  <w:divsChild>
                    <w:div w:id="1555656132">
                      <w:marLeft w:val="0"/>
                      <w:marRight w:val="0"/>
                      <w:marTop w:val="0"/>
                      <w:marBottom w:val="0"/>
                      <w:divBdr>
                        <w:top w:val="none" w:sz="0" w:space="0" w:color="auto"/>
                        <w:left w:val="none" w:sz="0" w:space="0" w:color="auto"/>
                        <w:bottom w:val="none" w:sz="0" w:space="0" w:color="auto"/>
                        <w:right w:val="none" w:sz="0" w:space="0" w:color="auto"/>
                      </w:divBdr>
                    </w:div>
                    <w:div w:id="192500441">
                      <w:marLeft w:val="0"/>
                      <w:marRight w:val="0"/>
                      <w:marTop w:val="0"/>
                      <w:marBottom w:val="0"/>
                      <w:divBdr>
                        <w:top w:val="none" w:sz="0" w:space="0" w:color="auto"/>
                        <w:left w:val="none" w:sz="0" w:space="0" w:color="auto"/>
                        <w:bottom w:val="none" w:sz="0" w:space="0" w:color="auto"/>
                        <w:right w:val="none" w:sz="0" w:space="0" w:color="auto"/>
                      </w:divBdr>
                      <w:divsChild>
                        <w:div w:id="11908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5804">
          <w:marLeft w:val="0"/>
          <w:marRight w:val="0"/>
          <w:marTop w:val="0"/>
          <w:marBottom w:val="0"/>
          <w:divBdr>
            <w:top w:val="none" w:sz="0" w:space="0" w:color="auto"/>
            <w:left w:val="none" w:sz="0" w:space="0" w:color="auto"/>
            <w:bottom w:val="none" w:sz="0" w:space="0" w:color="auto"/>
            <w:right w:val="none" w:sz="0" w:space="0" w:color="auto"/>
          </w:divBdr>
          <w:divsChild>
            <w:div w:id="600839370">
              <w:marLeft w:val="0"/>
              <w:marRight w:val="0"/>
              <w:marTop w:val="0"/>
              <w:marBottom w:val="0"/>
              <w:divBdr>
                <w:top w:val="none" w:sz="0" w:space="0" w:color="auto"/>
                <w:left w:val="none" w:sz="0" w:space="0" w:color="auto"/>
                <w:bottom w:val="none" w:sz="0" w:space="0" w:color="auto"/>
                <w:right w:val="none" w:sz="0" w:space="0" w:color="auto"/>
              </w:divBdr>
              <w:divsChild>
                <w:div w:id="1886602472">
                  <w:marLeft w:val="0"/>
                  <w:marRight w:val="0"/>
                  <w:marTop w:val="0"/>
                  <w:marBottom w:val="0"/>
                  <w:divBdr>
                    <w:top w:val="none" w:sz="0" w:space="0" w:color="auto"/>
                    <w:left w:val="none" w:sz="0" w:space="0" w:color="auto"/>
                    <w:bottom w:val="none" w:sz="0" w:space="0" w:color="auto"/>
                    <w:right w:val="none" w:sz="0" w:space="0" w:color="auto"/>
                  </w:divBdr>
                </w:div>
              </w:divsChild>
            </w:div>
            <w:div w:id="980840886">
              <w:marLeft w:val="0"/>
              <w:marRight w:val="0"/>
              <w:marTop w:val="0"/>
              <w:marBottom w:val="0"/>
              <w:divBdr>
                <w:top w:val="none" w:sz="0" w:space="0" w:color="auto"/>
                <w:left w:val="none" w:sz="0" w:space="0" w:color="auto"/>
                <w:bottom w:val="none" w:sz="0" w:space="0" w:color="auto"/>
                <w:right w:val="none" w:sz="0" w:space="0" w:color="auto"/>
              </w:divBdr>
              <w:divsChild>
                <w:div w:id="458767025">
                  <w:marLeft w:val="0"/>
                  <w:marRight w:val="0"/>
                  <w:marTop w:val="0"/>
                  <w:marBottom w:val="0"/>
                  <w:divBdr>
                    <w:top w:val="none" w:sz="0" w:space="0" w:color="auto"/>
                    <w:left w:val="none" w:sz="0" w:space="0" w:color="auto"/>
                    <w:bottom w:val="none" w:sz="0" w:space="0" w:color="auto"/>
                    <w:right w:val="none" w:sz="0" w:space="0" w:color="auto"/>
                  </w:divBdr>
                  <w:divsChild>
                    <w:div w:id="363554407">
                      <w:marLeft w:val="0"/>
                      <w:marRight w:val="0"/>
                      <w:marTop w:val="0"/>
                      <w:marBottom w:val="0"/>
                      <w:divBdr>
                        <w:top w:val="none" w:sz="0" w:space="0" w:color="auto"/>
                        <w:left w:val="none" w:sz="0" w:space="0" w:color="auto"/>
                        <w:bottom w:val="none" w:sz="0" w:space="0" w:color="auto"/>
                        <w:right w:val="none" w:sz="0" w:space="0" w:color="auto"/>
                      </w:divBdr>
                      <w:divsChild>
                        <w:div w:id="652950357">
                          <w:marLeft w:val="0"/>
                          <w:marRight w:val="0"/>
                          <w:marTop w:val="0"/>
                          <w:marBottom w:val="0"/>
                          <w:divBdr>
                            <w:top w:val="none" w:sz="0" w:space="0" w:color="auto"/>
                            <w:left w:val="none" w:sz="0" w:space="0" w:color="auto"/>
                            <w:bottom w:val="none" w:sz="0" w:space="0" w:color="auto"/>
                            <w:right w:val="none" w:sz="0" w:space="0" w:color="auto"/>
                          </w:divBdr>
                          <w:divsChild>
                            <w:div w:id="190343216">
                              <w:marLeft w:val="0"/>
                              <w:marRight w:val="0"/>
                              <w:marTop w:val="0"/>
                              <w:marBottom w:val="0"/>
                              <w:divBdr>
                                <w:top w:val="none" w:sz="0" w:space="0" w:color="auto"/>
                                <w:left w:val="none" w:sz="0" w:space="0" w:color="auto"/>
                                <w:bottom w:val="none" w:sz="0" w:space="0" w:color="auto"/>
                                <w:right w:val="none" w:sz="0" w:space="0" w:color="auto"/>
                              </w:divBdr>
                            </w:div>
                            <w:div w:id="1360275256">
                              <w:marLeft w:val="0"/>
                              <w:marRight w:val="0"/>
                              <w:marTop w:val="0"/>
                              <w:marBottom w:val="0"/>
                              <w:divBdr>
                                <w:top w:val="none" w:sz="0" w:space="0" w:color="auto"/>
                                <w:left w:val="none" w:sz="0" w:space="0" w:color="auto"/>
                                <w:bottom w:val="none" w:sz="0" w:space="0" w:color="auto"/>
                                <w:right w:val="none" w:sz="0" w:space="0" w:color="auto"/>
                              </w:divBdr>
                              <w:divsChild>
                                <w:div w:id="230190546">
                                  <w:marLeft w:val="0"/>
                                  <w:marRight w:val="0"/>
                                  <w:marTop w:val="0"/>
                                  <w:marBottom w:val="0"/>
                                  <w:divBdr>
                                    <w:top w:val="none" w:sz="0" w:space="0" w:color="auto"/>
                                    <w:left w:val="none" w:sz="0" w:space="0" w:color="auto"/>
                                    <w:bottom w:val="none" w:sz="0" w:space="0" w:color="auto"/>
                                    <w:right w:val="none" w:sz="0" w:space="0" w:color="auto"/>
                                  </w:divBdr>
                                </w:div>
                                <w:div w:id="95176347">
                                  <w:marLeft w:val="0"/>
                                  <w:marRight w:val="0"/>
                                  <w:marTop w:val="0"/>
                                  <w:marBottom w:val="0"/>
                                  <w:divBdr>
                                    <w:top w:val="none" w:sz="0" w:space="0" w:color="auto"/>
                                    <w:left w:val="none" w:sz="0" w:space="0" w:color="auto"/>
                                    <w:bottom w:val="none" w:sz="0" w:space="0" w:color="auto"/>
                                    <w:right w:val="none" w:sz="0" w:space="0" w:color="auto"/>
                                  </w:divBdr>
                                </w:div>
                              </w:divsChild>
                            </w:div>
                            <w:div w:id="457918990">
                              <w:marLeft w:val="0"/>
                              <w:marRight w:val="0"/>
                              <w:marTop w:val="0"/>
                              <w:marBottom w:val="0"/>
                              <w:divBdr>
                                <w:top w:val="none" w:sz="0" w:space="0" w:color="auto"/>
                                <w:left w:val="none" w:sz="0" w:space="0" w:color="auto"/>
                                <w:bottom w:val="none" w:sz="0" w:space="0" w:color="auto"/>
                                <w:right w:val="none" w:sz="0" w:space="0" w:color="auto"/>
                              </w:divBdr>
                              <w:divsChild>
                                <w:div w:id="780107410">
                                  <w:marLeft w:val="0"/>
                                  <w:marRight w:val="0"/>
                                  <w:marTop w:val="0"/>
                                  <w:marBottom w:val="0"/>
                                  <w:divBdr>
                                    <w:top w:val="none" w:sz="0" w:space="0" w:color="auto"/>
                                    <w:left w:val="none" w:sz="0" w:space="0" w:color="auto"/>
                                    <w:bottom w:val="none" w:sz="0" w:space="0" w:color="auto"/>
                                    <w:right w:val="none" w:sz="0" w:space="0" w:color="auto"/>
                                  </w:divBdr>
                                </w:div>
                                <w:div w:id="2509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1430">
                          <w:marLeft w:val="0"/>
                          <w:marRight w:val="0"/>
                          <w:marTop w:val="0"/>
                          <w:marBottom w:val="0"/>
                          <w:divBdr>
                            <w:top w:val="none" w:sz="0" w:space="0" w:color="auto"/>
                            <w:left w:val="none" w:sz="0" w:space="0" w:color="auto"/>
                            <w:bottom w:val="none" w:sz="0" w:space="0" w:color="auto"/>
                            <w:right w:val="none" w:sz="0" w:space="0" w:color="auto"/>
                          </w:divBdr>
                          <w:divsChild>
                            <w:div w:id="11264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930599">
          <w:marLeft w:val="0"/>
          <w:marRight w:val="0"/>
          <w:marTop w:val="0"/>
          <w:marBottom w:val="0"/>
          <w:divBdr>
            <w:top w:val="none" w:sz="0" w:space="0" w:color="auto"/>
            <w:left w:val="none" w:sz="0" w:space="0" w:color="auto"/>
            <w:bottom w:val="none" w:sz="0" w:space="0" w:color="auto"/>
            <w:right w:val="none" w:sz="0" w:space="0" w:color="auto"/>
          </w:divBdr>
          <w:divsChild>
            <w:div w:id="2094887944">
              <w:marLeft w:val="0"/>
              <w:marRight w:val="0"/>
              <w:marTop w:val="0"/>
              <w:marBottom w:val="0"/>
              <w:divBdr>
                <w:top w:val="none" w:sz="0" w:space="0" w:color="auto"/>
                <w:left w:val="none" w:sz="0" w:space="0" w:color="auto"/>
                <w:bottom w:val="none" w:sz="0" w:space="0" w:color="auto"/>
                <w:right w:val="none" w:sz="0" w:space="0" w:color="auto"/>
              </w:divBdr>
              <w:divsChild>
                <w:div w:id="1356538578">
                  <w:marLeft w:val="0"/>
                  <w:marRight w:val="0"/>
                  <w:marTop w:val="0"/>
                  <w:marBottom w:val="0"/>
                  <w:divBdr>
                    <w:top w:val="none" w:sz="0" w:space="0" w:color="auto"/>
                    <w:left w:val="none" w:sz="0" w:space="0" w:color="auto"/>
                    <w:bottom w:val="none" w:sz="0" w:space="0" w:color="auto"/>
                    <w:right w:val="none" w:sz="0" w:space="0" w:color="auto"/>
                  </w:divBdr>
                </w:div>
                <w:div w:id="474953711">
                  <w:marLeft w:val="0"/>
                  <w:marRight w:val="0"/>
                  <w:marTop w:val="0"/>
                  <w:marBottom w:val="0"/>
                  <w:divBdr>
                    <w:top w:val="none" w:sz="0" w:space="0" w:color="auto"/>
                    <w:left w:val="none" w:sz="0" w:space="0" w:color="auto"/>
                    <w:bottom w:val="none" w:sz="0" w:space="0" w:color="auto"/>
                    <w:right w:val="none" w:sz="0" w:space="0" w:color="auto"/>
                  </w:divBdr>
                  <w:divsChild>
                    <w:div w:id="1143619344">
                      <w:marLeft w:val="0"/>
                      <w:marRight w:val="0"/>
                      <w:marTop w:val="0"/>
                      <w:marBottom w:val="0"/>
                      <w:divBdr>
                        <w:top w:val="none" w:sz="0" w:space="0" w:color="auto"/>
                        <w:left w:val="none" w:sz="0" w:space="0" w:color="auto"/>
                        <w:bottom w:val="none" w:sz="0" w:space="0" w:color="auto"/>
                        <w:right w:val="none" w:sz="0" w:space="0" w:color="auto"/>
                      </w:divBdr>
                    </w:div>
                    <w:div w:id="665550746">
                      <w:marLeft w:val="0"/>
                      <w:marRight w:val="0"/>
                      <w:marTop w:val="0"/>
                      <w:marBottom w:val="0"/>
                      <w:divBdr>
                        <w:top w:val="none" w:sz="0" w:space="0" w:color="auto"/>
                        <w:left w:val="none" w:sz="0" w:space="0" w:color="auto"/>
                        <w:bottom w:val="none" w:sz="0" w:space="0" w:color="auto"/>
                        <w:right w:val="none" w:sz="0" w:space="0" w:color="auto"/>
                      </w:divBdr>
                    </w:div>
                    <w:div w:id="1598563617">
                      <w:marLeft w:val="0"/>
                      <w:marRight w:val="0"/>
                      <w:marTop w:val="0"/>
                      <w:marBottom w:val="0"/>
                      <w:divBdr>
                        <w:top w:val="none" w:sz="0" w:space="0" w:color="auto"/>
                        <w:left w:val="none" w:sz="0" w:space="0" w:color="auto"/>
                        <w:bottom w:val="none" w:sz="0" w:space="0" w:color="auto"/>
                        <w:right w:val="none" w:sz="0" w:space="0" w:color="auto"/>
                      </w:divBdr>
                    </w:div>
                    <w:div w:id="1460108571">
                      <w:marLeft w:val="0"/>
                      <w:marRight w:val="0"/>
                      <w:marTop w:val="0"/>
                      <w:marBottom w:val="0"/>
                      <w:divBdr>
                        <w:top w:val="none" w:sz="0" w:space="0" w:color="auto"/>
                        <w:left w:val="none" w:sz="0" w:space="0" w:color="auto"/>
                        <w:bottom w:val="none" w:sz="0" w:space="0" w:color="auto"/>
                        <w:right w:val="none" w:sz="0" w:space="0" w:color="auto"/>
                      </w:divBdr>
                    </w:div>
                    <w:div w:id="2072462037">
                      <w:marLeft w:val="0"/>
                      <w:marRight w:val="0"/>
                      <w:marTop w:val="0"/>
                      <w:marBottom w:val="0"/>
                      <w:divBdr>
                        <w:top w:val="none" w:sz="0" w:space="0" w:color="auto"/>
                        <w:left w:val="none" w:sz="0" w:space="0" w:color="auto"/>
                        <w:bottom w:val="none" w:sz="0" w:space="0" w:color="auto"/>
                        <w:right w:val="none" w:sz="0" w:space="0" w:color="auto"/>
                      </w:divBdr>
                    </w:div>
                    <w:div w:id="628241462">
                      <w:marLeft w:val="0"/>
                      <w:marRight w:val="0"/>
                      <w:marTop w:val="0"/>
                      <w:marBottom w:val="0"/>
                      <w:divBdr>
                        <w:top w:val="none" w:sz="0" w:space="0" w:color="auto"/>
                        <w:left w:val="none" w:sz="0" w:space="0" w:color="auto"/>
                        <w:bottom w:val="none" w:sz="0" w:space="0" w:color="auto"/>
                        <w:right w:val="none" w:sz="0" w:space="0" w:color="auto"/>
                      </w:divBdr>
                    </w:div>
                  </w:divsChild>
                </w:div>
                <w:div w:id="1797945803">
                  <w:marLeft w:val="0"/>
                  <w:marRight w:val="0"/>
                  <w:marTop w:val="0"/>
                  <w:marBottom w:val="0"/>
                  <w:divBdr>
                    <w:top w:val="none" w:sz="0" w:space="0" w:color="auto"/>
                    <w:left w:val="none" w:sz="0" w:space="0" w:color="auto"/>
                    <w:bottom w:val="none" w:sz="0" w:space="0" w:color="auto"/>
                    <w:right w:val="none" w:sz="0" w:space="0" w:color="auto"/>
                  </w:divBdr>
                  <w:divsChild>
                    <w:div w:id="1466968163">
                      <w:marLeft w:val="0"/>
                      <w:marRight w:val="0"/>
                      <w:marTop w:val="0"/>
                      <w:marBottom w:val="0"/>
                      <w:divBdr>
                        <w:top w:val="none" w:sz="0" w:space="0" w:color="auto"/>
                        <w:left w:val="none" w:sz="0" w:space="0" w:color="auto"/>
                        <w:bottom w:val="none" w:sz="0" w:space="0" w:color="auto"/>
                        <w:right w:val="none" w:sz="0" w:space="0" w:color="auto"/>
                      </w:divBdr>
                    </w:div>
                    <w:div w:id="21090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edix-io-dev.grc-apps.svc.ice.ge.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gitalTwin/dt-starter-kit-creation-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065A6-09D1-406B-8085-6448E392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Leber, Christina (GE Global Research, US)</dc:creator>
  <cp:keywords/>
  <dc:description/>
  <cp:lastModifiedBy>Steuben, Gregg K (GE Global Research, US)</cp:lastModifiedBy>
  <cp:revision>47</cp:revision>
  <cp:lastPrinted>2016-08-09T13:41:00Z</cp:lastPrinted>
  <dcterms:created xsi:type="dcterms:W3CDTF">2016-08-09T13:40:00Z</dcterms:created>
  <dcterms:modified xsi:type="dcterms:W3CDTF">2016-10-27T17:04:00Z</dcterms:modified>
</cp:coreProperties>
</file>