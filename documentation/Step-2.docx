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201EE" w14:textId="186E45C5" w:rsidR="00C12C22" w:rsidRDefault="00C12C22" w:rsidP="00735E5F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 Build and Deploy Models</w:t>
      </w:r>
    </w:p>
    <w:p w14:paraId="22852A7B" w14:textId="77F88778" w:rsidR="00D86494" w:rsidRPr="00D86494" w:rsidRDefault="00D86494" w:rsidP="00D864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What you'll learn to do</w:t>
      </w:r>
    </w:p>
    <w:p w14:paraId="46A2E7D4" w14:textId="597745FF" w:rsidR="00C12C22" w:rsidRPr="00D86494" w:rsidRDefault="00C12C22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E3ADD5E" wp14:editId="234B37CA">
            <wp:extent cx="6334125" cy="4107774"/>
            <wp:effectExtent l="0" t="0" r="0" b="7620"/>
            <wp:docPr id="3" name="Picture 3" descr="https://www.predix.com/sites/default/files/image2016-7-12_16-2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edix.com/sites/default/files/image2016-7-12_16-24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57" cy="41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04AF" w14:textId="3533D77B" w:rsidR="00B67682" w:rsidRDefault="00B67682" w:rsidP="00735E5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Step 2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focuses on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how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Digital Twin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models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and analytics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are built, deployed, and run.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Digital Twin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models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>and analytic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will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 be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run via REST endpoint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s.  In most cases, these models and analytics will be deployed to an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instance of a</w:t>
      </w:r>
      <w:hyperlink r:id="rId7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 Predix Analytic Catalog 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or an instance of a </w:t>
      </w:r>
      <w:hyperlink r:id="rId8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Predix Analytic Runtime</w:t>
        </w:r>
      </w:hyperlink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1444D7">
        <w:rPr>
          <w:rFonts w:ascii="Arial" w:eastAsia="Times New Roman" w:hAnsi="Arial" w:cs="Arial"/>
          <w:color w:val="000000"/>
          <w:sz w:val="24"/>
          <w:szCs w:val="24"/>
        </w:rPr>
        <w:t xml:space="preserve">executed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through </w:t>
      </w:r>
      <w:r w:rsidR="00514B57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workflow orchestration (see </w:t>
      </w:r>
      <w:hyperlink r:id="rId9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Step 4: </w:t>
        </w:r>
      </w:hyperlink>
      <w:hyperlink r:id="rId10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Build Orchestration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  <w:u w:val="single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The Predix Analytics Catalog allows uploading models that are developed in Python, Java, or </w:t>
      </w:r>
      <w:proofErr w:type="spellStart"/>
      <w:r w:rsidRPr="00D86494">
        <w:rPr>
          <w:rFonts w:ascii="Arial" w:eastAsia="Times New Roman" w:hAnsi="Arial" w:cs="Arial"/>
          <w:color w:val="000000"/>
          <w:sz w:val="24"/>
          <w:szCs w:val="24"/>
        </w:rPr>
        <w:t>Matlab</w:t>
      </w:r>
      <w:proofErr w:type="spellEnd"/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For more information,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refer to the Predix documentation on </w:t>
      </w:r>
      <w:hyperlink r:id="rId11" w:anchor="Qd2kPYb7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Analytic Development Process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 </w:t>
      </w:r>
    </w:p>
    <w:p w14:paraId="72A49025" w14:textId="4CBF6943" w:rsidR="00C12C22" w:rsidRPr="00D86494" w:rsidRDefault="00C12C22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The simple workflow:</w:t>
      </w:r>
    </w:p>
    <w:p w14:paraId="72807F5C" w14:textId="42A1065A" w:rsidR="00C12C22" w:rsidRPr="00D86494" w:rsidRDefault="00C12C22" w:rsidP="00735E5F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367D8848" wp14:editId="7EFB5528">
            <wp:extent cx="5943600" cy="1370405"/>
            <wp:effectExtent l="0" t="0" r="0" b="1270"/>
            <wp:docPr id="4" name="Picture 4" descr="https://www.predix.com/sites/default/files/image006_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edix.com/sites/default/files/image006_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D302" w14:textId="19C24870" w:rsidR="00C12C22" w:rsidRDefault="00C12C22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part of the tutorial, you will:</w:t>
      </w:r>
    </w:p>
    <w:p w14:paraId="4F0E4A63" w14:textId="7BACD178" w:rsidR="006F4ADC" w:rsidRDefault="006F4ADC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Find the Predix-Zone-Id of the your Predix-Analytics-Catalog</w:t>
      </w:r>
    </w:p>
    <w:p w14:paraId="4D61B4CC" w14:textId="741E7227" w:rsidR="006300DD" w:rsidRDefault="006300DD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the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tutorial-actual-vs-expected-analytic application</w:t>
      </w:r>
    </w:p>
    <w:p w14:paraId="13DB9986" w14:textId="20DE57FC" w:rsidR="006300DD" w:rsidRDefault="006300DD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Upload the analytic to the Analytic Catalog</w:t>
      </w:r>
    </w:p>
    <w:p w14:paraId="6B2877C7" w14:textId="0CE23145" w:rsidR="006300DD" w:rsidRPr="00735E5F" w:rsidRDefault="00B84665" w:rsidP="00735E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del w:id="0" w:author="Steuben, Gregg K (GE Global Research, US)" w:date="2016-10-25T16:09:00Z">
        <w:r w:rsidDel="00D2600B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</w:delText>
        </w:r>
      </w:del>
      <w:r w:rsidR="006300DD">
        <w:rPr>
          <w:rFonts w:ascii="Arial" w:eastAsia="Times New Roman" w:hAnsi="Arial" w:cs="Arial"/>
          <w:color w:val="000000"/>
          <w:sz w:val="24"/>
          <w:szCs w:val="24"/>
        </w:rPr>
        <w:t xml:space="preserve"> the analytic hosted in the Analytic Catalog</w:t>
      </w:r>
    </w:p>
    <w:p w14:paraId="6E30DEFB" w14:textId="77777777" w:rsidR="00C12C22" w:rsidRDefault="00C12C22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945C872" w14:textId="1527A4BE" w:rsidR="00C12C22" w:rsidRDefault="00D86494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14:paraId="56CA35E0" w14:textId="7A772EA7" w:rsidR="00D86494" w:rsidRPr="00D86494" w:rsidRDefault="00D86494" w:rsidP="00D8649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What you need to set up</w:t>
      </w:r>
    </w:p>
    <w:p w14:paraId="3807DD17" w14:textId="701D0B75" w:rsidR="00C12C22" w:rsidRDefault="00070D18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35E5F">
        <w:rPr>
          <w:rFonts w:ascii="Arial" w:eastAsia="Times New Roman" w:hAnsi="Arial" w:cs="Arial"/>
          <w:color w:val="000000"/>
          <w:sz w:val="24"/>
          <w:szCs w:val="24"/>
        </w:rPr>
        <w:t>For this step, you will need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an instance of the Analytics Catalog and an instance of the Predix UAA service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If you want to use the provided Postman collection to interact with the REST endpoints, you will need to set the a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 xml:space="preserve">uthorization header with the 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>earer token for the UAA client that has permission to call the REST endpoint</w:t>
      </w:r>
      <w:r w:rsidR="00C12C22">
        <w:rPr>
          <w:rFonts w:ascii="Arial" w:eastAsia="Times New Roman" w:hAnsi="Arial" w:cs="Arial"/>
          <w:color w:val="000000"/>
          <w:sz w:val="24"/>
          <w:szCs w:val="24"/>
        </w:rPr>
        <w:t xml:space="preserve"> since the applications are secured. If you have not set up these services or secured the provided Postman collection, please see the </w:t>
      </w:r>
      <w:hyperlink r:id="rId13" w:history="1">
        <w:r w:rsidR="00C12C22" w:rsidRPr="000E6C84">
          <w:rPr>
            <w:rStyle w:val="Hyperlink"/>
            <w:rFonts w:ascii="Arial" w:eastAsia="Times New Roman" w:hAnsi="Arial" w:cs="Arial"/>
            <w:sz w:val="24"/>
            <w:szCs w:val="24"/>
          </w:rPr>
          <w:t>Getting Started</w:t>
        </w:r>
      </w:hyperlink>
      <w:r w:rsidR="00C12C22">
        <w:rPr>
          <w:rFonts w:ascii="Arial" w:eastAsia="Times New Roman" w:hAnsi="Arial" w:cs="Arial"/>
          <w:color w:val="000000"/>
          <w:sz w:val="24"/>
          <w:szCs w:val="24"/>
        </w:rPr>
        <w:t xml:space="preserve"> section for instructions.</w:t>
      </w:r>
      <w:r w:rsidR="00C12C22" w:rsidRPr="00B5480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CC10DA6" w14:textId="587040DD" w:rsidR="00070D18" w:rsidRDefault="00070D18" w:rsidP="00C12C22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you need to do</w:t>
      </w:r>
    </w:p>
    <w:p w14:paraId="5341C48D" w14:textId="05CB2971" w:rsidR="006F4ADC" w:rsidRDefault="006F4AD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color w:val="000000"/>
          <w:sz w:val="27"/>
          <w:szCs w:val="27"/>
        </w:rPr>
        <w:t>Find the Predix-Zone-Id of the your Predix-Analytics-Catalog</w:t>
      </w:r>
    </w:p>
    <w:p w14:paraId="5E019A68" w14:textId="1BFFD74D" w:rsidR="0067764C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395668F" w14:textId="55DF7ADA" w:rsidR="0067764C" w:rsidRPr="00735E5F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part of the tutorial, you’ll need to know what your Predix-Zone-Id is for your Predix-Analytics-Catalog instance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8C3D37" w14:textId="6F0A5A6E" w:rsidR="0067764C" w:rsidRPr="00D86494" w:rsidRDefault="0067764C" w:rsidP="0067764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From the command 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using the Cloud Foundry command line interface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cli) you’ll run commands to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find the </w:t>
      </w:r>
      <w:proofErr w:type="spellStart"/>
      <w:r w:rsidRPr="00D86494">
        <w:rPr>
          <w:rFonts w:ascii="Arial" w:eastAsia="Times New Roman" w:hAnsi="Arial" w:cs="Arial"/>
          <w:color w:val="000000"/>
          <w:sz w:val="24"/>
          <w:szCs w:val="24"/>
        </w:rPr>
        <w:t>guid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which is the Predix Zone ID,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ins w:id="1" w:author="Steuben, Gregg K (GE Global Research, US)" w:date="2016-10-13T16:47:00Z">
        <w:r w:rsidR="00FC184A">
          <w:rPr>
            <w:rFonts w:ascii="Arial" w:eastAsia="Times New Roman" w:hAnsi="Arial" w:cs="Arial"/>
            <w:color w:val="000000"/>
            <w:sz w:val="24"/>
            <w:szCs w:val="24"/>
          </w:rPr>
          <w:t xml:space="preserve">your instance of </w:t>
        </w:r>
      </w:ins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del w:id="2" w:author="Steuben, Gregg K (GE Global Research, US)" w:date="2016-10-13T16:47:00Z">
        <w:r w:rsidRPr="00D86494" w:rsidDel="00FC184A">
          <w:rPr>
            <w:rFonts w:ascii="Arial" w:eastAsia="Times New Roman" w:hAnsi="Arial" w:cs="Arial"/>
            <w:color w:val="000000"/>
            <w:sz w:val="24"/>
            <w:szCs w:val="24"/>
          </w:rPr>
          <w:delText>tutorial</w:delText>
        </w:r>
      </w:del>
      <w:proofErr w:type="spellStart"/>
      <w:ins w:id="3" w:author="Steuben, Gregg K (GE Global Research, US)" w:date="2016-10-13T16:47:00Z">
        <w:r w:rsidR="00FC184A">
          <w:rPr>
            <w:rFonts w:ascii="Arial" w:eastAsia="Times New Roman" w:hAnsi="Arial" w:cs="Arial"/>
            <w:color w:val="000000"/>
            <w:sz w:val="24"/>
            <w:szCs w:val="24"/>
          </w:rPr>
          <w:t>predix</w:t>
        </w:r>
        <w:proofErr w:type="spellEnd"/>
        <w:r w:rsidR="00FC184A">
          <w:rPr>
            <w:rFonts w:ascii="Arial" w:eastAsia="Times New Roman" w:hAnsi="Arial" w:cs="Arial"/>
            <w:color w:val="000000"/>
            <w:sz w:val="24"/>
            <w:szCs w:val="24"/>
          </w:rPr>
          <w:t>-analytic</w:t>
        </w:r>
      </w:ins>
      <w:r w:rsidRPr="00D86494">
        <w:rPr>
          <w:rFonts w:ascii="Arial" w:eastAsia="Times New Roman" w:hAnsi="Arial" w:cs="Arial"/>
          <w:color w:val="000000"/>
          <w:sz w:val="24"/>
          <w:szCs w:val="24"/>
        </w:rPr>
        <w:t>-catalog servi</w:t>
      </w:r>
      <w:r>
        <w:rPr>
          <w:rFonts w:ascii="Arial" w:eastAsia="Times New Roman" w:hAnsi="Arial" w:cs="Arial"/>
          <w:color w:val="000000"/>
          <w:sz w:val="24"/>
          <w:szCs w:val="24"/>
        </w:rPr>
        <w:t>ce.</w:t>
      </w:r>
      <w:ins w:id="4" w:author="Steuben, Gregg K (GE Global Research, US)" w:date="2016-10-13T16:47:00Z">
        <w:r w:rsidR="00FC184A">
          <w:rPr>
            <w:rFonts w:ascii="Arial" w:eastAsia="Times New Roman" w:hAnsi="Arial" w:cs="Arial"/>
            <w:color w:val="000000"/>
            <w:sz w:val="24"/>
            <w:szCs w:val="24"/>
          </w:rPr>
          <w:t xml:space="preserve">  For example:</w:t>
        </w:r>
      </w:ins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67764C" w:rsidRPr="00D86494" w14:paraId="75D85E56" w14:textId="77777777" w:rsidTr="002F788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0152279" w14:textId="163F8375" w:rsidR="0067764C" w:rsidRPr="00D86494" w:rsidRDefault="0067764C" w:rsidP="002F788D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D:\mydir\steam-turbine-tutorial\tutorial-svcs\tutorial-analytic&gt; 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cf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services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Getting services in org 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DigitalTwin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/ space dev as 200000000@mail.ad.ge.com ...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OK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name                            service                             plan           bound apps           last operation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...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</w:r>
            <w:ins w:id="5" w:author="Steuben, Gregg K (GE Global Research, US)" w:date="2016-10-13T16:48:00Z">
              <w:r w:rsidR="00FC184A">
                <w:rPr>
                  <w:rFonts w:ascii="Arial" w:eastAsia="Times New Roman" w:hAnsi="Arial" w:cs="Arial"/>
                  <w:sz w:val="21"/>
                  <w:szCs w:val="21"/>
                </w:rPr>
                <w:t>my-analytics</w:t>
              </w:r>
            </w:ins>
            <w:del w:id="6" w:author="Steuben, Gregg K (GE Global Research, US)" w:date="2016-10-13T16:48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tutorial</w:delText>
              </w:r>
            </w:del>
            <w:r w:rsidRPr="00D86494">
              <w:rPr>
                <w:rFonts w:ascii="Arial" w:eastAsia="Times New Roman" w:hAnsi="Arial" w:cs="Arial"/>
                <w:sz w:val="21"/>
                <w:szCs w:val="21"/>
              </w:rPr>
              <w:t>-catalog              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predix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-analytics-catalog   Bronze      tutorial-asset         create succeeded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...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D:\mydir\steam-turbine-tutorial\tutorial-svcs\tutorial-analytic&gt; 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cf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service </w:t>
            </w:r>
            <w:ins w:id="7" w:author="Steuben, Gregg K (GE Global Research, US)" w:date="2016-10-13T16:48:00Z">
              <w:r w:rsidR="00FC184A">
                <w:rPr>
                  <w:rFonts w:ascii="Arial" w:eastAsia="Times New Roman" w:hAnsi="Arial" w:cs="Arial"/>
                  <w:sz w:val="21"/>
                  <w:szCs w:val="21"/>
                </w:rPr>
                <w:t>my-analytics</w:t>
              </w:r>
            </w:ins>
            <w:del w:id="8" w:author="Steuben, Gregg K (GE Global Research, US)" w:date="2016-10-13T16:48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tutorial</w:delText>
              </w:r>
            </w:del>
            <w:r w:rsidRPr="00D86494">
              <w:rPr>
                <w:rFonts w:ascii="Arial" w:eastAsia="Times New Roman" w:hAnsi="Arial" w:cs="Arial"/>
                <w:sz w:val="21"/>
                <w:szCs w:val="21"/>
              </w:rPr>
              <w:t>-catalog --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guid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b/>
                <w:sz w:val="21"/>
                <w:szCs w:val="21"/>
              </w:rPr>
              <w:t>69ab882f</w:t>
            </w:r>
            <w:r w:rsidRPr="00BA68FB">
              <w:rPr>
                <w:rFonts w:ascii="Arial" w:eastAsia="Times New Roman" w:hAnsi="Arial" w:cs="Arial"/>
                <w:b/>
                <w:sz w:val="21"/>
                <w:szCs w:val="21"/>
              </w:rPr>
              <w:t>-ab6d-4c5a-8a4d-68f3a0148b22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D:\mydir\steam-turbine-tutorial\tutorial-svcs\tutorial-analytic&gt;</w:t>
            </w:r>
          </w:p>
        </w:tc>
      </w:tr>
    </w:tbl>
    <w:p w14:paraId="08A7F61E" w14:textId="53353AA5" w:rsidR="0067764C" w:rsidRPr="00D86494" w:rsidRDefault="0067764C" w:rsidP="0067764C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</w:t>
      </w:r>
      <w:proofErr w:type="spellStart"/>
      <w:r w:rsidRPr="00D86494">
        <w:rPr>
          <w:rFonts w:ascii="Arial" w:eastAsia="Times New Roman" w:hAnsi="Arial" w:cs="Arial"/>
          <w:color w:val="000000"/>
          <w:sz w:val="24"/>
          <w:szCs w:val="24"/>
        </w:rPr>
        <w:t>guid</w:t>
      </w:r>
      <w:proofErr w:type="spellEnd"/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string returned (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 xml:space="preserve">for example, </w:t>
      </w:r>
      <w:r>
        <w:rPr>
          <w:rFonts w:ascii="Arial" w:eastAsia="Times New Roman" w:hAnsi="Arial" w:cs="Arial"/>
          <w:color w:val="000000"/>
          <w:sz w:val="24"/>
          <w:szCs w:val="24"/>
        </w:rPr>
        <w:t>69ab882f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-ab6d-4c5a-8a4d-68f3a0148b22) is used as the value for the header parameter Predix-Zone-Id in Predix Analytic Catalog REST API calls.</w:t>
      </w:r>
      <w:r w:rsidR="003904A1">
        <w:rPr>
          <w:rFonts w:ascii="Arial" w:eastAsia="Times New Roman" w:hAnsi="Arial" w:cs="Arial"/>
          <w:color w:val="000000"/>
          <w:sz w:val="24"/>
          <w:szCs w:val="24"/>
        </w:rPr>
        <w:t xml:space="preserve">  We’ll need this </w:t>
      </w:r>
      <w:proofErr w:type="spellStart"/>
      <w:r w:rsidR="003904A1">
        <w:rPr>
          <w:rFonts w:ascii="Arial" w:eastAsia="Times New Roman" w:hAnsi="Arial" w:cs="Arial"/>
          <w:color w:val="000000"/>
          <w:sz w:val="24"/>
          <w:szCs w:val="24"/>
        </w:rPr>
        <w:t>guid</w:t>
      </w:r>
      <w:proofErr w:type="spellEnd"/>
      <w:r w:rsidR="003904A1">
        <w:rPr>
          <w:rFonts w:ascii="Arial" w:eastAsia="Times New Roman" w:hAnsi="Arial" w:cs="Arial"/>
          <w:color w:val="000000"/>
          <w:sz w:val="24"/>
          <w:szCs w:val="24"/>
        </w:rPr>
        <w:t xml:space="preserve"> soon.</w:t>
      </w:r>
    </w:p>
    <w:p w14:paraId="54A76ED1" w14:textId="77777777" w:rsidR="0067764C" w:rsidRPr="00735E5F" w:rsidRDefault="0067764C" w:rsidP="00735E5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0168C6C" w14:textId="34BEEE90" w:rsidR="006B57C7" w:rsidRPr="00D86494" w:rsidRDefault="006B57C7" w:rsidP="006B57C7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D86494">
        <w:rPr>
          <w:rFonts w:ascii="Arial" w:eastAsia="Times New Roman" w:hAnsi="Arial" w:cs="Arial"/>
          <w:b/>
          <w:bCs/>
          <w:color w:val="000000"/>
          <w:sz w:val="27"/>
          <w:szCs w:val="27"/>
        </w:rPr>
        <w:t>Create the tutorial-analytic</w:t>
      </w:r>
    </w:p>
    <w:p w14:paraId="4ADB6BD8" w14:textId="77777777" w:rsidR="00C12C22" w:rsidRDefault="006B57C7" w:rsidP="006B57C7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If you've already created the tutorial-asset application as described in </w:t>
      </w:r>
      <w:hyperlink r:id="rId14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Step 1: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 "Create the tutorial-asset to application," then you already have the code locally.  </w:t>
      </w:r>
    </w:p>
    <w:p w14:paraId="70FD3BB2" w14:textId="6A3DDF13" w:rsidR="00C12C22" w:rsidRDefault="00C12C22" w:rsidP="006B57C7">
      <w:pPr>
        <w:shd w:val="clear" w:color="auto" w:fill="FFFFFF"/>
        <w:spacing w:before="100" w:beforeAutospacing="1" w:after="100" w:afterAutospacing="1" w:line="384" w:lineRule="atLeast"/>
        <w:rPr>
          <w:ins w:id="9" w:author="Steuben, Gregg K (GE Global Research, US)" w:date="2016-10-27T16:10:00Z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you have not already built the code, you can do so with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8EB" w14:paraId="1C5A23BC" w14:textId="77777777" w:rsidTr="003B48EB">
        <w:trPr>
          <w:ins w:id="10" w:author="Steuben, Gregg K (GE Global Research, US)" w:date="2016-10-27T16:10:00Z"/>
        </w:trPr>
        <w:tc>
          <w:tcPr>
            <w:tcW w:w="9350" w:type="dxa"/>
          </w:tcPr>
          <w:p w14:paraId="6F5B4B06" w14:textId="5ADDA8A2" w:rsidR="003B48EB" w:rsidRDefault="003B48EB" w:rsidP="003B48EB">
            <w:pPr>
              <w:shd w:val="clear" w:color="auto" w:fill="FFFFFF"/>
              <w:spacing w:before="100" w:beforeAutospacing="1" w:after="100" w:afterAutospacing="1" w:line="384" w:lineRule="atLeast"/>
              <w:rPr>
                <w:ins w:id="11" w:author="Steuben, Gregg K (GE Global Research, US)" w:date="2016-10-27T16:10:00Z"/>
                <w:rFonts w:ascii="Arial" w:eastAsia="Times New Roman" w:hAnsi="Arial" w:cs="Arial"/>
                <w:color w:val="000000"/>
                <w:sz w:val="24"/>
                <w:szCs w:val="24"/>
              </w:rPr>
              <w:pPrChange w:id="12" w:author="Steuben, Gregg K (GE Global Research, US)" w:date="2016-10-27T16:11:00Z">
                <w:pPr>
                  <w:spacing w:before="100" w:beforeAutospacing="1" w:after="100" w:afterAutospacing="1" w:line="384" w:lineRule="atLeast"/>
                </w:pPr>
              </w:pPrChange>
            </w:pPr>
            <w:commentRangeStart w:id="13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 cd steam-turbine-tutorial/tutorial-analytics/tutorial-actual-vs-expected-analytic</w:t>
            </w:r>
            <w:ins w:id="14" w:author="Steuben, Gregg K (GE Global Research, US)" w:date="2016-10-27T16:11:00Z">
              <w:r>
                <w:rPr>
                  <w:rFonts w:ascii="Arial" w:eastAsia="Times New Roman" w:hAnsi="Arial" w:cs="Arial"/>
                  <w:color w:val="000000"/>
                  <w:sz w:val="24"/>
                  <w:szCs w:val="24"/>
                </w:rPr>
                <w:br/>
              </w:r>
            </w:ins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mvn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clean package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</w:tbl>
    <w:p w14:paraId="62A3D61C" w14:textId="77777777" w:rsidR="003B48EB" w:rsidRDefault="003B48EB" w:rsidP="006B57C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14:paraId="6A0D8A02" w14:textId="77777777" w:rsidR="00C36195" w:rsidRDefault="00C36195" w:rsidP="00C36195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286F6FDC" w14:textId="61485DDA" w:rsidR="00695EC9" w:rsidRPr="00735E5F" w:rsidRDefault="00C36195" w:rsidP="00C36195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>Uploa</w:t>
      </w:r>
      <w:r w:rsidRPr="00C36195">
        <w:rPr>
          <w:rFonts w:ascii="Arial" w:eastAsia="Times New Roman" w:hAnsi="Arial" w:cs="Arial"/>
          <w:b/>
          <w:bCs/>
          <w:color w:val="000000"/>
          <w:sz w:val="27"/>
          <w:szCs w:val="27"/>
        </w:rPr>
        <w:t>d the</w:t>
      </w: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analytic to the Analytic Catalog</w:t>
      </w:r>
    </w:p>
    <w:p w14:paraId="6AD55798" w14:textId="1639124B" w:rsidR="001444D7" w:rsidDel="0075707D" w:rsidRDefault="00C61B4F" w:rsidP="006B57C7">
      <w:pPr>
        <w:shd w:val="clear" w:color="auto" w:fill="FFFFFF"/>
        <w:spacing w:beforeAutospacing="1" w:after="0" w:afterAutospacing="1" w:line="240" w:lineRule="auto"/>
        <w:outlineLvl w:val="2"/>
        <w:rPr>
          <w:del w:id="16" w:author="Steuben, Gregg K (GE Global Research, US)" w:date="2016-10-25T10:25:00Z"/>
          <w:rFonts w:ascii="Arial" w:eastAsia="Times New Roman" w:hAnsi="Arial" w:cs="Arial"/>
          <w:color w:val="000000"/>
          <w:sz w:val="24"/>
          <w:szCs w:val="24"/>
        </w:rPr>
      </w:pPr>
      <w:del w:id="17" w:author="Steuben, Gregg K (GE Global Research, US)" w:date="2016-10-25T10:25:00Z">
        <w:r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You can deploy analytics to the </w:delText>
        </w:r>
        <w:r w:rsidR="001444D7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Predix Analytics Catalog </w:delText>
        </w:r>
        <w:r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in two ways:</w:delText>
        </w:r>
      </w:del>
    </w:p>
    <w:p w14:paraId="459525E3" w14:textId="053F4D33" w:rsidR="001444D7" w:rsidDel="0075707D" w:rsidRDefault="001444D7" w:rsidP="00735E5F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outlineLvl w:val="2"/>
        <w:rPr>
          <w:del w:id="18" w:author="Steuben, Gregg K (GE Global Research, US)" w:date="2016-10-25T10:25:00Z"/>
          <w:rFonts w:ascii="Arial" w:eastAsia="Times New Roman" w:hAnsi="Arial" w:cs="Arial"/>
          <w:color w:val="000000"/>
          <w:sz w:val="24"/>
          <w:szCs w:val="24"/>
        </w:rPr>
      </w:pPr>
      <w:del w:id="19" w:author="Steuben, Gregg K (GE Global Research, US)" w:date="2016-10-25T10:25:00Z"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via </w:delText>
        </w:r>
        <w:r w:rsidR="00C61B4F"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the </w:delText>
        </w:r>
        <w:r w:rsidR="00670910"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Analytic Catalog </w:delText>
        </w:r>
        <w:r w:rsidR="00C61B4F"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REST API</w:delText>
        </w:r>
      </w:del>
    </w:p>
    <w:p w14:paraId="05610A20" w14:textId="44D97BDA" w:rsidR="004B1E6A" w:rsidDel="0075707D" w:rsidRDefault="004B1E6A" w:rsidP="004B1E6A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outlineLvl w:val="2"/>
        <w:rPr>
          <w:del w:id="20" w:author="Steuben, Gregg K (GE Global Research, US)" w:date="2016-10-25T10:25:00Z"/>
          <w:rFonts w:ascii="Arial" w:eastAsia="Times New Roman" w:hAnsi="Arial" w:cs="Arial"/>
          <w:color w:val="000000"/>
          <w:sz w:val="24"/>
          <w:szCs w:val="24"/>
        </w:rPr>
      </w:pPr>
      <w:del w:id="21" w:author="Steuben, Gregg K (GE Global Research, US)" w:date="2016-10-25T10:25:00Z">
        <w:r w:rsidRPr="00BA68FB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via the Predix Analytic Catalog UI service</w:delText>
        </w:r>
      </w:del>
    </w:p>
    <w:p w14:paraId="76CF2F93" w14:textId="667141E5" w:rsidR="004B1E6A" w:rsidDel="0075707D" w:rsidRDefault="004B1E6A" w:rsidP="00735E5F">
      <w:pPr>
        <w:pStyle w:val="ListParagraph"/>
        <w:shd w:val="clear" w:color="auto" w:fill="FFFFFF"/>
        <w:spacing w:beforeAutospacing="1" w:after="0" w:afterAutospacing="1" w:line="240" w:lineRule="auto"/>
        <w:outlineLvl w:val="2"/>
        <w:rPr>
          <w:del w:id="22" w:author="Steuben, Gregg K (GE Global Research, US)" w:date="2016-10-25T10:25:00Z"/>
          <w:rFonts w:ascii="Arial" w:eastAsia="Times New Roman" w:hAnsi="Arial" w:cs="Arial"/>
          <w:color w:val="000000"/>
          <w:sz w:val="24"/>
          <w:szCs w:val="24"/>
        </w:rPr>
      </w:pPr>
    </w:p>
    <w:p w14:paraId="0FE07AEB" w14:textId="768B0C4F" w:rsidR="00C61B4F" w:rsidRPr="00735E5F" w:rsidDel="0075707D" w:rsidRDefault="00C61B4F">
      <w:pPr>
        <w:shd w:val="clear" w:color="auto" w:fill="FFFFFF"/>
        <w:spacing w:beforeAutospacing="1" w:after="0" w:afterAutospacing="1" w:line="240" w:lineRule="auto"/>
        <w:outlineLvl w:val="2"/>
        <w:rPr>
          <w:del w:id="23" w:author="Steuben, Gregg K (GE Global Research, US)" w:date="2016-10-25T10:25:00Z"/>
          <w:rFonts w:ascii="Arial" w:eastAsia="Times New Roman" w:hAnsi="Arial" w:cs="Arial"/>
          <w:color w:val="000000"/>
          <w:sz w:val="24"/>
          <w:szCs w:val="24"/>
        </w:rPr>
      </w:pPr>
      <w:del w:id="24" w:author="Steuben, Gregg K (GE Global Research, US)" w:date="2016-10-25T10:25:00Z">
        <w:r w:rsidRPr="00735E5F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We discuss both options below. You will only need to use one metho</w:delText>
        </w:r>
        <w:r w:rsidR="001444D7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d for this tutorial. </w:delText>
        </w:r>
      </w:del>
    </w:p>
    <w:p w14:paraId="66F18808" w14:textId="4A39BA41" w:rsidR="006B57C7" w:rsidRPr="00735E5F" w:rsidDel="0075707D" w:rsidRDefault="00C61B4F" w:rsidP="006B57C7">
      <w:pPr>
        <w:shd w:val="clear" w:color="auto" w:fill="FFFFFF"/>
        <w:spacing w:beforeAutospacing="1" w:after="0" w:afterAutospacing="1" w:line="240" w:lineRule="auto"/>
        <w:outlineLvl w:val="2"/>
        <w:rPr>
          <w:del w:id="25" w:author="Steuben, Gregg K (GE Global Research, US)" w:date="2016-10-25T10:25:00Z"/>
          <w:rFonts w:ascii="Arial" w:eastAsia="Times New Roman" w:hAnsi="Arial" w:cs="Arial"/>
          <w:bCs/>
          <w:color w:val="000000"/>
          <w:sz w:val="24"/>
          <w:szCs w:val="27"/>
          <w:u w:val="single"/>
        </w:rPr>
      </w:pPr>
      <w:del w:id="26" w:author="Steuben, Gregg K (GE Global Research, US)" w:date="2016-10-25T10:25:00Z">
        <w:r w:rsidRPr="00735E5F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Option </w:delText>
        </w:r>
        <w:r w:rsidR="004B1E6A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1</w:delText>
        </w:r>
        <w:r w:rsidRPr="00735E5F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: </w:delText>
        </w:r>
        <w:r w:rsidR="006B57C7" w:rsidRPr="00735E5F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Deploy </w:delText>
        </w:r>
        <w:r w:rsidR="001444D7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via the</w:delText>
        </w:r>
        <w:r w:rsidR="006B57C7" w:rsidRPr="00735E5F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 Analytic Catalog REST API</w:delText>
        </w:r>
      </w:del>
    </w:p>
    <w:p w14:paraId="6BE058CC" w14:textId="5F4B539F" w:rsidR="006F4ADC" w:rsidRDefault="006B57C7" w:rsidP="006B57C7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You can </w:t>
      </w:r>
      <w:del w:id="27" w:author="Steuben, Gregg K (GE Global Research, US)" w:date="2016-10-25T10:25:00Z"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also </w:delText>
        </w:r>
      </w:del>
      <w:r w:rsidR="008C798A">
        <w:rPr>
          <w:rFonts w:ascii="Arial" w:eastAsia="Times New Roman" w:hAnsi="Arial" w:cs="Arial"/>
          <w:color w:val="000000"/>
          <w:sz w:val="24"/>
          <w:szCs w:val="24"/>
        </w:rPr>
        <w:t>interact with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8C798A">
        <w:rPr>
          <w:rFonts w:ascii="Arial" w:eastAsia="Times New Roman" w:hAnsi="Arial" w:cs="Arial"/>
          <w:color w:val="000000"/>
          <w:sz w:val="24"/>
          <w:szCs w:val="24"/>
        </w:rPr>
        <w:t xml:space="preserve">Predix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Analytic Catalog through </w:t>
      </w:r>
      <w:r w:rsidR="008C798A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REST API</w:t>
      </w:r>
      <w:del w:id="28" w:author="Steuben, Gregg K (GE Global Research, US)" w:date="2016-10-25T10:26:00Z"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. You can use</w:delText>
        </w:r>
      </w:del>
      <w:ins w:id="29" w:author="Steuben, Gregg K (GE Global Research, US)" w:date="2016-10-25T10:26:00Z">
        <w:r w:rsidR="0075707D">
          <w:rPr>
            <w:rFonts w:ascii="Arial" w:eastAsia="Times New Roman" w:hAnsi="Arial" w:cs="Arial"/>
            <w:color w:val="000000"/>
            <w:sz w:val="24"/>
            <w:szCs w:val="24"/>
          </w:rPr>
          <w:t xml:space="preserve"> by using</w:t>
        </w:r>
      </w:ins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01EF">
        <w:rPr>
          <w:rFonts w:ascii="Arial" w:eastAsia="Times New Roman" w:hAnsi="Arial" w:cs="Arial"/>
          <w:color w:val="000000"/>
          <w:sz w:val="24"/>
          <w:szCs w:val="24"/>
        </w:rPr>
        <w:t>the provide</w:t>
      </w:r>
      <w:r w:rsidR="00C86825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B601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del w:id="30" w:author="Steuben, Gregg K (GE Global Research, US)" w:date="2016-10-27T10:46:00Z">
        <w:r w:rsidRPr="00D86494" w:rsidDel="00185CA7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tutorial </w:delText>
        </w:r>
      </w:del>
      <w:r w:rsidRPr="00D86494">
        <w:rPr>
          <w:rFonts w:ascii="Arial" w:eastAsia="Times New Roman" w:hAnsi="Arial" w:cs="Arial"/>
          <w:color w:val="000000"/>
          <w:sz w:val="24"/>
          <w:szCs w:val="24"/>
        </w:rPr>
        <w:t>Postman collection</w:t>
      </w:r>
      <w:del w:id="31" w:author="Steuben, Gregg K (GE Global Research, US)" w:date="2016-10-27T10:46:00Z">
        <w:r w:rsidRPr="00D86494" w:rsidDel="00185CA7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</w:delText>
        </w:r>
        <w:r w:rsidR="00B601EF" w:rsidDel="00185CA7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to interact with the </w:delText>
        </w:r>
        <w:r w:rsidR="00C86825" w:rsidDel="00185CA7">
          <w:rPr>
            <w:rFonts w:ascii="Arial" w:eastAsia="Times New Roman" w:hAnsi="Arial" w:cs="Arial"/>
            <w:color w:val="000000"/>
            <w:sz w:val="24"/>
            <w:szCs w:val="24"/>
          </w:rPr>
          <w:delText>REST API</w:delText>
        </w:r>
      </w:del>
      <w:r w:rsidR="00C86825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AFC9424" w14:textId="65AD5D79" w:rsidR="006B57C7" w:rsidRPr="00D86494" w:rsidRDefault="006F4ADC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For all of </w:t>
      </w: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REST API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calls, you will need to set the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Predix-Zone-Id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 http header variable with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predix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-zone-id, also known as the service GUID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value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of your Analytic Catalog service instance.  </w:t>
      </w:r>
      <w:r w:rsidR="00043C11">
        <w:rPr>
          <w:rFonts w:ascii="Arial" w:eastAsia="Times New Roman" w:hAnsi="Arial" w:cs="Arial"/>
          <w:color w:val="000000"/>
          <w:sz w:val="24"/>
          <w:szCs w:val="24"/>
        </w:rPr>
        <w:t xml:space="preserve">Here are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relevant </w:t>
      </w:r>
      <w:r w:rsidR="00043C11">
        <w:rPr>
          <w:rFonts w:ascii="Arial" w:eastAsia="Times New Roman" w:hAnsi="Arial" w:cs="Arial"/>
          <w:color w:val="000000"/>
          <w:sz w:val="24"/>
          <w:szCs w:val="24"/>
        </w:rPr>
        <w:t xml:space="preserve">API calls </w:t>
      </w:r>
    </w:p>
    <w:tbl>
      <w:tblPr>
        <w:tblW w:w="121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4"/>
        <w:gridCol w:w="3781"/>
        <w:gridCol w:w="3781"/>
      </w:tblGrid>
      <w:tr w:rsidR="006B57C7" w:rsidRPr="00D86494" w14:paraId="3408F751" w14:textId="77777777" w:rsidTr="00735E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CBFEDF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lastRenderedPageBreak/>
              <w:t>Step, Postman Request, and Sample URL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FD8A06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Header </w:t>
            </w:r>
            <w:proofErr w:type="spellStart"/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Params</w:t>
            </w:r>
            <w:proofErr w:type="spellEnd"/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Required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A5004A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Sample Body for POST Requests</w:t>
            </w:r>
          </w:p>
        </w:tc>
      </w:tr>
      <w:tr w:rsidR="006B57C7" w:rsidRPr="00D86494" w14:paraId="68D71C4B" w14:textId="77777777" w:rsidTr="00735E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04AF92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  <w:p w14:paraId="69D06960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POST Create catalog entry</w:t>
            </w:r>
          </w:p>
          <w:p w14:paraId="7516FA9B" w14:textId="7BF47A51" w:rsidR="006B57C7" w:rsidRDefault="003B48EB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7" w:history="1">
              <w:r w:rsidR="003904A1" w:rsidRPr="002952E4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https://predix-analytics-catalog-release.run.aws-usw02-pr.ice.predix.io/api/v1/catalog/analytics</w:t>
              </w:r>
            </w:hyperlink>
          </w:p>
          <w:p w14:paraId="7B6772F2" w14:textId="7FED90B8" w:rsidR="003904A1" w:rsidRPr="00D86494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The response body contains an “id”.  This is the used as the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catalogEntryId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in the next step and as the &lt;analytic-id&gt; in steps 3 and 4.</w:t>
            </w:r>
            <w:r w:rsidR="00B84665">
              <w:rPr>
                <w:rFonts w:ascii="Arial" w:eastAsia="Times New Roman" w:hAnsi="Arial" w:cs="Arial"/>
                <w:sz w:val="21"/>
                <w:szCs w:val="21"/>
              </w:rPr>
              <w:t xml:space="preserve">  Note this analytic id as we’ll need it later when we want to execute the analytic.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D86494" w14:paraId="17EE2AD0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AB19D68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AF0836A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6B57C7" w:rsidRPr="00D86494" w14:paraId="6507E6A4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6ED34F9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515EBE7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6B57C7" w:rsidRPr="00D86494" w14:paraId="327AD26B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B2806CE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999F5E3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Analytic Catalog 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guid</w:t>
                  </w:r>
                  <w:proofErr w:type="spellEnd"/>
                </w:p>
              </w:tc>
            </w:tr>
            <w:tr w:rsidR="006B57C7" w:rsidRPr="00D86494" w14:paraId="4F0CA53F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CE71B41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Content-type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90D51EC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application/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json</w:t>
                  </w:r>
                  <w:proofErr w:type="spellEnd"/>
                </w:p>
              </w:tc>
            </w:tr>
          </w:tbl>
          <w:p w14:paraId="332C4BE9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69044F" w14:textId="77777777" w:rsidR="006B57C7" w:rsidRPr="00D86494" w:rsidRDefault="006B57C7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name":"steam-turbine-actual-vs-expected-analytic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"version":"v1",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supportedLanguage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":"Java",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taxonomyLocation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":"",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author":"Jane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Doe",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description":"This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analytic computes deltas between the actual (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timeseries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 xml:space="preserve"> data) and expected (model predicted) temperatures values.",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customMetadata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":""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</w:t>
            </w:r>
          </w:p>
        </w:tc>
      </w:tr>
      <w:tr w:rsidR="006B57C7" w:rsidRPr="00D86494" w14:paraId="261B5D9F" w14:textId="77777777" w:rsidTr="00735E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656208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  <w:p w14:paraId="0F6E9F41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  <w:p w14:paraId="21E04BFE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POST Upload analytic file/jar</w:t>
            </w:r>
          </w:p>
          <w:p w14:paraId="34D01EC6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https://predix-analytics-catalog-release.run.aws-usw02-pr.ice.predix.io/api/v1/catalog/artifacts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D86494" w14:paraId="7620752F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F39610E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74D28BB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6B57C7" w:rsidRPr="00D86494" w14:paraId="1472E6A3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63C7174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7D93FD6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6B57C7" w:rsidRPr="00D86494" w14:paraId="514F3D99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706B24A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6F287C3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Analytic Catalog 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guid</w:t>
                  </w:r>
                  <w:proofErr w:type="spellEnd"/>
                </w:p>
              </w:tc>
            </w:tr>
          </w:tbl>
          <w:p w14:paraId="67FAF6DD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602"/>
              <w:gridCol w:w="1738"/>
            </w:tblGrid>
            <w:tr w:rsidR="006B57C7" w:rsidRPr="00D86494" w14:paraId="1876649B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1DD65C9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Form Field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596A045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E8F3F26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6B57C7" w:rsidRPr="00D86494" w14:paraId="542651A9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0FE52F2" w14:textId="46E7D308" w:rsidR="006B57C7" w:rsidRPr="00D86494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f</w:t>
                  </w:r>
                  <w:r w:rsidR="006B57C7"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ile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7C0D014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AFB51A8" w14:textId="77777777" w:rsidR="006B57C7" w:rsidRPr="00D86494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  <w:p w14:paraId="66784AF5" w14:textId="77777777" w:rsidR="006B57C7" w:rsidRPr="00D86494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Browse and select your file</w:t>
                  </w:r>
                </w:p>
                <w:p w14:paraId="2FE08A4C" w14:textId="77777777" w:rsidR="006B57C7" w:rsidRPr="00D86494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 </w:t>
                  </w:r>
                </w:p>
              </w:tc>
            </w:tr>
            <w:tr w:rsidR="006B57C7" w:rsidRPr="00D86494" w14:paraId="7054B4B0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D17A83E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catalogEntryId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F9E4948" w14:textId="4697BF36" w:rsidR="006B57C7" w:rsidRPr="00D86494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</w:t>
                  </w:r>
                  <w:r w:rsidR="006B57C7"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tring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/ text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66E4B8A" w14:textId="77777777" w:rsidR="006B57C7" w:rsidRPr="00D86494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id from the created analytic entry (see above response)</w:t>
                  </w:r>
                </w:p>
              </w:tc>
            </w:tr>
            <w:tr w:rsidR="006B57C7" w:rsidRPr="00D86494" w14:paraId="079C4AA7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CA4AFAE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4F4AE34" w14:textId="468F4446" w:rsidR="006B57C7" w:rsidRPr="00D86494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</w:t>
                  </w:r>
                  <w:r w:rsidR="006B57C7"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tring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/ text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07B5C9A" w14:textId="4E99E55A" w:rsidR="006B57C7" w:rsidRPr="00D86494" w:rsidRDefault="009D4F70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“executable”</w:t>
                  </w:r>
                </w:p>
              </w:tc>
            </w:tr>
            <w:tr w:rsidR="006B57C7" w:rsidRPr="00D86494" w14:paraId="79CF8A41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1E89FD1" w14:textId="4F1F3659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descrip</w:t>
                  </w:r>
                  <w:r w:rsidR="009D4F70">
                    <w:rPr>
                      <w:rFonts w:ascii="Arial" w:eastAsia="Times New Roman" w:hAnsi="Arial" w:cs="Arial"/>
                      <w:sz w:val="21"/>
                      <w:szCs w:val="21"/>
                    </w:rPr>
                    <w:t>tion</w:t>
                  </w: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447E2C7" w14:textId="01009E18" w:rsidR="006B57C7" w:rsidRPr="00D86494" w:rsidRDefault="009D4F70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s</w:t>
                  </w:r>
                  <w:r w:rsidR="006B57C7"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tring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/ text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4D3BB90" w14:textId="77777777" w:rsidR="006B57C7" w:rsidRPr="00D86494" w:rsidRDefault="006B57C7" w:rsidP="008C798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describe the analytic</w:t>
                  </w:r>
                </w:p>
              </w:tc>
            </w:tr>
          </w:tbl>
          <w:p w14:paraId="29F7E510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6B57C7" w:rsidRPr="00D86494" w14:paraId="24110DE8" w14:textId="77777777" w:rsidTr="00735E5F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2E36931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  <w:p w14:paraId="69473AC4" w14:textId="77777777" w:rsidR="006B57C7" w:rsidRPr="00D86494" w:rsidRDefault="006B57C7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POST Validate your analytic</w:t>
            </w:r>
          </w:p>
          <w:p w14:paraId="66D3AA18" w14:textId="77777777" w:rsidR="006B57C7" w:rsidRDefault="003B48EB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8" w:history="1">
              <w:r w:rsidR="004B1E6A" w:rsidRPr="002952E4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https://predix-analytics-catalog-release.run.aws-usw02-pr.ice.predix.io/api/v1/catalog/analytics/&lt;analytic-id&gt;/validation</w:t>
              </w:r>
            </w:hyperlink>
          </w:p>
          <w:p w14:paraId="6CA6535C" w14:textId="5D23912D" w:rsidR="003904A1" w:rsidRPr="00D86494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The response body will contain a 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validationRequestId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>.  This will be used in the next step as the &lt;validation-request-id&gt;.  The analytic may take several minutes to validate.  You can go ahead to the next step which will check the validation status of the analytic.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6B57C7" w:rsidRPr="00D86494" w14:paraId="6AA60DC1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3D8DF51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1FBF9AB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6B57C7" w:rsidRPr="00D86494" w14:paraId="32EEADAD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F6A9008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6248AD4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6B57C7" w:rsidRPr="00D86494" w14:paraId="47B2E3F8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9898457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BA6C3CF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Analytic Catalog 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guid</w:t>
                  </w:r>
                  <w:proofErr w:type="spellEnd"/>
                </w:p>
              </w:tc>
            </w:tr>
            <w:tr w:rsidR="006B57C7" w:rsidRPr="00D86494" w14:paraId="42DCA617" w14:textId="77777777" w:rsidTr="008C798A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4E08007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Content-type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39C6BB4" w14:textId="77777777" w:rsidR="006B57C7" w:rsidRPr="00D86494" w:rsidRDefault="006B57C7" w:rsidP="008C79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application/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json</w:t>
                  </w:r>
                  <w:proofErr w:type="spellEnd"/>
                </w:p>
              </w:tc>
            </w:tr>
          </w:tbl>
          <w:p w14:paraId="25DCA80F" w14:textId="77777777" w:rsidR="006B57C7" w:rsidRPr="00D86494" w:rsidRDefault="006B57C7" w:rsidP="008C79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2809EA" w14:textId="77777777" w:rsidR="006B57C7" w:rsidRPr="00D86494" w:rsidRDefault="006B57C7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"series": [{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1466308800000,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1466308801000,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203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1466308802000,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208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211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}],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"slope": 0.065,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"intercept": 4.0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</w:t>
            </w:r>
          </w:p>
        </w:tc>
      </w:tr>
      <w:tr w:rsidR="00F72A06" w:rsidRPr="00D86494" w14:paraId="27FEB3AD" w14:textId="77777777" w:rsidTr="00D93F9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307B4603" w14:textId="77777777" w:rsidR="00F72A06" w:rsidRDefault="00F72A06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4</w:t>
            </w:r>
          </w:p>
          <w:p w14:paraId="3079E611" w14:textId="6343DCF4" w:rsidR="00F72A06" w:rsidRDefault="004B1E6A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GET</w:t>
            </w:r>
            <w:r w:rsidR="00F72A06">
              <w:rPr>
                <w:rFonts w:ascii="Arial" w:eastAsia="Times New Roman" w:hAnsi="Arial" w:cs="Arial"/>
                <w:sz w:val="21"/>
                <w:szCs w:val="21"/>
              </w:rPr>
              <w:t xml:space="preserve"> Check the status of your analytic</w:t>
            </w:r>
          </w:p>
          <w:p w14:paraId="07E391CD" w14:textId="46BE2BFC" w:rsidR="00F72A06" w:rsidRDefault="003B48EB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9" w:history="1">
              <w:r w:rsidR="003904A1" w:rsidRPr="002952E4"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https://predix-analytics-catalog-release.run.aws-usw02-pr.ice.predix.io/api/v1/catalog/analytics/&lt;analytic-id&gt;/deployment/&lt;validation-request-id</w:t>
              </w:r>
            </w:hyperlink>
            <w:r w:rsidR="004B1E6A">
              <w:rPr>
                <w:rFonts w:ascii="Arial" w:eastAsia="Times New Roman" w:hAnsi="Arial" w:cs="Arial"/>
                <w:sz w:val="21"/>
                <w:szCs w:val="21"/>
              </w:rPr>
              <w:t>&gt;</w:t>
            </w:r>
          </w:p>
          <w:p w14:paraId="76FEBC81" w14:textId="55824890" w:rsidR="003904A1" w:rsidRPr="00D86494" w:rsidRDefault="003904A1" w:rsidP="008C79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Note: The response body’s “status” field will change to “COMPLETED” when the validation has finished.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4B1E6A" w:rsidRPr="00D86494" w14:paraId="27C4CF3D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9F71D8D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83581E4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4B1E6A" w:rsidRPr="00D86494" w14:paraId="45EF2A0F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44F0E9B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7F03A09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4B1E6A" w:rsidRPr="00D86494" w14:paraId="414E5BF3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032D6389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F502953" w14:textId="77777777" w:rsidR="004B1E6A" w:rsidRPr="00D86494" w:rsidRDefault="004B1E6A" w:rsidP="004B1E6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Analytic Catalog 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guid</w:t>
                  </w:r>
                  <w:proofErr w:type="spellEnd"/>
                </w:p>
              </w:tc>
            </w:tr>
          </w:tbl>
          <w:p w14:paraId="259285F2" w14:textId="77777777" w:rsidR="00F72A06" w:rsidRPr="00D86494" w:rsidRDefault="00F72A06" w:rsidP="008C79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012949BE" w14:textId="77777777" w:rsidR="00F72A06" w:rsidRPr="00D86494" w:rsidRDefault="00F72A06" w:rsidP="008C798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FE20A3" w:rsidRPr="00D86494" w14:paraId="68035D7F" w14:textId="77777777" w:rsidTr="00D93F9E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46A59E68" w14:textId="5F7FE2DD" w:rsidR="00FE20A3" w:rsidRPr="00D86494" w:rsidDel="00FC184A" w:rsidRDefault="00FE20A3" w:rsidP="004B1E6A">
            <w:pPr>
              <w:spacing w:before="100" w:beforeAutospacing="1" w:after="100" w:afterAutospacing="1" w:line="240" w:lineRule="auto"/>
              <w:rPr>
                <w:del w:id="32" w:author="Steuben, Gregg K (GE Global Research, US)" w:date="2016-10-13T16:50:00Z"/>
                <w:rFonts w:ascii="Arial" w:eastAsia="Times New Roman" w:hAnsi="Arial" w:cs="Arial"/>
                <w:sz w:val="21"/>
                <w:szCs w:val="21"/>
              </w:rPr>
            </w:pPr>
            <w:del w:id="33" w:author="Steuben, Gregg K (GE Global Research, US)" w:date="2016-10-13T16:50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4</w:delText>
              </w:r>
            </w:del>
          </w:p>
          <w:p w14:paraId="5ABACB34" w14:textId="7DF734B3" w:rsidR="00FE20A3" w:rsidRPr="00D86494" w:rsidDel="00FC184A" w:rsidRDefault="00FE20A3" w:rsidP="004B1E6A">
            <w:pPr>
              <w:spacing w:before="100" w:beforeAutospacing="1" w:after="100" w:afterAutospacing="1" w:line="240" w:lineRule="auto"/>
              <w:rPr>
                <w:del w:id="34" w:author="Steuben, Gregg K (GE Global Research, US)" w:date="2016-10-13T16:50:00Z"/>
                <w:rFonts w:ascii="Arial" w:eastAsia="Times New Roman" w:hAnsi="Arial" w:cs="Arial"/>
                <w:sz w:val="21"/>
                <w:szCs w:val="21"/>
              </w:rPr>
            </w:pPr>
            <w:del w:id="35" w:author="Steuben, Gregg K (GE Global Research, US)" w:date="2016-10-13T16:50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POST Execute the analytic</w:delText>
              </w:r>
            </w:del>
          </w:p>
          <w:p w14:paraId="10200C0E" w14:textId="0FADA686" w:rsidR="00FE20A3" w:rsidRPr="00D86494" w:rsidRDefault="00FE20A3" w:rsidP="004B1E6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del w:id="36" w:author="Steuben, Gregg K (GE Global Research, US)" w:date="2016-10-13T16:50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https://&lt;analytic-id&gt;.run.aws-usw02-pr.ice.predix.io/api/v1/analytic/execution/</w:delText>
              </w:r>
            </w:del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FE20A3" w:rsidRPr="00D86494" w:rsidDel="00FC184A" w14:paraId="30F9BF4E" w14:textId="00A2D99D" w:rsidTr="008C798A">
              <w:trPr>
                <w:del w:id="37" w:author="Steuben, Gregg K (GE Global Research, US)" w:date="2016-10-13T16:50:00Z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0DABE38" w14:textId="7FFD30E1" w:rsidR="00FE20A3" w:rsidRPr="00D86494" w:rsidDel="00FC184A" w:rsidRDefault="00FE20A3" w:rsidP="004B1E6A">
                  <w:pPr>
                    <w:spacing w:after="0" w:line="240" w:lineRule="auto"/>
                    <w:rPr>
                      <w:del w:id="38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39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</w:rPr>
                      <w:delText>Parameter</w:delText>
                    </w:r>
                  </w:del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2C02935" w14:textId="2394057A" w:rsidR="00FE20A3" w:rsidRPr="00D86494" w:rsidDel="00FC184A" w:rsidRDefault="00FE20A3" w:rsidP="004B1E6A">
                  <w:pPr>
                    <w:spacing w:after="0" w:line="240" w:lineRule="auto"/>
                    <w:rPr>
                      <w:del w:id="40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41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</w:rPr>
                      <w:delText>Value</w:delText>
                    </w:r>
                  </w:del>
                </w:p>
              </w:tc>
            </w:tr>
            <w:tr w:rsidR="00FE20A3" w:rsidRPr="00D86494" w:rsidDel="00FC184A" w14:paraId="3DEC053B" w14:textId="793784B8" w:rsidTr="008C798A">
              <w:trPr>
                <w:del w:id="42" w:author="Steuben, Gregg K (GE Global Research, US)" w:date="2016-10-13T16:50:00Z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82CE022" w14:textId="7816B059" w:rsidR="00FE20A3" w:rsidRPr="00D86494" w:rsidDel="00FC184A" w:rsidRDefault="00FE20A3" w:rsidP="004B1E6A">
                  <w:pPr>
                    <w:spacing w:after="0" w:line="240" w:lineRule="auto"/>
                    <w:rPr>
                      <w:del w:id="43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44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Authorization</w:delText>
                    </w:r>
                  </w:del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C9F7F85" w14:textId="344C9687" w:rsidR="00FE20A3" w:rsidRPr="00D86494" w:rsidDel="00FC184A" w:rsidRDefault="00FE20A3" w:rsidP="004B1E6A">
                  <w:pPr>
                    <w:spacing w:after="0" w:line="240" w:lineRule="auto"/>
                    <w:rPr>
                      <w:del w:id="45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46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Bearer Token</w:delText>
                    </w:r>
                  </w:del>
                </w:p>
              </w:tc>
            </w:tr>
            <w:tr w:rsidR="00FE20A3" w:rsidRPr="00D86494" w:rsidDel="00FC184A" w14:paraId="777B83D5" w14:textId="2D15D31E" w:rsidTr="008C798A">
              <w:trPr>
                <w:del w:id="47" w:author="Steuben, Gregg K (GE Global Research, US)" w:date="2016-10-13T16:50:00Z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2918246" w14:textId="20898D10" w:rsidR="00FE20A3" w:rsidRPr="00D86494" w:rsidDel="00FC184A" w:rsidRDefault="00FE20A3" w:rsidP="004B1E6A">
                  <w:pPr>
                    <w:spacing w:after="0" w:line="240" w:lineRule="auto"/>
                    <w:rPr>
                      <w:del w:id="48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49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Predix-Zone-id</w:delText>
                    </w:r>
                  </w:del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33F891A" w14:textId="7993905A" w:rsidR="00FE20A3" w:rsidRPr="00D86494" w:rsidDel="00FC184A" w:rsidRDefault="00FE20A3" w:rsidP="004B1E6A">
                  <w:pPr>
                    <w:spacing w:after="0" w:line="240" w:lineRule="auto"/>
                    <w:rPr>
                      <w:del w:id="50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51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Analytic Catalog guid</w:delText>
                    </w:r>
                  </w:del>
                </w:p>
              </w:tc>
            </w:tr>
            <w:tr w:rsidR="00FE20A3" w:rsidRPr="00D86494" w:rsidDel="00FC184A" w14:paraId="0B50F7D0" w14:textId="4DC3CDC7" w:rsidTr="008C798A">
              <w:trPr>
                <w:del w:id="52" w:author="Steuben, Gregg K (GE Global Research, US)" w:date="2016-10-13T16:50:00Z"/>
              </w:trPr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87D76F7" w14:textId="72AC5020" w:rsidR="00FE20A3" w:rsidRPr="00D86494" w:rsidDel="00FC184A" w:rsidRDefault="00FE20A3" w:rsidP="004B1E6A">
                  <w:pPr>
                    <w:spacing w:after="0" w:line="240" w:lineRule="auto"/>
                    <w:rPr>
                      <w:del w:id="53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54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Content-type</w:delText>
                    </w:r>
                  </w:del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049D3D8" w14:textId="010F9495" w:rsidR="00FE20A3" w:rsidRPr="00D86494" w:rsidDel="00FC184A" w:rsidRDefault="00FE20A3" w:rsidP="004B1E6A">
                  <w:pPr>
                    <w:spacing w:after="0" w:line="240" w:lineRule="auto"/>
                    <w:rPr>
                      <w:del w:id="55" w:author="Steuben, Gregg K (GE Global Research, US)" w:date="2016-10-13T16:50:00Z"/>
                      <w:rFonts w:ascii="Arial" w:eastAsia="Times New Roman" w:hAnsi="Arial" w:cs="Arial"/>
                      <w:sz w:val="21"/>
                      <w:szCs w:val="21"/>
                    </w:rPr>
                  </w:pPr>
                  <w:del w:id="56" w:author="Steuben, Gregg K (GE Global Research, US)" w:date="2016-10-13T16:50:00Z">
                    <w:r w:rsidRPr="00D86494" w:rsidDel="00FC184A">
                      <w:rPr>
                        <w:rFonts w:ascii="Arial" w:eastAsia="Times New Roman" w:hAnsi="Arial" w:cs="Arial"/>
                        <w:sz w:val="21"/>
                        <w:szCs w:val="21"/>
                      </w:rPr>
                      <w:delText>application/json</w:delText>
                    </w:r>
                  </w:del>
                </w:p>
              </w:tc>
            </w:tr>
          </w:tbl>
          <w:p w14:paraId="387B28DD" w14:textId="77777777" w:rsidR="00FE20A3" w:rsidRPr="00D86494" w:rsidRDefault="00FE20A3" w:rsidP="004B1E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67DB6D77" w14:textId="150CF05B" w:rsidR="00FE20A3" w:rsidRPr="00D86494" w:rsidRDefault="00FE20A3" w:rsidP="004B1E6A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del w:id="57" w:author="Steuben, Gregg K (GE Global Research, US)" w:date="2016-10-13T16:50:00Z"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delText>{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"series": [{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"timestamp": 1466308800000,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"rpm": 3000,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"actualTemperature": 201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}, {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"timestamp": 1466308801000,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"rpm": 3000,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"actualTemperature": 203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}, {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"timestamp": 1466308802000,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"rpm": 3000,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"actualTemperature": 208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}, {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"timestamp": 1466308803000,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"rpm": 3000,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"actualTemperature": 211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}],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"slope": 0.065,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"intercept": 4.0</w:delText>
              </w:r>
              <w:r w:rsidRPr="00D86494" w:rsidDel="00FC184A">
                <w:rPr>
                  <w:rFonts w:ascii="Arial" w:eastAsia="Times New Roman" w:hAnsi="Arial" w:cs="Arial"/>
                  <w:sz w:val="21"/>
                  <w:szCs w:val="21"/>
                </w:rPr>
                <w:br/>
                <w:delText>}</w:delText>
              </w:r>
            </w:del>
          </w:p>
        </w:tc>
      </w:tr>
    </w:tbl>
    <w:p w14:paraId="6B6F8877" w14:textId="62A17D55" w:rsidR="004B1E6A" w:rsidRPr="00BA68FB" w:rsidDel="0075707D" w:rsidRDefault="004B1E6A" w:rsidP="004B1E6A">
      <w:pPr>
        <w:shd w:val="clear" w:color="auto" w:fill="FFFFFF"/>
        <w:spacing w:beforeAutospacing="1" w:after="0" w:afterAutospacing="1" w:line="240" w:lineRule="auto"/>
        <w:outlineLvl w:val="2"/>
        <w:rPr>
          <w:del w:id="58" w:author="Steuben, Gregg K (GE Global Research, US)" w:date="2016-10-25T10:27:00Z"/>
          <w:rFonts w:ascii="Arial" w:eastAsia="Times New Roman" w:hAnsi="Arial" w:cs="Arial"/>
          <w:color w:val="000000"/>
          <w:sz w:val="24"/>
          <w:szCs w:val="27"/>
          <w:u w:val="single"/>
        </w:rPr>
      </w:pPr>
      <w:del w:id="59" w:author="Steuben, Gregg K (GE Global Research, US)" w:date="2016-10-25T10:27:00Z">
        <w:r w:rsidRPr="00BA68FB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Option </w:delText>
        </w:r>
        <w:r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2</w:delText>
        </w:r>
        <w:r w:rsidRPr="00BA68FB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: Deploy </w:delText>
        </w:r>
        <w:r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via the</w:delText>
        </w:r>
        <w:r w:rsidRPr="00BA68FB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 Analytic</w:delText>
        </w:r>
        <w:r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s</w:delText>
        </w:r>
        <w:r w:rsidRPr="00BA68FB"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 xml:space="preserve"> </w:delText>
        </w:r>
        <w:r w:rsidDel="0075707D">
          <w:rPr>
            <w:rFonts w:ascii="Arial" w:eastAsia="Times New Roman" w:hAnsi="Arial" w:cs="Arial"/>
            <w:bCs/>
            <w:color w:val="000000"/>
            <w:sz w:val="24"/>
            <w:szCs w:val="27"/>
            <w:u w:val="single"/>
          </w:rPr>
          <w:delText>User Interface</w:delText>
        </w:r>
      </w:del>
    </w:p>
    <w:p w14:paraId="4E5A8228" w14:textId="1B1D8F12" w:rsidR="0075707D" w:rsidRDefault="0075707D" w:rsidP="004B1E6A">
      <w:pPr>
        <w:shd w:val="clear" w:color="auto" w:fill="FFFFFF"/>
        <w:spacing w:beforeAutospacing="1" w:after="0" w:afterAutospacing="1" w:line="384" w:lineRule="atLeast"/>
        <w:rPr>
          <w:ins w:id="60" w:author="Steuben, Gregg K (GE Global Research, US)" w:date="2016-10-25T10:27:00Z"/>
          <w:rFonts w:ascii="Arial" w:eastAsia="Times New Roman" w:hAnsi="Arial" w:cs="Arial"/>
          <w:color w:val="000000"/>
          <w:sz w:val="24"/>
          <w:szCs w:val="24"/>
        </w:rPr>
      </w:pPr>
      <w:ins w:id="61" w:author="Steuben, Gregg K (GE Global Research, US)" w:date="2016-10-25T10:27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Note that Predix provides additional services for analytic support.  These are the </w:t>
        </w:r>
      </w:ins>
      <w:ins w:id="62" w:author="Steuben, Gregg K (GE Global Research, US)" w:date="2016-10-25T10:30:00Z"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begin"/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instrText xml:space="preserve"> HYPERLINK "https://www.predix.io/services/service.html?id=1174" </w:instrTex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separate"/>
        </w:r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Predix Analytics Runtime</w: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end"/>
        </w:r>
      </w:ins>
      <w:ins w:id="63" w:author="Steuben, Gregg K (GE Global Research, US)" w:date="2016-10-25T10:27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and the </w:t>
        </w:r>
      </w:ins>
      <w:ins w:id="64" w:author="Steuben, Gregg K (GE Global Research, US)" w:date="2016-10-25T10:31:00Z"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begin"/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instrText xml:space="preserve"> HYPERLINK "https://www.predix.io/services/service.html?id=1586" </w:instrTex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separate"/>
        </w:r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Predix Analytics User Interface</w: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end"/>
        </w:r>
      </w:ins>
      <w:ins w:id="65" w:author="Steuben, Gregg K (GE Global Research, US)" w:date="2016-10-25T10:27:00Z">
        <w:r>
          <w:rPr>
            <w:rFonts w:ascii="Arial" w:eastAsia="Times New Roman" w:hAnsi="Arial" w:cs="Arial"/>
            <w:color w:val="000000"/>
            <w:sz w:val="24"/>
            <w:szCs w:val="24"/>
          </w:rPr>
          <w:t>.</w:t>
        </w:r>
      </w:ins>
      <w:ins w:id="66" w:author="Steuben, Gregg K (GE Global Research, US)" w:date="2016-10-25T10:32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 Predix has documented the </w:t>
        </w:r>
      </w:ins>
      <w:ins w:id="67" w:author="Steuben, Gregg K (GE Global Research, US)" w:date="2016-10-25T10:33:00Z"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begin"/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instrText xml:space="preserve"> HYPERLINK "https://www.predix.io/docs" \l "Qd2kPYb7" </w:instrTex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separate"/>
        </w:r>
        <w:r w:rsidRPr="0075707D">
          <w:rPr>
            <w:rStyle w:val="Hyperlink"/>
            <w:rFonts w:ascii="Arial" w:eastAsia="Times New Roman" w:hAnsi="Arial" w:cs="Arial"/>
            <w:sz w:val="24"/>
            <w:szCs w:val="24"/>
          </w:rPr>
          <w:t>Analytic Development Process</w:t>
        </w:r>
        <w:r>
          <w:rPr>
            <w:rFonts w:ascii="Arial" w:eastAsia="Times New Roman" w:hAnsi="Arial" w:cs="Arial"/>
            <w:color w:val="000000"/>
            <w:sz w:val="24"/>
            <w:szCs w:val="24"/>
          </w:rPr>
          <w:fldChar w:fldCharType="end"/>
        </w:r>
      </w:ins>
      <w:ins w:id="68" w:author="Steuben, Gregg K (GE Global Research, US)" w:date="2016-10-25T10:32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which you can explore on your own.</w:t>
        </w:r>
      </w:ins>
    </w:p>
    <w:p w14:paraId="11F3B95A" w14:textId="77777777" w:rsidR="0075707D" w:rsidRDefault="0075707D" w:rsidP="004B1E6A">
      <w:pPr>
        <w:shd w:val="clear" w:color="auto" w:fill="FFFFFF"/>
        <w:spacing w:beforeAutospacing="1" w:after="0" w:afterAutospacing="1" w:line="384" w:lineRule="atLeast"/>
        <w:rPr>
          <w:ins w:id="69" w:author="Steuben, Gregg K (GE Global Research, US)" w:date="2016-10-25T10:28:00Z"/>
          <w:rFonts w:ascii="Arial" w:eastAsia="Times New Roman" w:hAnsi="Arial" w:cs="Arial"/>
          <w:color w:val="000000"/>
          <w:sz w:val="24"/>
          <w:szCs w:val="24"/>
        </w:rPr>
      </w:pPr>
    </w:p>
    <w:p w14:paraId="6EF5B477" w14:textId="00FE5061" w:rsidR="00764806" w:rsidDel="0075707D" w:rsidRDefault="004B1E6A" w:rsidP="004B1E6A">
      <w:pPr>
        <w:shd w:val="clear" w:color="auto" w:fill="FFFFFF"/>
        <w:spacing w:beforeAutospacing="1" w:after="0" w:afterAutospacing="1" w:line="384" w:lineRule="atLeast"/>
        <w:rPr>
          <w:del w:id="70" w:author="Steuben, Gregg K (GE Global Research, US)" w:date="2016-10-25T10:33:00Z"/>
          <w:rFonts w:ascii="Arial" w:eastAsia="Times New Roman" w:hAnsi="Arial" w:cs="Arial"/>
          <w:color w:val="000000"/>
          <w:sz w:val="24"/>
          <w:szCs w:val="24"/>
        </w:rPr>
      </w:pPr>
      <w:del w:id="71" w:author="Steuben, Gregg K (GE Global Research, US)" w:date="2016-10-25T10:33:00Z"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Predix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provides an additional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service for analytics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, the </w:delText>
        </w:r>
        <w:r w:rsidR="00470C9D" w:rsidDel="0075707D">
          <w:fldChar w:fldCharType="begin"/>
        </w:r>
        <w:r w:rsidR="00470C9D" w:rsidDel="0075707D">
          <w:delInstrText xml:space="preserve"> HYPERLINK "https://www.predix.io/services/service.html?id=1586" </w:delInstrText>
        </w:r>
        <w:r w:rsidR="00470C9D" w:rsidDel="0075707D">
          <w:fldChar w:fldCharType="separate"/>
        </w:r>
        <w:r w:rsidRPr="00B42047"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>Predix Analytic</w:delText>
        </w:r>
        <w:r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>s</w:delText>
        </w:r>
        <w:r w:rsidRPr="00B42047"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 xml:space="preserve"> </w:delText>
        </w:r>
        <w:r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>User Interface</w:delText>
        </w:r>
        <w:r w:rsidR="00470C9D" w:rsidDel="0075707D">
          <w:rPr>
            <w:rStyle w:val="Hyperlink"/>
            <w:rFonts w:ascii="Arial" w:eastAsia="Times New Roman" w:hAnsi="Arial" w:cs="Arial"/>
            <w:sz w:val="24"/>
            <w:szCs w:val="24"/>
          </w:rPr>
          <w:fldChar w:fldCharType="end"/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. Th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is service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provide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s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a browser-based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user experience t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o upload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,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test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, and manage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analytics.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Provision an instance of the </w:delText>
        </w:r>
        <w:r w:rsidR="00470C9D" w:rsidDel="0075707D">
          <w:fldChar w:fldCharType="begin"/>
        </w:r>
        <w:r w:rsidR="00470C9D" w:rsidDel="0075707D">
          <w:delInstrText xml:space="preserve"> HYPERLINK "https://predix-io-dev.grc-apps.svc.ice.ge.com/services/service.html?id=1586" </w:delInstrText>
        </w:r>
        <w:r w:rsidR="00470C9D" w:rsidDel="0075707D">
          <w:fldChar w:fldCharType="separate"/>
        </w:r>
        <w:r w:rsidRPr="00670910"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 xml:space="preserve">Predix Analytic </w:delText>
        </w:r>
        <w:r w:rsidDel="0075707D">
          <w:rPr>
            <w:rStyle w:val="Hyperlink"/>
            <w:rFonts w:ascii="Arial" w:eastAsia="Times New Roman" w:hAnsi="Arial" w:cs="Arial"/>
            <w:sz w:val="24"/>
            <w:szCs w:val="24"/>
          </w:rPr>
          <w:delText>User Interface</w:delText>
        </w:r>
        <w:r w:rsidR="00470C9D" w:rsidDel="0075707D">
          <w:rPr>
            <w:rStyle w:val="Hyperlink"/>
            <w:rFonts w:ascii="Arial" w:eastAsia="Times New Roman" w:hAnsi="Arial" w:cs="Arial"/>
            <w:sz w:val="24"/>
            <w:szCs w:val="24"/>
          </w:rPr>
          <w:fldChar w:fldCharType="end"/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service and then use it to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upload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, deploy, and validate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the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tutorial analytic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. With this example, we are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delText>uploading a Java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-based model.  For other Predix Analytic Services language and runtime support,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refer to the Predix documentation on </w:delText>
        </w:r>
        <w:r w:rsidR="00470C9D" w:rsidDel="0075707D">
          <w:fldChar w:fldCharType="begin"/>
        </w:r>
        <w:r w:rsidR="00470C9D" w:rsidDel="0075707D">
          <w:delInstrText xml:space="preserve"> HYPERLINK "https://www.predix.io/docs" \l "Qd2kPYb7" </w:delInstrText>
        </w:r>
        <w:r w:rsidR="00470C9D" w:rsidDel="0075707D">
          <w:fldChar w:fldCharType="separate"/>
        </w:r>
        <w:r w:rsidRPr="00D86494" w:rsidDel="0075707D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delText>Analytic Development Process</w:delText>
        </w:r>
        <w:r w:rsidR="00470C9D" w:rsidDel="0075707D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fldChar w:fldCharType="end"/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.</w:delText>
        </w:r>
        <w:r w:rsidDel="0075707D">
          <w:rPr>
            <w:rFonts w:ascii="Arial" w:eastAsia="Times New Roman" w:hAnsi="Arial" w:cs="Arial"/>
            <w:b/>
            <w:bCs/>
            <w:color w:val="000000"/>
            <w:sz w:val="27"/>
            <w:szCs w:val="27"/>
          </w:rPr>
          <w:delText xml:space="preserve">  </w:delText>
        </w:r>
      </w:del>
    </w:p>
    <w:p w14:paraId="77D77C0B" w14:textId="3478DF45" w:rsidR="00764806" w:rsidDel="0075707D" w:rsidRDefault="00764806" w:rsidP="004B1E6A">
      <w:pPr>
        <w:shd w:val="clear" w:color="auto" w:fill="FFFFFF"/>
        <w:spacing w:beforeAutospacing="1" w:after="0" w:afterAutospacing="1" w:line="384" w:lineRule="atLeast"/>
        <w:rPr>
          <w:del w:id="72" w:author="Steuben, Gregg K (GE Global Research, US)" w:date="2016-10-25T10:33:00Z"/>
          <w:rFonts w:ascii="Arial" w:eastAsia="Times New Roman" w:hAnsi="Arial" w:cs="Arial"/>
          <w:color w:val="000000"/>
          <w:sz w:val="24"/>
          <w:szCs w:val="24"/>
        </w:rPr>
      </w:pPr>
      <w:del w:id="73" w:author="Steuben, Gregg K (GE Global Research, US)" w:date="2016-10-25T10:33:00Z"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You can login to the Analytic Catalog UI by using the username and password for the “tutorial-user” user account that you previously created in your UAA instance.</w:delText>
        </w:r>
      </w:del>
    </w:p>
    <w:p w14:paraId="31E8C8A8" w14:textId="0FBF0534" w:rsidR="004B1E6A" w:rsidDel="0075707D" w:rsidRDefault="004B1E6A" w:rsidP="004B1E6A">
      <w:pPr>
        <w:shd w:val="clear" w:color="auto" w:fill="FFFFFF"/>
        <w:spacing w:beforeAutospacing="1" w:after="0" w:afterAutospacing="1" w:line="384" w:lineRule="atLeast"/>
        <w:rPr>
          <w:del w:id="74" w:author="Steuben, Gregg K (GE Global Research, US)" w:date="2016-10-25T10:33:00Z"/>
          <w:rFonts w:ascii="Arial" w:eastAsia="Times New Roman" w:hAnsi="Arial" w:cs="Arial"/>
          <w:color w:val="000000"/>
          <w:sz w:val="24"/>
          <w:szCs w:val="24"/>
        </w:rPr>
      </w:pPr>
      <w:del w:id="75" w:author="Steuben, Gregg K (GE Global Research, US)" w:date="2016-10-25T10:33:00Z"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The Analytic Catalog UI has a description field where you can provide a description of your analytic at the time of upload. We recommend using this field to hold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</w:delText>
        </w:r>
        <w:r w:rsidR="006F4ADC"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either sample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input data or a </w:delText>
        </w:r>
        <w:r w:rsidRPr="00D86494"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URL to a service that </w:delText>
        </w:r>
        <w:r w:rsidDel="0075707D">
          <w:rPr>
            <w:rFonts w:ascii="Arial" w:eastAsia="Times New Roman" w:hAnsi="Arial" w:cs="Arial"/>
            <w:color w:val="000000"/>
            <w:sz w:val="24"/>
            <w:szCs w:val="24"/>
          </w:rPr>
          <w:delText>has the expected input data.</w:delText>
        </w:r>
      </w:del>
    </w:p>
    <w:p w14:paraId="0CF9EFC1" w14:textId="77777777" w:rsidR="004B1E6A" w:rsidRDefault="004B1E6A" w:rsidP="006B57C7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D35AB09" w14:textId="22130529" w:rsidR="00663928" w:rsidRDefault="00663928" w:rsidP="00663928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Execute </w:t>
      </w:r>
      <w:del w:id="76" w:author="Steuben, Gregg K (GE Global Research, US)" w:date="2016-10-27T10:49:00Z">
        <w:r w:rsidRPr="00735E5F" w:rsidDel="00700E3B">
          <w:rPr>
            <w:rFonts w:ascii="Arial" w:eastAsia="Times New Roman" w:hAnsi="Arial" w:cs="Arial"/>
            <w:b/>
            <w:bCs/>
            <w:color w:val="000000"/>
            <w:sz w:val="27"/>
            <w:szCs w:val="27"/>
          </w:rPr>
          <w:delText xml:space="preserve">with </w:delText>
        </w:r>
      </w:del>
      <w:r w:rsidRPr="00735E5F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analytic hosted in the Analytic Catalog</w:t>
      </w:r>
    </w:p>
    <w:p w14:paraId="601E7808" w14:textId="75B9EC6B" w:rsidR="002F788D" w:rsidRDefault="002F788D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tutorial analytic, 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r>
        <w:rPr>
          <w:rFonts w:ascii="Arial" w:eastAsia="Times New Roman" w:hAnsi="Arial" w:cs="Arial"/>
          <w:color w:val="000000"/>
          <w:sz w:val="24"/>
          <w:szCs w:val="24"/>
        </w:rPr>
        <w:t>POST request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body </w:t>
      </w:r>
      <w:r>
        <w:rPr>
          <w:rFonts w:ascii="Arial" w:eastAsia="Times New Roman" w:hAnsi="Arial" w:cs="Arial"/>
          <w:color w:val="000000"/>
          <w:sz w:val="24"/>
          <w:szCs w:val="24"/>
        </w:rPr>
        <w:t>for the analytic execution needs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a JSON object consisting of an array (</w:t>
      </w:r>
      <w:proofErr w:type="spellStart"/>
      <w:r w:rsidRPr="00D86494">
        <w:rPr>
          <w:rFonts w:ascii="Arial" w:eastAsia="Times New Roman" w:hAnsi="Arial" w:cs="Arial"/>
          <w:color w:val="000000"/>
          <w:sz w:val="24"/>
          <w:szCs w:val="24"/>
        </w:rPr>
        <w:t>rpmSeries</w:t>
      </w:r>
      <w:proofErr w:type="spellEnd"/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) of JSON objects consisting of </w:t>
      </w:r>
      <w:r>
        <w:rPr>
          <w:rFonts w:ascii="Arial" w:eastAsia="Times New Roman" w:hAnsi="Arial" w:cs="Arial"/>
          <w:color w:val="000000"/>
          <w:sz w:val="24"/>
          <w:szCs w:val="24"/>
        </w:rPr>
        <w:t>a time stamp (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timestamp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revolutions per minute (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rpm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, and actual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emperature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actualTemperature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 xml:space="preserve"> values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followed by </w:t>
      </w:r>
      <w:r w:rsidRPr="00D86494">
        <w:rPr>
          <w:rFonts w:ascii="Arial" w:eastAsia="Times New Roman" w:hAnsi="Arial" w:cs="Arial"/>
          <w:color w:val="000000"/>
          <w:sz w:val="24"/>
          <w:szCs w:val="24"/>
        </w:rPr>
        <w:t>the slope and intercept values (coefficie</w:t>
      </w:r>
      <w:r>
        <w:rPr>
          <w:rFonts w:ascii="Arial" w:eastAsia="Times New Roman" w:hAnsi="Arial" w:cs="Arial"/>
          <w:color w:val="000000"/>
          <w:sz w:val="24"/>
          <w:szCs w:val="24"/>
        </w:rPr>
        <w:t>nts for the regression model).  An example of this JSON data is in the table below.</w:t>
      </w:r>
    </w:p>
    <w:p w14:paraId="4104513F" w14:textId="198710A5" w:rsidR="00B84665" w:rsidRDefault="00663928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execute your analytic, you will need the id of the deployed analytic.  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There’s a GET endpoint on the API in the </w:t>
      </w:r>
      <w:hyperlink r:id="rId20" w:anchor="/" w:history="1">
        <w:r w:rsidR="00B84665" w:rsidRPr="00B84665">
          <w:rPr>
            <w:rStyle w:val="Hyperlink"/>
            <w:rFonts w:ascii="Arial" w:eastAsia="Times New Roman" w:hAnsi="Arial" w:cs="Arial"/>
            <w:sz w:val="24"/>
            <w:szCs w:val="24"/>
          </w:rPr>
          <w:t>Analytics Catalog</w:t>
        </w:r>
      </w:hyperlink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 called “</w:t>
      </w:r>
      <w:r w:rsidR="00B84665" w:rsidRPr="00B8466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B84665" w:rsidRPr="00B84665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="00B84665" w:rsidRPr="00B84665">
        <w:rPr>
          <w:rFonts w:ascii="Arial" w:eastAsia="Times New Roman" w:hAnsi="Arial" w:cs="Arial"/>
          <w:color w:val="000000"/>
          <w:sz w:val="24"/>
          <w:szCs w:val="24"/>
        </w:rPr>
        <w:t>/v1/catalog/analytics</w:t>
      </w:r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”.  You can use this to retrieve the analytic id.  </w:t>
      </w:r>
      <w:ins w:id="77" w:author="Steuben, Gregg K (GE Global Research, US)" w:date="2016-10-25T10:36:00Z">
        <w:r w:rsidR="00470C9D">
          <w:rPr>
            <w:rFonts w:ascii="Arial" w:eastAsia="Times New Roman" w:hAnsi="Arial" w:cs="Arial"/>
            <w:color w:val="000000"/>
            <w:sz w:val="24"/>
            <w:szCs w:val="24"/>
          </w:rPr>
          <w:t>You used this analytic id when you</w:t>
        </w:r>
      </w:ins>
      <w:del w:id="78" w:author="Steuben, Gregg K (GE Global Research, US)" w:date="2016-10-25T10:36:00Z">
        <w:r w:rsidR="00B84665" w:rsidDel="00470C9D">
          <w:rPr>
            <w:rFonts w:ascii="Arial" w:eastAsia="Times New Roman" w:hAnsi="Arial" w:cs="Arial"/>
            <w:color w:val="000000"/>
            <w:sz w:val="24"/>
            <w:szCs w:val="24"/>
          </w:rPr>
          <w:delText>If you</w:delText>
        </w:r>
      </w:del>
      <w:r w:rsidR="00B84665">
        <w:rPr>
          <w:rFonts w:ascii="Arial" w:eastAsia="Times New Roman" w:hAnsi="Arial" w:cs="Arial"/>
          <w:color w:val="000000"/>
          <w:sz w:val="24"/>
          <w:szCs w:val="24"/>
        </w:rPr>
        <w:t xml:space="preserve"> deployed your analytic via the REST API to the Analytic Catalog</w:t>
      </w:r>
      <w:ins w:id="79" w:author="Steuben, Gregg K (GE Global Research, US)" w:date="2016-10-25T10:37:00Z">
        <w:r w:rsidR="00470C9D">
          <w:rPr>
            <w:rFonts w:ascii="Arial" w:eastAsia="Times New Roman" w:hAnsi="Arial" w:cs="Arial"/>
            <w:color w:val="000000"/>
            <w:sz w:val="24"/>
            <w:szCs w:val="24"/>
          </w:rPr>
          <w:t xml:space="preserve"> in the previous step</w:t>
        </w:r>
      </w:ins>
      <w:del w:id="80" w:author="Steuben, Gregg K (GE Global Research, US)" w:date="2016-10-25T10:36:00Z">
        <w:r w:rsidR="00B84665" w:rsidDel="00470C9D">
          <w:rPr>
            <w:rFonts w:ascii="Arial" w:eastAsia="Times New Roman" w:hAnsi="Arial" w:cs="Arial"/>
            <w:color w:val="000000"/>
            <w:sz w:val="24"/>
            <w:szCs w:val="24"/>
          </w:rPr>
          <w:delText xml:space="preserve"> as described above, the you already have this analytic id</w:delText>
        </w:r>
      </w:del>
      <w:r w:rsidR="00B8466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1C835D" w14:textId="054CE0DB" w:rsidR="00FE20A3" w:rsidRDefault="00FE20A3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will also need a bearer token for your tutorial-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svcs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client and the Predix-Zone-Id for your Predix Analytics Catalog service.  Both of which you should already have from completing earlier sections.</w:t>
      </w:r>
    </w:p>
    <w:p w14:paraId="200D8C3B" w14:textId="5055D54A" w:rsidR="00663928" w:rsidRDefault="00663928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Now you can make the following POST request to the Analytic Catalog</w:t>
      </w:r>
      <w:r w:rsidR="001C4A49">
        <w:rPr>
          <w:rFonts w:ascii="Arial" w:eastAsia="Times New Roman" w:hAnsi="Arial" w:cs="Arial"/>
          <w:color w:val="000000"/>
          <w:sz w:val="24"/>
          <w:szCs w:val="24"/>
        </w:rPr>
        <w:t xml:space="preserve"> to execute your analytic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121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3781"/>
        <w:gridCol w:w="2735"/>
      </w:tblGrid>
      <w:tr w:rsidR="00FE20A3" w:rsidRPr="00D86494" w14:paraId="2A5AF19C" w14:textId="77777777" w:rsidTr="002F788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1FE3E428" w14:textId="0DFF1526" w:rsidR="00FE20A3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Postman Request, and Sample URL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04B4918D" w14:textId="348548C0" w:rsidR="00FE20A3" w:rsidRPr="00D86494" w:rsidRDefault="00FE20A3" w:rsidP="00FE2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Header </w:t>
            </w:r>
            <w:proofErr w:type="spellStart"/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Params</w:t>
            </w:r>
            <w:proofErr w:type="spellEnd"/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Required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1E40787C" w14:textId="7844CC3B" w:rsidR="00FE20A3" w:rsidRPr="00D86494" w:rsidRDefault="00FE20A3" w:rsidP="00FE20A3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Sample Body for POST Requests</w:t>
            </w:r>
          </w:p>
        </w:tc>
      </w:tr>
      <w:tr w:rsidR="00FE20A3" w:rsidRPr="00D86494" w14:paraId="3CEC2C0A" w14:textId="77777777" w:rsidTr="002F788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732A0A56" w14:textId="77777777" w:rsidR="00FE20A3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POST Execute the analytic</w:t>
            </w:r>
          </w:p>
          <w:p w14:paraId="2EDB7F27" w14:textId="77777777" w:rsidR="00FE20A3" w:rsidRPr="00D86494" w:rsidRDefault="00FE20A3" w:rsidP="00FE20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B1E6A">
              <w:rPr>
                <w:rFonts w:ascii="Arial" w:eastAsia="Times New Roman" w:hAnsi="Arial" w:cs="Arial"/>
                <w:sz w:val="21"/>
                <w:szCs w:val="21"/>
              </w:rPr>
              <w:t>https://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&lt;analytic-id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&gt;</w:t>
            </w:r>
            <w:r w:rsidRPr="004B1E6A">
              <w:rPr>
                <w:rFonts w:ascii="Arial" w:eastAsia="Times New Roman" w:hAnsi="Arial" w:cs="Arial"/>
                <w:sz w:val="21"/>
                <w:szCs w:val="21"/>
              </w:rPr>
              <w:t>.run.aws-usw02-pr.ice.predix.io</w:t>
            </w:r>
            <w:proofErr w:type="gramEnd"/>
            <w:r w:rsidRPr="004B1E6A">
              <w:rPr>
                <w:rFonts w:ascii="Arial" w:eastAsia="Times New Roman" w:hAnsi="Arial" w:cs="Arial"/>
                <w:sz w:val="21"/>
                <w:szCs w:val="21"/>
              </w:rPr>
              <w:t>/api/v1/analytic/execution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tbl>
            <w:tblPr>
              <w:tblW w:w="37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2205"/>
            </w:tblGrid>
            <w:tr w:rsidR="00FE20A3" w:rsidRPr="00D86494" w14:paraId="6EE9FFAF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5A9C306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CAB9E70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Value</w:t>
                  </w:r>
                </w:p>
              </w:tc>
            </w:tr>
            <w:tr w:rsidR="00FE20A3" w:rsidRPr="00D86494" w14:paraId="2D80E650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2202C3FA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Authorization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5F251AC5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Bearer Token</w:t>
                  </w:r>
                </w:p>
              </w:tc>
            </w:tr>
            <w:tr w:rsidR="00FE20A3" w:rsidRPr="00D86494" w14:paraId="6E2DFB33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510505F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Predix-Zone-id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DE82707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Analytic Catalog 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guid</w:t>
                  </w:r>
                  <w:proofErr w:type="spellEnd"/>
                </w:p>
              </w:tc>
            </w:tr>
            <w:tr w:rsidR="00FE20A3" w:rsidRPr="00D86494" w14:paraId="16372651" w14:textId="77777777" w:rsidTr="002F788D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750AD48D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Content-type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3B891D55" w14:textId="77777777" w:rsidR="00FE20A3" w:rsidRPr="00D86494" w:rsidRDefault="00FE20A3" w:rsidP="00FE20A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application/</w:t>
                  </w:r>
                  <w:proofErr w:type="spellStart"/>
                  <w:r w:rsidRPr="00D86494">
                    <w:rPr>
                      <w:rFonts w:ascii="Arial" w:eastAsia="Times New Roman" w:hAnsi="Arial" w:cs="Arial"/>
                      <w:sz w:val="21"/>
                      <w:szCs w:val="21"/>
                    </w:rPr>
                    <w:t>json</w:t>
                  </w:r>
                  <w:proofErr w:type="spellEnd"/>
                </w:p>
              </w:tc>
            </w:tr>
          </w:tbl>
          <w:p w14:paraId="5CC59C22" w14:textId="77777777" w:rsidR="00FE20A3" w:rsidRPr="00D86494" w:rsidRDefault="00FE20A3" w:rsidP="00FE20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</w:tcPr>
          <w:p w14:paraId="2403B2B9" w14:textId="77777777" w:rsidR="00FE20A3" w:rsidRPr="00D86494" w:rsidRDefault="00FE20A3" w:rsidP="00FE20A3">
            <w:pPr>
              <w:spacing w:beforeAutospacing="1" w:after="0" w:afterAutospacing="1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86494">
              <w:rPr>
                <w:rFonts w:ascii="Arial" w:eastAsia="Times New Roman" w:hAnsi="Arial" w:cs="Arial"/>
                <w:sz w:val="21"/>
                <w:szCs w:val="21"/>
              </w:rPr>
              <w:t>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"series": [{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1466308800000,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1466308801000,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203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1466308802000,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208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}, {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"timestamp": 1466308803000,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"rpm": 3000,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</w:t>
            </w:r>
            <w:proofErr w:type="spellStart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actualTemperature</w:t>
            </w:r>
            <w:proofErr w:type="spellEnd"/>
            <w:r w:rsidRPr="00D86494">
              <w:rPr>
                <w:rFonts w:ascii="Arial" w:eastAsia="Times New Roman" w:hAnsi="Arial" w:cs="Arial"/>
                <w:sz w:val="21"/>
                <w:szCs w:val="21"/>
              </w:rPr>
              <w:t>": 211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}],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"slope": 0.065,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"intercept": 4.0</w:t>
            </w:r>
            <w:r w:rsidRPr="00D86494">
              <w:rPr>
                <w:rFonts w:ascii="Arial" w:eastAsia="Times New Roman" w:hAnsi="Arial" w:cs="Arial"/>
                <w:sz w:val="21"/>
                <w:szCs w:val="21"/>
              </w:rPr>
              <w:br/>
              <w:t>}</w:t>
            </w:r>
          </w:p>
        </w:tc>
      </w:tr>
    </w:tbl>
    <w:p w14:paraId="7436BEA4" w14:textId="670442CF" w:rsidR="00663928" w:rsidRDefault="002F788D" w:rsidP="00735E5F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3FA02" wp14:editId="53BDF5C8">
            <wp:extent cx="9016657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20647" cy="3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F7E8" w14:textId="77777777" w:rsidR="00D86494" w:rsidRPr="00D86494" w:rsidRDefault="00D86494" w:rsidP="00D86494">
      <w:p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6494">
        <w:rPr>
          <w:rFonts w:ascii="Arial" w:eastAsia="Times New Roman" w:hAnsi="Arial" w:cs="Arial"/>
          <w:color w:val="000000"/>
          <w:sz w:val="24"/>
          <w:szCs w:val="24"/>
        </w:rPr>
        <w:t>In </w:t>
      </w:r>
      <w:hyperlink r:id="rId22" w:history="1">
        <w:r w:rsidRPr="00D86494">
          <w:rPr>
            <w:rFonts w:ascii="Arial" w:eastAsia="Times New Roman" w:hAnsi="Arial" w:cs="Arial"/>
            <w:color w:val="2886AF"/>
            <w:sz w:val="24"/>
            <w:szCs w:val="24"/>
            <w:u w:val="single"/>
          </w:rPr>
          <w:t>Step 4: Build Orchestration,</w:t>
        </w:r>
      </w:hyperlink>
      <w:r w:rsidRPr="00D86494">
        <w:rPr>
          <w:rFonts w:ascii="Arial" w:eastAsia="Times New Roman" w:hAnsi="Arial" w:cs="Arial"/>
          <w:color w:val="000000"/>
          <w:sz w:val="24"/>
          <w:szCs w:val="24"/>
        </w:rPr>
        <w:t> the BPMN file needs to know the above execution URL to run your analytic in the Digital Twin workflow. </w:t>
      </w:r>
    </w:p>
    <w:p w14:paraId="7EBF561F" w14:textId="65F2CDBE" w:rsidR="00D86494" w:rsidRDefault="00D2600B" w:rsidP="00D86494">
      <w:pPr>
        <w:shd w:val="clear" w:color="auto" w:fill="FFFFFF"/>
        <w:spacing w:beforeAutospacing="1" w:after="0" w:afterAutospacing="1" w:line="240" w:lineRule="auto"/>
        <w:outlineLvl w:val="2"/>
        <w:rPr>
          <w:ins w:id="81" w:author="Steuben, Gregg K (GE Global Research, US)" w:date="2016-10-25T16:09:00Z"/>
          <w:rFonts w:ascii="Arial" w:eastAsia="Times New Roman" w:hAnsi="Arial" w:cs="Arial"/>
          <w:color w:val="000000"/>
          <w:sz w:val="24"/>
          <w:szCs w:val="24"/>
        </w:rPr>
      </w:pPr>
      <w:ins w:id="82" w:author="Steuben, Gregg K (GE Global Research, US)" w:date="2016-10-25T16:08:00Z">
        <w:r>
          <w:rPr>
            <w:rFonts w:ascii="Arial" w:eastAsia="Times New Roman" w:hAnsi="Arial" w:cs="Arial"/>
            <w:color w:val="000000"/>
            <w:sz w:val="24"/>
            <w:szCs w:val="24"/>
          </w:rPr>
          <w:t>What you learned</w:t>
        </w:r>
      </w:ins>
    </w:p>
    <w:p w14:paraId="07BDA222" w14:textId="2C425191" w:rsidR="00D2600B" w:rsidRPr="00735E5F" w:rsidRDefault="003C0862" w:rsidP="00D86494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ins w:id="83" w:author="Steuben, Gregg K (GE Global Research, US)" w:date="2016-10-25T16:14:00Z">
        <w:r>
          <w:rPr>
            <w:rFonts w:ascii="Arial" w:eastAsia="Times New Roman" w:hAnsi="Arial" w:cs="Arial"/>
            <w:color w:val="000000"/>
            <w:sz w:val="24"/>
            <w:szCs w:val="24"/>
          </w:rPr>
          <w:t>You l</w:t>
        </w:r>
      </w:ins>
      <w:ins w:id="84" w:author="Steuben, Gregg K (GE Global Research, US)" w:date="2016-10-25T16:10:00Z">
        <w:r w:rsidR="00D2600B">
          <w:rPr>
            <w:rFonts w:ascii="Arial" w:eastAsia="Times New Roman" w:hAnsi="Arial" w:cs="Arial"/>
            <w:color w:val="000000"/>
            <w:sz w:val="24"/>
            <w:szCs w:val="24"/>
          </w:rPr>
          <w:t xml:space="preserve">earned how to find the </w:t>
        </w:r>
        <w:proofErr w:type="spellStart"/>
        <w:r w:rsidR="00D2600B">
          <w:rPr>
            <w:rFonts w:ascii="Arial" w:eastAsia="Times New Roman" w:hAnsi="Arial" w:cs="Arial"/>
            <w:color w:val="000000"/>
            <w:sz w:val="24"/>
            <w:szCs w:val="24"/>
          </w:rPr>
          <w:t>predix</w:t>
        </w:r>
        <w:proofErr w:type="spellEnd"/>
        <w:r w:rsidR="00D2600B">
          <w:rPr>
            <w:rFonts w:ascii="Arial" w:eastAsia="Times New Roman" w:hAnsi="Arial" w:cs="Arial"/>
            <w:color w:val="000000"/>
            <w:sz w:val="24"/>
            <w:szCs w:val="24"/>
          </w:rPr>
          <w:t xml:space="preserve"> zone id of your </w:t>
        </w:r>
        <w:proofErr w:type="spellStart"/>
        <w:r w:rsidR="00D2600B">
          <w:rPr>
            <w:rFonts w:ascii="Arial" w:eastAsia="Times New Roman" w:hAnsi="Arial" w:cs="Arial"/>
            <w:color w:val="000000"/>
            <w:sz w:val="24"/>
            <w:szCs w:val="24"/>
          </w:rPr>
          <w:t>predix</w:t>
        </w:r>
        <w:proofErr w:type="spellEnd"/>
        <w:r w:rsidR="00D2600B">
          <w:rPr>
            <w:rFonts w:ascii="Arial" w:eastAsia="Times New Roman" w:hAnsi="Arial" w:cs="Arial"/>
            <w:color w:val="000000"/>
            <w:sz w:val="24"/>
            <w:szCs w:val="24"/>
          </w:rPr>
          <w:t xml:space="preserve"> analytics catalog</w:t>
        </w:r>
      </w:ins>
      <w:ins w:id="85" w:author="Steuben, Gregg K (GE Global Research, US)" w:date="2016-10-25T16:14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for use in the HTTP headers.</w:t>
        </w:r>
      </w:ins>
      <w:ins w:id="86" w:author="Steuben, Gregg K (GE Global Research, US)" w:date="2016-10-25T16:15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 You also </w:t>
        </w:r>
      </w:ins>
      <w:ins w:id="87" w:author="Steuben, Gregg K (GE Global Research, US)" w:date="2016-10-25T16:16:00Z">
        <w:r>
          <w:rPr>
            <w:rFonts w:ascii="Arial" w:eastAsia="Times New Roman" w:hAnsi="Arial" w:cs="Arial"/>
            <w:color w:val="000000"/>
            <w:sz w:val="24"/>
            <w:szCs w:val="24"/>
          </w:rPr>
          <w:t>l</w:t>
        </w:r>
      </w:ins>
      <w:ins w:id="88" w:author="Steuben, Gregg K (GE Global Research, US)" w:date="2016-10-25T16:11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earned how </w:t>
        </w:r>
      </w:ins>
      <w:ins w:id="89" w:author="Steuben, Gregg K (GE Global Research, US)" w:date="2016-10-25T16:13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use the Predix Analytic Catalog </w:t>
        </w:r>
      </w:ins>
      <w:ins w:id="90" w:author="Steuben, Gregg K (GE Global Research, US)" w:date="2016-10-25T16:11:00Z">
        <w:r>
          <w:rPr>
            <w:rFonts w:ascii="Arial" w:eastAsia="Times New Roman" w:hAnsi="Arial" w:cs="Arial"/>
            <w:color w:val="000000"/>
            <w:sz w:val="24"/>
            <w:szCs w:val="24"/>
          </w:rPr>
          <w:t>to upload</w:t>
        </w:r>
      </w:ins>
      <w:ins w:id="91" w:author="Steuben, Gregg K (GE Global Research, US)" w:date="2016-10-25T16:12:00Z">
        <w:r>
          <w:rPr>
            <w:rFonts w:ascii="Arial" w:eastAsia="Times New Roman" w:hAnsi="Arial" w:cs="Arial"/>
            <w:color w:val="000000"/>
            <w:sz w:val="24"/>
            <w:szCs w:val="24"/>
          </w:rPr>
          <w:t>, validate, check the status of</w:t>
        </w:r>
      </w:ins>
      <w:ins w:id="92" w:author="Steuben, Gregg K (GE Global Research, US)" w:date="2016-10-25T16:13:00Z">
        <w:r>
          <w:rPr>
            <w:rFonts w:ascii="Arial" w:eastAsia="Times New Roman" w:hAnsi="Arial" w:cs="Arial"/>
            <w:color w:val="000000"/>
            <w:sz w:val="24"/>
            <w:szCs w:val="24"/>
          </w:rPr>
          <w:t>, and execute</w:t>
        </w:r>
      </w:ins>
      <w:ins w:id="93" w:author="Steuben, Gregg K (GE Global Research, US)" w:date="2016-10-25T16:11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the pre-built analytic </w:t>
        </w:r>
      </w:ins>
      <w:ins w:id="94" w:author="Steuben, Gregg K (GE Global Research, US)" w:date="2016-10-25T16:13:00Z">
        <w:r>
          <w:rPr>
            <w:rFonts w:ascii="Arial" w:eastAsia="Times New Roman" w:hAnsi="Arial" w:cs="Arial"/>
            <w:color w:val="000000"/>
            <w:sz w:val="24"/>
            <w:szCs w:val="24"/>
          </w:rPr>
          <w:t>by</w:t>
        </w:r>
      </w:ins>
      <w:ins w:id="95" w:author="Steuben, Gregg K (GE Global Research, US)" w:date="2016-10-25T16:11:00Z">
        <w:r>
          <w:rPr>
            <w:rFonts w:ascii="Arial" w:eastAsia="Times New Roman" w:hAnsi="Arial" w:cs="Arial"/>
            <w:color w:val="000000"/>
            <w:sz w:val="24"/>
            <w:szCs w:val="24"/>
          </w:rPr>
          <w:t xml:space="preserve"> using the catalog</w:t>
        </w:r>
      </w:ins>
      <w:ins w:id="96" w:author="Steuben, Gregg K (GE Global Research, US)" w:date="2016-10-25T16:12:00Z">
        <w:r>
          <w:rPr>
            <w:rFonts w:ascii="Arial" w:eastAsia="Times New Roman" w:hAnsi="Arial" w:cs="Arial"/>
            <w:color w:val="000000"/>
            <w:sz w:val="24"/>
            <w:szCs w:val="24"/>
          </w:rPr>
          <w:t>’s REST API.</w:t>
        </w:r>
      </w:ins>
    </w:p>
    <w:p w14:paraId="657797C1" w14:textId="3C187F36" w:rsidR="004967E6" w:rsidRDefault="00462F6C">
      <w:r w:rsidDel="00462F6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</w:t>
      </w:r>
    </w:p>
    <w:sectPr w:rsidR="0049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Leber, Christina (GE Global Research, US)" w:date="2016-08-25T10:25:00Z" w:initials="LC(GRU">
    <w:p w14:paraId="7CBD2574" w14:textId="77777777" w:rsidR="003B48EB" w:rsidRDefault="003B48EB" w:rsidP="003B48EB">
      <w:pPr>
        <w:pStyle w:val="CommentText"/>
      </w:pPr>
      <w:bookmarkStart w:id="15" w:name="_GoBack"/>
      <w:r>
        <w:rPr>
          <w:rStyle w:val="CommentReference"/>
        </w:rPr>
        <w:annotationRef/>
      </w:r>
      <w:r>
        <w:t>This needs to be in a code block</w:t>
      </w:r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D2574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3A0"/>
    <w:multiLevelType w:val="hybridMultilevel"/>
    <w:tmpl w:val="3C40D28C"/>
    <w:lvl w:ilvl="0" w:tplc="BB32F85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6D8"/>
    <w:multiLevelType w:val="hybridMultilevel"/>
    <w:tmpl w:val="76D8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0D7E"/>
    <w:multiLevelType w:val="hybridMultilevel"/>
    <w:tmpl w:val="84A2B2AA"/>
    <w:lvl w:ilvl="0" w:tplc="AA9496B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0F77"/>
    <w:multiLevelType w:val="hybridMultilevel"/>
    <w:tmpl w:val="D8B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1C16"/>
    <w:multiLevelType w:val="multilevel"/>
    <w:tmpl w:val="6D8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11C17"/>
    <w:multiLevelType w:val="hybridMultilevel"/>
    <w:tmpl w:val="884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76DE1"/>
    <w:multiLevelType w:val="hybridMultilevel"/>
    <w:tmpl w:val="38102E5A"/>
    <w:lvl w:ilvl="0" w:tplc="AA9496B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3AB8"/>
    <w:multiLevelType w:val="hybridMultilevel"/>
    <w:tmpl w:val="B03E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uben, Gregg K (GE Global Research, US)">
    <w15:presenceInfo w15:providerId="AD" w15:userId="S-1-5-21-3672398596-3227583511-885490141-517831"/>
  </w15:person>
  <w15:person w15:author="Leber, Christina (GE Global Research, US)">
    <w15:presenceInfo w15:providerId="AD" w15:userId="S-1-5-21-3672398596-3227583511-885490141-515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94"/>
    <w:rsid w:val="0003326E"/>
    <w:rsid w:val="00037618"/>
    <w:rsid w:val="00043C11"/>
    <w:rsid w:val="00070D18"/>
    <w:rsid w:val="000C2586"/>
    <w:rsid w:val="000D5C9D"/>
    <w:rsid w:val="00100D1C"/>
    <w:rsid w:val="001026B6"/>
    <w:rsid w:val="001444D7"/>
    <w:rsid w:val="00185CA7"/>
    <w:rsid w:val="001C4A49"/>
    <w:rsid w:val="001D184E"/>
    <w:rsid w:val="00286537"/>
    <w:rsid w:val="002F788D"/>
    <w:rsid w:val="003170D7"/>
    <w:rsid w:val="003904A1"/>
    <w:rsid w:val="003B48EB"/>
    <w:rsid w:val="003C0862"/>
    <w:rsid w:val="003F1B00"/>
    <w:rsid w:val="00450FDB"/>
    <w:rsid w:val="00460442"/>
    <w:rsid w:val="00462F6C"/>
    <w:rsid w:val="00470C9D"/>
    <w:rsid w:val="00480D37"/>
    <w:rsid w:val="004967E6"/>
    <w:rsid w:val="004A3750"/>
    <w:rsid w:val="004B1E6A"/>
    <w:rsid w:val="00514B57"/>
    <w:rsid w:val="005C310B"/>
    <w:rsid w:val="005E6E2F"/>
    <w:rsid w:val="006003BC"/>
    <w:rsid w:val="00603EE9"/>
    <w:rsid w:val="006300DD"/>
    <w:rsid w:val="00663928"/>
    <w:rsid w:val="00670910"/>
    <w:rsid w:val="00675C5E"/>
    <w:rsid w:val="00675E08"/>
    <w:rsid w:val="0067764C"/>
    <w:rsid w:val="00695EC9"/>
    <w:rsid w:val="006B57C7"/>
    <w:rsid w:val="006D7382"/>
    <w:rsid w:val="006F4ADC"/>
    <w:rsid w:val="00700E3B"/>
    <w:rsid w:val="007269FE"/>
    <w:rsid w:val="00730922"/>
    <w:rsid w:val="00735E5F"/>
    <w:rsid w:val="0075707D"/>
    <w:rsid w:val="00764806"/>
    <w:rsid w:val="0077642C"/>
    <w:rsid w:val="00791497"/>
    <w:rsid w:val="007F7BDA"/>
    <w:rsid w:val="00824676"/>
    <w:rsid w:val="008414D9"/>
    <w:rsid w:val="00870741"/>
    <w:rsid w:val="008A7B3C"/>
    <w:rsid w:val="008C798A"/>
    <w:rsid w:val="008C79A5"/>
    <w:rsid w:val="008E13E9"/>
    <w:rsid w:val="008F6EC3"/>
    <w:rsid w:val="0092146F"/>
    <w:rsid w:val="009D4F70"/>
    <w:rsid w:val="00A016D4"/>
    <w:rsid w:val="00A2185F"/>
    <w:rsid w:val="00A23D82"/>
    <w:rsid w:val="00A44B69"/>
    <w:rsid w:val="00AD5FE5"/>
    <w:rsid w:val="00B42047"/>
    <w:rsid w:val="00B601EF"/>
    <w:rsid w:val="00B67682"/>
    <w:rsid w:val="00B84665"/>
    <w:rsid w:val="00BA4D6A"/>
    <w:rsid w:val="00C12C22"/>
    <w:rsid w:val="00C30A74"/>
    <w:rsid w:val="00C359E2"/>
    <w:rsid w:val="00C36077"/>
    <w:rsid w:val="00C36195"/>
    <w:rsid w:val="00C61B4F"/>
    <w:rsid w:val="00C71EE6"/>
    <w:rsid w:val="00C86825"/>
    <w:rsid w:val="00C9274F"/>
    <w:rsid w:val="00CE7DA1"/>
    <w:rsid w:val="00D0538F"/>
    <w:rsid w:val="00D2600B"/>
    <w:rsid w:val="00D86494"/>
    <w:rsid w:val="00D93F9E"/>
    <w:rsid w:val="00DC765B"/>
    <w:rsid w:val="00DD1770"/>
    <w:rsid w:val="00E418F1"/>
    <w:rsid w:val="00E96EDA"/>
    <w:rsid w:val="00F35DC0"/>
    <w:rsid w:val="00F434A3"/>
    <w:rsid w:val="00F72A06"/>
    <w:rsid w:val="00FC184A"/>
    <w:rsid w:val="00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30AA"/>
  <w15:chartTrackingRefBased/>
  <w15:docId w15:val="{6BE127B6-371B-486E-8454-D5314D2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4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amma">
    <w:name w:val="gamma"/>
    <w:basedOn w:val="Normal"/>
    <w:rsid w:val="00D8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6494"/>
  </w:style>
  <w:style w:type="character" w:styleId="Strong">
    <w:name w:val="Strong"/>
    <w:basedOn w:val="DefaultParagraphFont"/>
    <w:uiPriority w:val="22"/>
    <w:qFormat/>
    <w:rsid w:val="00D86494"/>
    <w:rPr>
      <w:b/>
      <w:bCs/>
    </w:rPr>
  </w:style>
  <w:style w:type="character" w:styleId="Hyperlink">
    <w:name w:val="Hyperlink"/>
    <w:basedOn w:val="DefaultParagraphFont"/>
    <w:uiPriority w:val="99"/>
    <w:unhideWhenUsed/>
    <w:rsid w:val="00D864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1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EE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00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04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B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74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76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5511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50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x-io-dev.grc-apps.svc.ice.ge.com/services/service.html?id=1174" TargetMode="External"/><Relationship Id="rId13" Type="http://schemas.openxmlformats.org/officeDocument/2006/relationships/hyperlink" Target="https://predix-io-dev.grc-apps.svc.ice.ge.com/resources/tutorials/tutorial-details.html?tutorial_id=1915&amp;tag=1913&amp;journey=Digital%20Twin%20Runtime%20Starter%20Kit&amp;resources=1914,1915,1916,1917,1918,1919,1920" TargetMode="External"/><Relationship Id="rId18" Type="http://schemas.openxmlformats.org/officeDocument/2006/relationships/hyperlink" Target="https://predix-analytics-catalog-release.run.aws-usw02-pr.ice.predix.io/api/v1/catalog/analytics/%3canalytic-id%3e/valid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predix-io-dev.grc-apps.svc.ice.ge.com/services/service.html?id=1187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redix-analytics-catalog-release.run.aws-usw02-pr.ice.predix.io/api/v1/catalog/analytic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https://www.predix.io/services/service.html?id=118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edix-io-dev.grc-apps.svc.ice.ge.com/docs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yperlink" Target="https://predix-io-dev.grc-apps.svc.ice.ge.com/resources/tutorials/tutorial-details.html?tutorial_id=1919&amp;tag=1913&amp;journey=Digital%20Twin%20Runtime%20Starter%20Kit&amp;resources=1914,1915,1916,1917,1918,1919,1920" TargetMode="External"/><Relationship Id="rId19" Type="http://schemas.openxmlformats.org/officeDocument/2006/relationships/hyperlink" Target="https://predix-analytics-catalog-release.run.aws-usw02-pr.ice.predix.io/api/v1/catalog/analytics/%3canalytic-id%3e/deployment/%3cvalidation-request-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dix-io-dev.grc-apps.svc.ice.ge.com/resources/tutorials/tutorial-details.html?tutorial_id=1919&amp;tag=1913&amp;journey=Digital%20Twin%20Runtime%20Starter%20Kit&amp;resources=1914,1915,1916,1917,1918,1919,1920" TargetMode="External"/><Relationship Id="rId14" Type="http://schemas.openxmlformats.org/officeDocument/2006/relationships/hyperlink" Target="https://predix-io-dev.grc-apps.svc.ice.ge.com/resources/tutorials/tutorial-details.html?tutorial_id=1916&amp;tag=1913&amp;journey=Digital%20Twin%20Runtime%20Starter%20Kit&amp;resources=1914,1915,1916,1917,1918,1919,1920" TargetMode="External"/><Relationship Id="rId22" Type="http://schemas.openxmlformats.org/officeDocument/2006/relationships/hyperlink" Target="https://predix-io-dev.grc-apps.svc.ice.ge.com/resources/tutorials/tutorial-details.html?tutorial_id=1919&amp;tag=1913&amp;journey=Digital%20Twin%20Runtime%20Starter%20Kit&amp;resources=1914,1915,1916,1917,1918,1919,1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34F7-F218-4CF4-846D-DA5FC90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8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Steuben, Gregg K (GE Global Research, US)</dc:creator>
  <cp:keywords/>
  <dc:description/>
  <cp:lastModifiedBy>Steuben, Gregg K (GE Global Research, US)</cp:lastModifiedBy>
  <cp:revision>42</cp:revision>
  <dcterms:created xsi:type="dcterms:W3CDTF">2016-08-11T18:10:00Z</dcterms:created>
  <dcterms:modified xsi:type="dcterms:W3CDTF">2016-10-27T20:11:00Z</dcterms:modified>
</cp:coreProperties>
</file>