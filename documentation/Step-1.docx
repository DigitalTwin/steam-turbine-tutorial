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065A2" w14:textId="77777777" w:rsidR="00B54802" w:rsidRPr="00EE44C2" w:rsidRDefault="00B54802" w:rsidP="00B54802">
      <w:pPr>
        <w:shd w:val="clear" w:color="auto" w:fill="FFFFFF"/>
        <w:spacing w:beforeAutospacing="1" w:after="0" w:afterAutospacing="1" w:line="240" w:lineRule="auto"/>
        <w:outlineLvl w:val="1"/>
        <w:rPr>
          <w:rFonts w:ascii="Arial" w:eastAsia="Times New Roman" w:hAnsi="Arial" w:cs="Arial"/>
          <w:color w:val="000000"/>
          <w:sz w:val="48"/>
          <w:szCs w:val="48"/>
        </w:rPr>
      </w:pPr>
      <w:r w:rsidRPr="00EE44C2">
        <w:rPr>
          <w:rFonts w:ascii="Arial" w:eastAsia="Times New Roman" w:hAnsi="Arial" w:cs="Arial"/>
          <w:b/>
          <w:bCs/>
          <w:color w:val="000000"/>
          <w:sz w:val="48"/>
          <w:szCs w:val="48"/>
        </w:rPr>
        <w:t>Step 1: Get Data</w:t>
      </w:r>
      <w:bookmarkStart w:id="0" w:name="_GoBack"/>
      <w:bookmarkEnd w:id="0"/>
    </w:p>
    <w:p w14:paraId="5935756F" w14:textId="77777777" w:rsidR="0092479E" w:rsidRPr="00EE44C2" w:rsidRDefault="0092479E" w:rsidP="0092479E">
      <w:pPr>
        <w:shd w:val="clear" w:color="auto" w:fill="FFFFFF"/>
        <w:spacing w:before="100" w:beforeAutospacing="1" w:after="100" w:afterAutospacing="1" w:line="240" w:lineRule="auto"/>
        <w:rPr>
          <w:rFonts w:ascii="Arial" w:eastAsia="Times New Roman" w:hAnsi="Arial" w:cs="Arial"/>
          <w:b/>
          <w:color w:val="000000"/>
          <w:sz w:val="44"/>
          <w:szCs w:val="44"/>
        </w:rPr>
      </w:pPr>
      <w:r w:rsidRPr="00EE44C2">
        <w:rPr>
          <w:rFonts w:ascii="Arial" w:eastAsia="Times New Roman" w:hAnsi="Arial" w:cs="Arial"/>
          <w:b/>
          <w:color w:val="000000"/>
          <w:sz w:val="44"/>
          <w:szCs w:val="44"/>
        </w:rPr>
        <w:t>What you'll learn to do</w:t>
      </w:r>
    </w:p>
    <w:p w14:paraId="188DEC94"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noProof/>
          <w:color w:val="000000"/>
          <w:sz w:val="24"/>
          <w:szCs w:val="24"/>
        </w:rPr>
        <w:drawing>
          <wp:inline distT="0" distB="0" distL="0" distR="0" wp14:anchorId="43CB00DC" wp14:editId="260C69AE">
            <wp:extent cx="6024203" cy="3788210"/>
            <wp:effectExtent l="0" t="0" r="0" b="3175"/>
            <wp:docPr id="6" name="Picture 6" descr="https://www.predix.com/sites/default/files/image2016-7-12_16-20-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dix.com/sites/default/files/image2016-7-12_16-20-6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9279" cy="3803979"/>
                    </a:xfrm>
                    <a:prstGeom prst="rect">
                      <a:avLst/>
                    </a:prstGeom>
                    <a:noFill/>
                    <a:ln>
                      <a:noFill/>
                    </a:ln>
                  </pic:spPr>
                </pic:pic>
              </a:graphicData>
            </a:graphic>
          </wp:inline>
        </w:drawing>
      </w:r>
    </w:p>
    <w:p w14:paraId="1021691C" w14:textId="6A643D1A" w:rsidR="00B54802" w:rsidRDefault="000627AB"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Step 1</w:t>
      </w:r>
      <w:r w:rsidR="00B54802" w:rsidRPr="00B54802">
        <w:rPr>
          <w:rFonts w:ascii="Arial" w:eastAsia="Times New Roman" w:hAnsi="Arial" w:cs="Arial"/>
          <w:color w:val="000000"/>
          <w:sz w:val="24"/>
          <w:szCs w:val="24"/>
        </w:rPr>
        <w:t xml:space="preserve"> illustrates how to use a pre-built set of </w:t>
      </w:r>
      <w:r w:rsidR="000F3412">
        <w:rPr>
          <w:rFonts w:ascii="Arial" w:eastAsia="Times New Roman" w:hAnsi="Arial" w:cs="Arial"/>
          <w:color w:val="000000"/>
          <w:sz w:val="24"/>
          <w:szCs w:val="24"/>
        </w:rPr>
        <w:t>data retrieval</w:t>
      </w:r>
      <w:r w:rsidR="00B54802" w:rsidRPr="00B54802">
        <w:rPr>
          <w:rFonts w:ascii="Arial" w:eastAsia="Times New Roman" w:hAnsi="Arial" w:cs="Arial"/>
          <w:color w:val="000000"/>
          <w:sz w:val="24"/>
          <w:szCs w:val="24"/>
        </w:rPr>
        <w:t xml:space="preserve"> services that are accessible via a REST endpoint (URL).  Later, </w:t>
      </w:r>
      <w:r w:rsidR="000F3412">
        <w:rPr>
          <w:rFonts w:ascii="Arial" w:eastAsia="Times New Roman" w:hAnsi="Arial" w:cs="Arial"/>
          <w:color w:val="000000"/>
          <w:sz w:val="24"/>
          <w:szCs w:val="24"/>
        </w:rPr>
        <w:t xml:space="preserve">in Step 4, </w:t>
      </w:r>
      <w:r w:rsidR="00B54802" w:rsidRPr="00B54802">
        <w:rPr>
          <w:rFonts w:ascii="Arial" w:eastAsia="Times New Roman" w:hAnsi="Arial" w:cs="Arial"/>
          <w:color w:val="000000"/>
          <w:sz w:val="24"/>
          <w:szCs w:val="24"/>
        </w:rPr>
        <w:t>we'll see the workflow invoke these services to pull the data and then feed it to the analytic model.</w:t>
      </w:r>
    </w:p>
    <w:p w14:paraId="1036BB0B"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The simple workflow:</w:t>
      </w:r>
    </w:p>
    <w:p w14:paraId="456A3810" w14:textId="77777777"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noProof/>
          <w:color w:val="000000"/>
          <w:sz w:val="24"/>
          <w:szCs w:val="24"/>
        </w:rPr>
        <w:drawing>
          <wp:inline distT="0" distB="0" distL="0" distR="0" wp14:anchorId="7F28AB61" wp14:editId="0C3C3B50">
            <wp:extent cx="6469508" cy="1485900"/>
            <wp:effectExtent l="0" t="0" r="7620" b="0"/>
            <wp:docPr id="5" name="Picture 5" descr="https://www.predix.com/sites/default/files/image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edix.com/sites/default/files/image00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5352" cy="1487242"/>
                    </a:xfrm>
                    <a:prstGeom prst="rect">
                      <a:avLst/>
                    </a:prstGeom>
                    <a:noFill/>
                    <a:ln>
                      <a:noFill/>
                    </a:ln>
                  </pic:spPr>
                </pic:pic>
              </a:graphicData>
            </a:graphic>
          </wp:inline>
        </w:drawing>
      </w:r>
    </w:p>
    <w:p w14:paraId="6EE2F60B" w14:textId="73E13B00" w:rsidR="00B54802" w:rsidRPr="00B54802" w:rsidRDefault="00890938"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In this part of the tutorial, you will:</w:t>
      </w:r>
    </w:p>
    <w:p w14:paraId="3F1A2507" w14:textId="77777777" w:rsidR="00B54802" w:rsidRPr="001D14FB" w:rsidRDefault="00B54802" w:rsidP="00B54802">
      <w:pPr>
        <w:numPr>
          <w:ilvl w:val="0"/>
          <w:numId w:val="1"/>
        </w:numPr>
        <w:shd w:val="clear" w:color="auto" w:fill="FFFFFF"/>
        <w:spacing w:after="0" w:line="384" w:lineRule="atLeast"/>
        <w:rPr>
          <w:rFonts w:ascii="Arial" w:eastAsia="Times New Roman" w:hAnsi="Arial" w:cs="Arial"/>
          <w:b/>
          <w:color w:val="000000"/>
          <w:sz w:val="24"/>
          <w:szCs w:val="24"/>
        </w:rPr>
      </w:pPr>
      <w:r w:rsidRPr="00B54802">
        <w:rPr>
          <w:rFonts w:ascii="Arial" w:eastAsia="Times New Roman" w:hAnsi="Arial" w:cs="Arial"/>
          <w:color w:val="000000"/>
          <w:sz w:val="24"/>
          <w:szCs w:val="24"/>
        </w:rPr>
        <w:t xml:space="preserve">Create the </w:t>
      </w:r>
      <w:r w:rsidRPr="001D14FB">
        <w:rPr>
          <w:rFonts w:ascii="Arial" w:eastAsia="Times New Roman" w:hAnsi="Arial" w:cs="Arial"/>
          <w:b/>
          <w:color w:val="000000"/>
          <w:sz w:val="24"/>
          <w:szCs w:val="24"/>
        </w:rPr>
        <w:t>tutorial-asset application</w:t>
      </w:r>
    </w:p>
    <w:p w14:paraId="136362B6" w14:textId="77777777" w:rsidR="00B54802" w:rsidRPr="00B54802" w:rsidRDefault="00B54802" w:rsidP="00B54802">
      <w:pPr>
        <w:numPr>
          <w:ilvl w:val="0"/>
          <w:numId w:val="1"/>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Create the </w:t>
      </w:r>
      <w:r w:rsidRPr="001D14FB">
        <w:rPr>
          <w:rFonts w:ascii="Arial" w:eastAsia="Times New Roman" w:hAnsi="Arial" w:cs="Arial"/>
          <w:b/>
          <w:color w:val="000000"/>
          <w:sz w:val="24"/>
          <w:szCs w:val="24"/>
        </w:rPr>
        <w:t>tutorial-model-coefficient application</w:t>
      </w:r>
    </w:p>
    <w:p w14:paraId="6E48FB89" w14:textId="77777777" w:rsidR="00B54802" w:rsidRPr="001D14FB" w:rsidRDefault="00B54802" w:rsidP="00B54802">
      <w:pPr>
        <w:numPr>
          <w:ilvl w:val="0"/>
          <w:numId w:val="1"/>
        </w:numPr>
        <w:shd w:val="clear" w:color="auto" w:fill="FFFFFF"/>
        <w:spacing w:after="0" w:line="384" w:lineRule="atLeast"/>
        <w:rPr>
          <w:rFonts w:ascii="Arial" w:eastAsia="Times New Roman" w:hAnsi="Arial" w:cs="Arial"/>
          <w:b/>
          <w:color w:val="000000"/>
          <w:sz w:val="24"/>
          <w:szCs w:val="24"/>
        </w:rPr>
      </w:pPr>
      <w:r w:rsidRPr="00B54802">
        <w:rPr>
          <w:rFonts w:ascii="Arial" w:eastAsia="Times New Roman" w:hAnsi="Arial" w:cs="Arial"/>
          <w:color w:val="000000"/>
          <w:sz w:val="24"/>
          <w:szCs w:val="24"/>
        </w:rPr>
        <w:t>Create the </w:t>
      </w:r>
      <w:r w:rsidRPr="001D14FB">
        <w:rPr>
          <w:rFonts w:ascii="Arial" w:eastAsia="Times New Roman" w:hAnsi="Arial" w:cs="Arial"/>
          <w:b/>
          <w:color w:val="000000"/>
          <w:sz w:val="24"/>
          <w:szCs w:val="24"/>
        </w:rPr>
        <w:t>tutorial-data application</w:t>
      </w:r>
    </w:p>
    <w:p w14:paraId="511AC8EB" w14:textId="443D3BA0" w:rsidR="00B54802" w:rsidRPr="00B54802" w:rsidRDefault="00B54802" w:rsidP="00B54802">
      <w:pPr>
        <w:numPr>
          <w:ilvl w:val="0"/>
          <w:numId w:val="1"/>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Create </w:t>
      </w:r>
      <w:r w:rsidR="00A600D0">
        <w:rPr>
          <w:rFonts w:ascii="Arial" w:eastAsia="Times New Roman" w:hAnsi="Arial" w:cs="Arial"/>
          <w:color w:val="000000"/>
          <w:sz w:val="24"/>
          <w:szCs w:val="24"/>
        </w:rPr>
        <w:t xml:space="preserve">and upload </w:t>
      </w:r>
      <w:r w:rsidRPr="00B54802">
        <w:rPr>
          <w:rFonts w:ascii="Arial" w:eastAsia="Times New Roman" w:hAnsi="Arial" w:cs="Arial"/>
          <w:color w:val="000000"/>
          <w:sz w:val="24"/>
          <w:szCs w:val="24"/>
        </w:rPr>
        <w:t>sample data</w:t>
      </w:r>
      <w:r w:rsidR="00A600D0">
        <w:rPr>
          <w:rFonts w:ascii="Arial" w:eastAsia="Times New Roman" w:hAnsi="Arial" w:cs="Arial"/>
          <w:color w:val="000000"/>
          <w:sz w:val="24"/>
          <w:szCs w:val="24"/>
        </w:rPr>
        <w:t xml:space="preserve"> to the Predix Time Series service</w:t>
      </w:r>
    </w:p>
    <w:p w14:paraId="6EEF9759" w14:textId="281B3E02" w:rsidR="00815FDC" w:rsidRPr="00EE44C2" w:rsidRDefault="00890938">
      <w:pPr>
        <w:shd w:val="clear" w:color="auto" w:fill="FFFFFF"/>
        <w:spacing w:beforeAutospacing="1" w:after="0" w:afterAutospacing="1" w:line="384" w:lineRule="atLeast"/>
        <w:rPr>
          <w:rFonts w:ascii="Arial" w:eastAsia="Times New Roman" w:hAnsi="Arial" w:cs="Arial"/>
          <w:b/>
          <w:color w:val="000000"/>
          <w:sz w:val="44"/>
          <w:szCs w:val="44"/>
        </w:rPr>
      </w:pPr>
      <w:r w:rsidRPr="00EE44C2">
        <w:rPr>
          <w:rFonts w:ascii="Arial" w:eastAsia="Times New Roman" w:hAnsi="Arial" w:cs="Arial"/>
          <w:b/>
          <w:color w:val="000000"/>
          <w:sz w:val="44"/>
          <w:szCs w:val="44"/>
        </w:rPr>
        <w:t>What you need to set up</w:t>
      </w:r>
    </w:p>
    <w:p w14:paraId="1E6393BE" w14:textId="44474D18" w:rsidR="00815FDC" w:rsidRDefault="00890938" w:rsidP="001D14FB">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Prior to deploying any tutorial services to the cloud, you'll need </w:t>
      </w:r>
      <w:r w:rsidR="00815FDC">
        <w:rPr>
          <w:rFonts w:ascii="Arial" w:eastAsia="Times New Roman" w:hAnsi="Arial" w:cs="Arial"/>
          <w:color w:val="000000"/>
          <w:sz w:val="24"/>
          <w:szCs w:val="24"/>
        </w:rPr>
        <w:t xml:space="preserve">a </w:t>
      </w:r>
      <w:hyperlink r:id="rId7" w:history="1">
        <w:r w:rsidRPr="00305350">
          <w:rPr>
            <w:rStyle w:val="Hyperlink"/>
            <w:rFonts w:ascii="Arial" w:eastAsia="Times New Roman" w:hAnsi="Arial" w:cs="Arial"/>
            <w:sz w:val="24"/>
            <w:szCs w:val="24"/>
          </w:rPr>
          <w:t>UAA service</w:t>
        </w:r>
      </w:hyperlink>
      <w:r w:rsidRPr="00B54802">
        <w:rPr>
          <w:rFonts w:ascii="Arial" w:eastAsia="Times New Roman" w:hAnsi="Arial" w:cs="Arial"/>
          <w:color w:val="000000"/>
          <w:sz w:val="24"/>
          <w:szCs w:val="24"/>
        </w:rPr>
        <w:t xml:space="preserve"> instance</w:t>
      </w:r>
      <w:r w:rsidR="00815FDC">
        <w:rPr>
          <w:rFonts w:ascii="Arial" w:eastAsia="Times New Roman" w:hAnsi="Arial" w:cs="Arial"/>
          <w:color w:val="000000"/>
          <w:sz w:val="24"/>
          <w:szCs w:val="24"/>
        </w:rPr>
        <w:t xml:space="preserve">, a </w:t>
      </w:r>
      <w:hyperlink r:id="rId8" w:history="1">
        <w:r w:rsidR="00815FDC" w:rsidRPr="00305350">
          <w:rPr>
            <w:rStyle w:val="Hyperlink"/>
            <w:rFonts w:ascii="Arial" w:eastAsia="Times New Roman" w:hAnsi="Arial" w:cs="Arial"/>
            <w:sz w:val="24"/>
            <w:szCs w:val="24"/>
          </w:rPr>
          <w:t>PostgreSQL service</w:t>
        </w:r>
      </w:hyperlink>
      <w:r w:rsidR="00815FDC">
        <w:rPr>
          <w:rFonts w:ascii="Arial" w:eastAsia="Times New Roman" w:hAnsi="Arial" w:cs="Arial"/>
          <w:color w:val="000000"/>
          <w:sz w:val="24"/>
          <w:szCs w:val="24"/>
        </w:rPr>
        <w:t xml:space="preserve"> instance, and a </w:t>
      </w:r>
      <w:hyperlink r:id="rId9" w:history="1">
        <w:r w:rsidR="00815FDC" w:rsidRPr="00305350">
          <w:rPr>
            <w:rStyle w:val="Hyperlink"/>
            <w:rFonts w:ascii="Arial" w:eastAsia="Times New Roman" w:hAnsi="Arial" w:cs="Arial"/>
            <w:sz w:val="24"/>
            <w:szCs w:val="24"/>
          </w:rPr>
          <w:t>Predix Time Series service</w:t>
        </w:r>
      </w:hyperlink>
      <w:r w:rsidR="00815FDC">
        <w:rPr>
          <w:rFonts w:ascii="Arial" w:eastAsia="Times New Roman" w:hAnsi="Arial" w:cs="Arial"/>
          <w:color w:val="000000"/>
          <w:sz w:val="24"/>
          <w:szCs w:val="24"/>
        </w:rPr>
        <w:t xml:space="preserve"> instance</w:t>
      </w:r>
      <w:r w:rsidRPr="00B54802">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815FDC">
        <w:rPr>
          <w:rFonts w:ascii="Arial" w:eastAsia="Times New Roman" w:hAnsi="Arial" w:cs="Arial"/>
          <w:color w:val="000000"/>
          <w:sz w:val="24"/>
          <w:szCs w:val="24"/>
        </w:rPr>
        <w:t>If you want to use the provided Postman collection to interact with the REST endpoints, you will need to set the a</w:t>
      </w:r>
      <w:r w:rsidR="00815FDC" w:rsidRPr="00B54802">
        <w:rPr>
          <w:rFonts w:ascii="Arial" w:eastAsia="Times New Roman" w:hAnsi="Arial" w:cs="Arial"/>
          <w:color w:val="000000"/>
          <w:sz w:val="24"/>
          <w:szCs w:val="24"/>
        </w:rPr>
        <w:t xml:space="preserve">uthorization header with the </w:t>
      </w:r>
      <w:r w:rsidR="00815FDC">
        <w:rPr>
          <w:rFonts w:ascii="Arial" w:eastAsia="Times New Roman" w:hAnsi="Arial" w:cs="Arial"/>
          <w:color w:val="000000"/>
          <w:sz w:val="24"/>
          <w:szCs w:val="24"/>
        </w:rPr>
        <w:t>b</w:t>
      </w:r>
      <w:r w:rsidR="00815FDC" w:rsidRPr="00B54802">
        <w:rPr>
          <w:rFonts w:ascii="Arial" w:eastAsia="Times New Roman" w:hAnsi="Arial" w:cs="Arial"/>
          <w:color w:val="000000"/>
          <w:sz w:val="24"/>
          <w:szCs w:val="24"/>
        </w:rPr>
        <w:t>earer token for the UAA client that has permission to call the REST endpoint</w:t>
      </w:r>
      <w:r w:rsidR="00815FDC">
        <w:rPr>
          <w:rFonts w:ascii="Arial" w:eastAsia="Times New Roman" w:hAnsi="Arial" w:cs="Arial"/>
          <w:color w:val="000000"/>
          <w:sz w:val="24"/>
          <w:szCs w:val="24"/>
        </w:rPr>
        <w:t xml:space="preserve"> since the applications are secured. </w:t>
      </w:r>
      <w:r>
        <w:rPr>
          <w:rFonts w:ascii="Arial" w:eastAsia="Times New Roman" w:hAnsi="Arial" w:cs="Arial"/>
          <w:color w:val="000000"/>
          <w:sz w:val="24"/>
          <w:szCs w:val="24"/>
        </w:rPr>
        <w:t xml:space="preserve">If you have not set up </w:t>
      </w:r>
      <w:r w:rsidR="00815FDC">
        <w:rPr>
          <w:rFonts w:ascii="Arial" w:eastAsia="Times New Roman" w:hAnsi="Arial" w:cs="Arial"/>
          <w:color w:val="000000"/>
          <w:sz w:val="24"/>
          <w:szCs w:val="24"/>
        </w:rPr>
        <w:t xml:space="preserve">these </w:t>
      </w:r>
      <w:r>
        <w:rPr>
          <w:rFonts w:ascii="Arial" w:eastAsia="Times New Roman" w:hAnsi="Arial" w:cs="Arial"/>
          <w:color w:val="000000"/>
          <w:sz w:val="24"/>
          <w:szCs w:val="24"/>
        </w:rPr>
        <w:t>service</w:t>
      </w:r>
      <w:r w:rsidR="00815FDC">
        <w:rPr>
          <w:rFonts w:ascii="Arial" w:eastAsia="Times New Roman" w:hAnsi="Arial" w:cs="Arial"/>
          <w:color w:val="000000"/>
          <w:sz w:val="24"/>
          <w:szCs w:val="24"/>
        </w:rPr>
        <w:t>s or secured the provided Postman collection</w:t>
      </w:r>
      <w:r>
        <w:rPr>
          <w:rFonts w:ascii="Arial" w:eastAsia="Times New Roman" w:hAnsi="Arial" w:cs="Arial"/>
          <w:color w:val="000000"/>
          <w:sz w:val="24"/>
          <w:szCs w:val="24"/>
        </w:rPr>
        <w:t xml:space="preserve">, please see the </w:t>
      </w:r>
      <w:hyperlink r:id="rId10" w:history="1">
        <w:r w:rsidRPr="000E6C84">
          <w:rPr>
            <w:rStyle w:val="Hyperlink"/>
            <w:rFonts w:ascii="Arial" w:eastAsia="Times New Roman" w:hAnsi="Arial" w:cs="Arial"/>
            <w:sz w:val="24"/>
            <w:szCs w:val="24"/>
          </w:rPr>
          <w:t>Getting Started</w:t>
        </w:r>
      </w:hyperlink>
      <w:r>
        <w:rPr>
          <w:rFonts w:ascii="Arial" w:eastAsia="Times New Roman" w:hAnsi="Arial" w:cs="Arial"/>
          <w:color w:val="000000"/>
          <w:sz w:val="24"/>
          <w:szCs w:val="24"/>
        </w:rPr>
        <w:t xml:space="preserve"> section</w:t>
      </w:r>
      <w:r w:rsidR="00815FDC">
        <w:rPr>
          <w:rFonts w:ascii="Arial" w:eastAsia="Times New Roman" w:hAnsi="Arial" w:cs="Arial"/>
          <w:color w:val="000000"/>
          <w:sz w:val="24"/>
          <w:szCs w:val="24"/>
        </w:rPr>
        <w:t xml:space="preserve"> for instructions</w:t>
      </w:r>
      <w:r>
        <w:rPr>
          <w:rFonts w:ascii="Arial" w:eastAsia="Times New Roman" w:hAnsi="Arial" w:cs="Arial"/>
          <w:color w:val="000000"/>
          <w:sz w:val="24"/>
          <w:szCs w:val="24"/>
        </w:rPr>
        <w:t>.</w:t>
      </w:r>
      <w:r w:rsidR="000627AB" w:rsidRPr="00B54802">
        <w:rPr>
          <w:rFonts w:ascii="Arial" w:eastAsia="Times New Roman" w:hAnsi="Arial" w:cs="Arial"/>
          <w:color w:val="000000"/>
          <w:sz w:val="24"/>
          <w:szCs w:val="24"/>
        </w:rPr>
        <w:t> </w:t>
      </w:r>
    </w:p>
    <w:p w14:paraId="10A803D6" w14:textId="77777777" w:rsidR="001D6843" w:rsidRPr="00EE44C2" w:rsidRDefault="000627AB" w:rsidP="001D14FB">
      <w:pPr>
        <w:shd w:val="clear" w:color="auto" w:fill="FFFFFF"/>
        <w:spacing w:beforeAutospacing="1" w:after="0" w:afterAutospacing="1" w:line="384" w:lineRule="atLeast"/>
        <w:rPr>
          <w:rFonts w:ascii="Arial" w:eastAsia="Times New Roman" w:hAnsi="Arial" w:cs="Arial"/>
          <w:b/>
          <w:bCs/>
          <w:sz w:val="44"/>
          <w:szCs w:val="44"/>
        </w:rPr>
      </w:pPr>
      <w:r w:rsidRPr="00B54802">
        <w:rPr>
          <w:rFonts w:ascii="Arial" w:eastAsia="Times New Roman" w:hAnsi="Arial" w:cs="Arial"/>
          <w:color w:val="000000"/>
          <w:sz w:val="24"/>
          <w:szCs w:val="24"/>
        </w:rPr>
        <w:t> </w:t>
      </w:r>
      <w:r w:rsidRPr="00EE44C2">
        <w:rPr>
          <w:rFonts w:ascii="Arial" w:eastAsia="Times New Roman" w:hAnsi="Arial" w:cs="Arial"/>
          <w:b/>
          <w:color w:val="000000"/>
          <w:sz w:val="44"/>
          <w:szCs w:val="44"/>
        </w:rPr>
        <w:t>What you need to do</w:t>
      </w:r>
    </w:p>
    <w:p w14:paraId="52438EF0" w14:textId="08A8BDC6" w:rsidR="00B54802" w:rsidRPr="00B54802" w:rsidRDefault="00B54802" w:rsidP="001D14FB">
      <w:pPr>
        <w:shd w:val="clear" w:color="auto" w:fill="FFFFFF"/>
        <w:spacing w:beforeAutospacing="1" w:after="0" w:afterAutospacing="1" w:line="384" w:lineRule="atLeast"/>
        <w:rPr>
          <w:rFonts w:ascii="Arial" w:eastAsia="Times New Roman" w:hAnsi="Arial" w:cs="Arial"/>
          <w:color w:val="000000"/>
          <w:sz w:val="27"/>
          <w:szCs w:val="27"/>
        </w:rPr>
      </w:pPr>
      <w:r w:rsidRPr="00B54802">
        <w:rPr>
          <w:rFonts w:ascii="Arial" w:eastAsia="Times New Roman" w:hAnsi="Arial" w:cs="Arial"/>
          <w:b/>
          <w:bCs/>
          <w:color w:val="000000"/>
          <w:sz w:val="27"/>
          <w:szCs w:val="27"/>
        </w:rPr>
        <w:t>Create the tutorial-asset application</w:t>
      </w:r>
    </w:p>
    <w:p w14:paraId="69487E4E" w14:textId="2EADE5F8" w:rsid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The tutorial-asset application exposes a REST endpoint '/asset' that returns a list of asset names and their corresponding id's. For simplicity, these are stored in a file, assets.json. If the assets were constantly changing, you could imagine storing them in a database and having this service query the database. Refer to </w:t>
      </w:r>
      <w:hyperlink r:id="rId11" w:history="1">
        <w:r w:rsidRPr="00B54802">
          <w:rPr>
            <w:rFonts w:ascii="Arial" w:eastAsia="Times New Roman" w:hAnsi="Arial" w:cs="Arial"/>
            <w:color w:val="2886AF"/>
            <w:sz w:val="24"/>
            <w:szCs w:val="24"/>
            <w:u w:val="single"/>
          </w:rPr>
          <w:t>Getting Started</w:t>
        </w:r>
      </w:hyperlink>
      <w:r w:rsidRPr="00B54802">
        <w:rPr>
          <w:rFonts w:ascii="Arial" w:eastAsia="Times New Roman" w:hAnsi="Arial" w:cs="Arial"/>
          <w:color w:val="000000"/>
          <w:sz w:val="24"/>
          <w:szCs w:val="24"/>
        </w:rPr>
        <w:t> for download and maven build instructions.</w:t>
      </w:r>
    </w:p>
    <w:p w14:paraId="605C2306" w14:textId="59331CAF" w:rsidR="00B554E5" w:rsidRPr="00B54802" w:rsidRDefault="00941927"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Note that </w:t>
      </w:r>
      <w:r w:rsidR="00B554E5">
        <w:rPr>
          <w:rFonts w:ascii="Arial" w:eastAsia="Times New Roman" w:hAnsi="Arial" w:cs="Arial"/>
          <w:color w:val="000000"/>
          <w:sz w:val="24"/>
          <w:szCs w:val="24"/>
        </w:rPr>
        <w:t xml:space="preserve">Predix </w:t>
      </w:r>
      <w:r>
        <w:rPr>
          <w:rFonts w:ascii="Arial" w:eastAsia="Times New Roman" w:hAnsi="Arial" w:cs="Arial"/>
          <w:color w:val="000000"/>
          <w:sz w:val="24"/>
          <w:szCs w:val="24"/>
        </w:rPr>
        <w:t xml:space="preserve">now </w:t>
      </w:r>
      <w:r w:rsidR="00B554E5">
        <w:rPr>
          <w:rFonts w:ascii="Arial" w:eastAsia="Times New Roman" w:hAnsi="Arial" w:cs="Arial"/>
          <w:color w:val="000000"/>
          <w:sz w:val="24"/>
          <w:szCs w:val="24"/>
        </w:rPr>
        <w:t>provide</w:t>
      </w:r>
      <w:r>
        <w:rPr>
          <w:rFonts w:ascii="Arial" w:eastAsia="Times New Roman" w:hAnsi="Arial" w:cs="Arial"/>
          <w:color w:val="000000"/>
          <w:sz w:val="24"/>
          <w:szCs w:val="24"/>
        </w:rPr>
        <w:t xml:space="preserve">s </w:t>
      </w:r>
      <w:r w:rsidR="00B554E5">
        <w:rPr>
          <w:rFonts w:ascii="Arial" w:eastAsia="Times New Roman" w:hAnsi="Arial" w:cs="Arial"/>
          <w:color w:val="000000"/>
          <w:sz w:val="24"/>
          <w:szCs w:val="24"/>
        </w:rPr>
        <w:t xml:space="preserve">an </w:t>
      </w:r>
      <w:hyperlink r:id="rId12" w:history="1">
        <w:r w:rsidR="00B554E5" w:rsidRPr="00B554E5">
          <w:rPr>
            <w:rStyle w:val="Hyperlink"/>
            <w:rFonts w:ascii="Arial" w:eastAsia="Times New Roman" w:hAnsi="Arial" w:cs="Arial"/>
            <w:sz w:val="24"/>
            <w:szCs w:val="24"/>
          </w:rPr>
          <w:t>Asset Data</w:t>
        </w:r>
      </w:hyperlink>
      <w:r w:rsidR="00B554E5">
        <w:rPr>
          <w:rFonts w:ascii="Arial" w:eastAsia="Times New Roman" w:hAnsi="Arial" w:cs="Arial"/>
          <w:color w:val="000000"/>
          <w:sz w:val="24"/>
          <w:szCs w:val="24"/>
        </w:rPr>
        <w:t xml:space="preserve"> service</w:t>
      </w:r>
      <w:r>
        <w:rPr>
          <w:rFonts w:ascii="Arial" w:eastAsia="Times New Roman" w:hAnsi="Arial" w:cs="Arial"/>
          <w:color w:val="000000"/>
          <w:sz w:val="24"/>
          <w:szCs w:val="24"/>
        </w:rPr>
        <w:t xml:space="preserve"> that will covers the functionality of this tutorial-asset application.  Instantiating this service and replacing this tutorial-asset application is left as an exercise for the reader.</w:t>
      </w:r>
    </w:p>
    <w:p w14:paraId="325E7724" w14:textId="5ED7452C" w:rsidR="000E6C84" w:rsidRPr="001D14FB" w:rsidRDefault="000E6C84" w:rsidP="00B54802">
      <w:pPr>
        <w:shd w:val="clear" w:color="auto" w:fill="FFFFFF"/>
        <w:spacing w:before="100" w:beforeAutospacing="1" w:after="100" w:afterAutospacing="1" w:line="384" w:lineRule="atLeast"/>
        <w:rPr>
          <w:rFonts w:ascii="Arial" w:eastAsia="Times New Roman" w:hAnsi="Arial" w:cs="Arial"/>
          <w:b/>
          <w:color w:val="000000"/>
          <w:sz w:val="27"/>
          <w:szCs w:val="27"/>
        </w:rPr>
      </w:pPr>
      <w:r w:rsidRPr="001D14FB">
        <w:rPr>
          <w:rFonts w:ascii="Arial" w:eastAsia="Times New Roman" w:hAnsi="Arial" w:cs="Arial"/>
          <w:b/>
          <w:color w:val="000000"/>
          <w:sz w:val="27"/>
          <w:szCs w:val="27"/>
        </w:rPr>
        <w:t>Deploying your microservice</w:t>
      </w:r>
    </w:p>
    <w:p w14:paraId="67A0A0CD" w14:textId="1EFDD1C7" w:rsidR="00B54802" w:rsidRPr="001D14FB" w:rsidRDefault="00735704" w:rsidP="001D14FB">
      <w:pPr>
        <w:pStyle w:val="ListParagraph"/>
        <w:numPr>
          <w:ilvl w:val="0"/>
          <w:numId w:val="14"/>
        </w:numPr>
        <w:rPr>
          <w:rFonts w:ascii="Arial" w:eastAsia="Times New Roman" w:hAnsi="Arial" w:cs="Arial"/>
          <w:color w:val="000000"/>
          <w:sz w:val="24"/>
          <w:szCs w:val="24"/>
        </w:rPr>
      </w:pPr>
      <w:r w:rsidRPr="00735704">
        <w:rPr>
          <w:rFonts w:ascii="Arial" w:eastAsia="Times New Roman" w:hAnsi="Arial" w:cs="Arial"/>
          <w:color w:val="000000"/>
          <w:sz w:val="24"/>
          <w:szCs w:val="24"/>
        </w:rPr>
        <w:t>Configure the appropriate section of the "manifest.yml" file in the tutorial-svcs directory to reflect your environment</w:t>
      </w:r>
      <w:r w:rsidR="00B54802" w:rsidRPr="001D14FB">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1A4C0CBC"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04FFE599" w14:textId="4C056DA9" w:rsidR="00735704" w:rsidRPr="00EE44C2" w:rsidRDefault="00735704" w:rsidP="00735704">
            <w:pPr>
              <w:spacing w:beforeAutospacing="1" w:after="0" w:afterAutospacing="1" w:line="240" w:lineRule="auto"/>
              <w:rPr>
                <w:rFonts w:ascii="Arial" w:eastAsia="Times New Roman" w:hAnsi="Arial" w:cs="Arial"/>
                <w:sz w:val="20"/>
                <w:szCs w:val="20"/>
              </w:rPr>
            </w:pPr>
            <w:r>
              <w:rPr>
                <w:rFonts w:ascii="Arial" w:eastAsia="Times New Roman" w:hAnsi="Arial" w:cs="Arial"/>
                <w:sz w:val="21"/>
                <w:szCs w:val="21"/>
              </w:rPr>
              <w:lastRenderedPageBreak/>
              <w:br/>
            </w:r>
            <w:r w:rsidRPr="00EE44C2">
              <w:rPr>
                <w:rFonts w:ascii="Arial" w:eastAsia="Times New Roman" w:hAnsi="Arial" w:cs="Arial"/>
                <w:sz w:val="20"/>
                <w:szCs w:val="20"/>
              </w:rPr>
              <w:t>- name: &lt;YOUR_OWN_UNIQUE_PREFIX&gt;-tutorial-asset</w:t>
            </w:r>
            <w:r w:rsidRPr="00EE44C2">
              <w:rPr>
                <w:rFonts w:ascii="Arial" w:eastAsia="Times New Roman" w:hAnsi="Arial" w:cs="Arial"/>
                <w:sz w:val="20"/>
                <w:szCs w:val="20"/>
              </w:rPr>
              <w:br/>
              <w:t xml:space="preserve">  host: &lt;YOUR_OWN_ASSET_SERVICE_PREFIX&gt;-dt-tutorial-asset</w:t>
            </w:r>
            <w:r w:rsidRPr="00EE44C2">
              <w:rPr>
                <w:rFonts w:ascii="Arial" w:eastAsia="Times New Roman" w:hAnsi="Arial" w:cs="Arial"/>
                <w:sz w:val="20"/>
                <w:szCs w:val="20"/>
              </w:rPr>
              <w:br/>
              <w:t xml:space="preserve">  memory: 1G</w:t>
            </w:r>
            <w:r w:rsidRPr="00EE44C2">
              <w:rPr>
                <w:rFonts w:ascii="Arial" w:eastAsia="Times New Roman" w:hAnsi="Arial" w:cs="Arial"/>
                <w:sz w:val="20"/>
                <w:szCs w:val="20"/>
              </w:rPr>
              <w:br/>
              <w:t xml:space="preserve">  path: tutorial-asset/target/tutorial-asset-1.1-SNAPSHOT.jar</w:t>
            </w:r>
            <w:r w:rsidRPr="00EE44C2">
              <w:rPr>
                <w:rFonts w:ascii="Arial" w:eastAsia="Times New Roman" w:hAnsi="Arial" w:cs="Arial"/>
                <w:sz w:val="20"/>
                <w:szCs w:val="20"/>
              </w:rPr>
              <w:br/>
              <w:t xml:space="preserve">  env:</w:t>
            </w:r>
            <w:r w:rsidRPr="00EE44C2">
              <w:rPr>
                <w:rFonts w:ascii="Arial" w:eastAsia="Times New Roman" w:hAnsi="Arial" w:cs="Arial"/>
                <w:sz w:val="20"/>
                <w:szCs w:val="20"/>
              </w:rPr>
              <w:br/>
              <w:t xml:space="preserve">    security_oauth2_resource_tokenInfoUri: </w:t>
            </w:r>
            <w:hyperlink w:history="1">
              <w:r w:rsidRPr="00EE44C2">
                <w:rPr>
                  <w:rStyle w:val="Hyperlink"/>
                  <w:rFonts w:ascii="Arial" w:eastAsia="Times New Roman" w:hAnsi="Arial" w:cs="Arial"/>
                  <w:sz w:val="20"/>
                  <w:szCs w:val="20"/>
                </w:rPr>
                <w:t>https://&lt;YOUR_UAA_INSTANCE_HERE&gt;.predix-uaa.run.aws-usw02-pr.ice.predix.io/check_token</w:t>
              </w:r>
            </w:hyperlink>
            <w:r w:rsidRPr="00EE44C2">
              <w:rPr>
                <w:rFonts w:ascii="Arial" w:eastAsia="Times New Roman" w:hAnsi="Arial" w:cs="Arial"/>
                <w:sz w:val="20"/>
                <w:szCs w:val="20"/>
              </w:rPr>
              <w:br/>
              <w:t xml:space="preserve">    security_oauth2_client_clientId: &lt;YOUR_CLIENT_ID&gt;</w:t>
            </w:r>
          </w:p>
        </w:tc>
      </w:tr>
    </w:tbl>
    <w:p w14:paraId="2F37433B" w14:textId="77777777" w:rsidR="000F3412" w:rsidRPr="001D14FB" w:rsidRDefault="000F3412" w:rsidP="001D14FB">
      <w:pPr>
        <w:shd w:val="clear" w:color="auto" w:fill="FFFFFF"/>
        <w:spacing w:after="0"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Notes:</w:t>
      </w:r>
    </w:p>
    <w:p w14:paraId="7763418B" w14:textId="26FEE1BD" w:rsidR="00B54802" w:rsidRPr="001D14FB" w:rsidRDefault="00B54802" w:rsidP="001D14FB">
      <w:pPr>
        <w:pStyle w:val="ListParagraph"/>
        <w:numPr>
          <w:ilvl w:val="0"/>
          <w:numId w:val="5"/>
        </w:numPr>
        <w:shd w:val="clear" w:color="auto" w:fill="FFFFFF"/>
        <w:spacing w:after="0"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 xml:space="preserve">The application </w:t>
      </w:r>
      <w:r w:rsidRPr="001D14FB">
        <w:rPr>
          <w:rFonts w:ascii="Arial" w:eastAsia="Times New Roman" w:hAnsi="Arial" w:cs="Arial"/>
          <w:b/>
          <w:color w:val="000000"/>
          <w:sz w:val="24"/>
          <w:szCs w:val="24"/>
        </w:rPr>
        <w:t>name</w:t>
      </w:r>
      <w:r w:rsidRPr="001D14FB">
        <w:rPr>
          <w:rFonts w:ascii="Arial" w:eastAsia="Times New Roman" w:hAnsi="Arial" w:cs="Arial"/>
          <w:color w:val="000000"/>
          <w:sz w:val="24"/>
          <w:szCs w:val="24"/>
        </w:rPr>
        <w:t xml:space="preserve"> must be unique across </w:t>
      </w:r>
      <w:r w:rsidR="00011AF3" w:rsidRPr="001D14FB">
        <w:rPr>
          <w:rFonts w:ascii="Arial" w:eastAsia="Times New Roman" w:hAnsi="Arial" w:cs="Arial"/>
          <w:color w:val="000000"/>
          <w:sz w:val="24"/>
          <w:szCs w:val="24"/>
        </w:rPr>
        <w:t xml:space="preserve">your </w:t>
      </w:r>
      <w:r w:rsidRPr="001D14FB">
        <w:rPr>
          <w:rFonts w:ascii="Arial" w:eastAsia="Times New Roman" w:hAnsi="Arial" w:cs="Arial"/>
          <w:color w:val="000000"/>
          <w:sz w:val="24"/>
          <w:szCs w:val="24"/>
        </w:rPr>
        <w:t xml:space="preserve">CloudFoundry </w:t>
      </w:r>
      <w:r w:rsidR="00FC4066">
        <w:rPr>
          <w:rFonts w:ascii="Arial" w:eastAsia="Times New Roman" w:hAnsi="Arial" w:cs="Arial"/>
          <w:color w:val="000000"/>
          <w:sz w:val="24"/>
          <w:szCs w:val="24"/>
        </w:rPr>
        <w:t>organization</w:t>
      </w:r>
      <w:r w:rsidRPr="001D14FB">
        <w:rPr>
          <w:rFonts w:ascii="Arial" w:eastAsia="Times New Roman" w:hAnsi="Arial" w:cs="Arial"/>
          <w:color w:val="000000"/>
          <w:sz w:val="24"/>
          <w:szCs w:val="24"/>
        </w:rPr>
        <w:t>.</w:t>
      </w:r>
    </w:p>
    <w:p w14:paraId="57FB5C9B" w14:textId="4C850781" w:rsidR="001814B9" w:rsidRPr="00B54802" w:rsidRDefault="00B54802" w:rsidP="00B54802">
      <w:pPr>
        <w:numPr>
          <w:ilvl w:val="0"/>
          <w:numId w:val="5"/>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The </w:t>
      </w:r>
      <w:r w:rsidRPr="001D14FB">
        <w:rPr>
          <w:rFonts w:ascii="Arial" w:eastAsia="Times New Roman" w:hAnsi="Arial" w:cs="Arial"/>
          <w:b/>
          <w:color w:val="000000"/>
          <w:sz w:val="24"/>
          <w:szCs w:val="24"/>
        </w:rPr>
        <w:t>host</w:t>
      </w:r>
      <w:r w:rsidRPr="00B54802">
        <w:rPr>
          <w:rFonts w:ascii="Arial" w:eastAsia="Times New Roman" w:hAnsi="Arial" w:cs="Arial"/>
          <w:color w:val="000000"/>
          <w:sz w:val="24"/>
          <w:szCs w:val="24"/>
        </w:rPr>
        <w:t xml:space="preserve"> must be unique across Predix as this becomes the URL for the microservice. </w:t>
      </w:r>
      <w:r w:rsidR="000F3412">
        <w:rPr>
          <w:rFonts w:ascii="Arial" w:eastAsia="Times New Roman" w:hAnsi="Arial" w:cs="Arial"/>
          <w:color w:val="000000"/>
          <w:sz w:val="24"/>
          <w:szCs w:val="24"/>
        </w:rPr>
        <w:t xml:space="preserve">If you receive an error message </w:t>
      </w:r>
      <w:r w:rsidR="00735704">
        <w:rPr>
          <w:rFonts w:ascii="Arial" w:eastAsia="Times New Roman" w:hAnsi="Arial" w:cs="Arial"/>
          <w:color w:val="000000"/>
          <w:sz w:val="24"/>
          <w:szCs w:val="24"/>
        </w:rPr>
        <w:t xml:space="preserve">while </w:t>
      </w:r>
      <w:r w:rsidR="000F3412">
        <w:rPr>
          <w:rFonts w:ascii="Arial" w:eastAsia="Times New Roman" w:hAnsi="Arial" w:cs="Arial"/>
          <w:color w:val="000000"/>
          <w:sz w:val="24"/>
          <w:szCs w:val="24"/>
        </w:rPr>
        <w:t>pushing your service to the cloud in the next step</w:t>
      </w:r>
      <w:r w:rsidRPr="00B54802">
        <w:rPr>
          <w:rFonts w:ascii="Arial" w:eastAsia="Times New Roman" w:hAnsi="Arial" w:cs="Arial"/>
          <w:color w:val="000000"/>
          <w:sz w:val="24"/>
          <w:szCs w:val="24"/>
        </w:rPr>
        <w:t xml:space="preserve">, define a new </w:t>
      </w:r>
      <w:r w:rsidRPr="001D14FB">
        <w:rPr>
          <w:rFonts w:ascii="Arial" w:eastAsia="Times New Roman" w:hAnsi="Arial" w:cs="Arial"/>
          <w:b/>
          <w:color w:val="000000"/>
          <w:sz w:val="24"/>
          <w:szCs w:val="24"/>
        </w:rPr>
        <w:t>host</w:t>
      </w:r>
      <w:r w:rsidRPr="00B54802">
        <w:rPr>
          <w:rFonts w:ascii="Arial" w:eastAsia="Times New Roman" w:hAnsi="Arial" w:cs="Arial"/>
          <w:color w:val="000000"/>
          <w:sz w:val="24"/>
          <w:szCs w:val="24"/>
        </w:rPr>
        <w:t>.</w:t>
      </w:r>
    </w:p>
    <w:p w14:paraId="1E3BFA2B" w14:textId="494E7714" w:rsidR="001814B9" w:rsidRDefault="00735704" w:rsidP="00EE44C2">
      <w:pPr>
        <w:numPr>
          <w:ilvl w:val="0"/>
          <w:numId w:val="5"/>
        </w:numPr>
        <w:shd w:val="clear" w:color="auto" w:fill="FFFFFF"/>
        <w:spacing w:after="0" w:line="384" w:lineRule="atLeast"/>
        <w:rPr>
          <w:rFonts w:ascii="Arial" w:eastAsia="Times New Roman" w:hAnsi="Arial" w:cs="Arial"/>
          <w:color w:val="000000"/>
          <w:sz w:val="24"/>
          <w:szCs w:val="24"/>
        </w:rPr>
      </w:pPr>
      <w:r w:rsidRPr="00EE44C2">
        <w:rPr>
          <w:rFonts w:ascii="Arial" w:eastAsia="Times New Roman" w:hAnsi="Arial" w:cs="Arial"/>
          <w:color w:val="000000"/>
          <w:sz w:val="24"/>
          <w:szCs w:val="24"/>
        </w:rPr>
        <w:t xml:space="preserve">Substitute your UAA instance </w:t>
      </w:r>
      <w:r w:rsidR="001814B9">
        <w:rPr>
          <w:rFonts w:ascii="Arial" w:eastAsia="Times New Roman" w:hAnsi="Arial" w:cs="Arial"/>
          <w:color w:val="000000"/>
          <w:sz w:val="24"/>
          <w:szCs w:val="24"/>
        </w:rPr>
        <w:t>guid/</w:t>
      </w:r>
      <w:r w:rsidRPr="00EE44C2">
        <w:rPr>
          <w:rFonts w:ascii="Arial" w:eastAsia="Times New Roman" w:hAnsi="Arial" w:cs="Arial"/>
          <w:color w:val="000000"/>
          <w:sz w:val="24"/>
          <w:szCs w:val="24"/>
        </w:rPr>
        <w:t>name for &lt;YOUR_UAA_INSTANCE_HERE&gt;.</w:t>
      </w:r>
    </w:p>
    <w:p w14:paraId="2907504C" w14:textId="1CB741DE" w:rsidR="00214BE4" w:rsidRPr="00EE44C2" w:rsidRDefault="00735704" w:rsidP="00EE44C2">
      <w:pPr>
        <w:numPr>
          <w:ilvl w:val="0"/>
          <w:numId w:val="5"/>
        </w:numPr>
        <w:shd w:val="clear" w:color="auto" w:fill="FFFFFF"/>
        <w:spacing w:after="0" w:line="384" w:lineRule="atLeast"/>
        <w:rPr>
          <w:rFonts w:ascii="Arial" w:eastAsia="Times New Roman" w:hAnsi="Arial" w:cs="Arial"/>
          <w:color w:val="000000"/>
          <w:sz w:val="24"/>
          <w:szCs w:val="24"/>
        </w:rPr>
      </w:pPr>
      <w:r w:rsidRPr="00EE44C2">
        <w:rPr>
          <w:rFonts w:ascii="Arial" w:eastAsia="Times New Roman" w:hAnsi="Arial" w:cs="Arial"/>
          <w:color w:val="000000"/>
          <w:sz w:val="24"/>
          <w:szCs w:val="24"/>
        </w:rPr>
        <w:t xml:space="preserve">Substitute your </w:t>
      </w:r>
      <w:r w:rsidR="001814B9">
        <w:rPr>
          <w:rFonts w:ascii="Arial" w:eastAsia="Times New Roman" w:hAnsi="Arial" w:cs="Arial"/>
          <w:color w:val="000000"/>
          <w:sz w:val="24"/>
          <w:szCs w:val="24"/>
        </w:rPr>
        <w:t xml:space="preserve">tutorial services </w:t>
      </w:r>
      <w:r w:rsidRPr="00EE44C2">
        <w:rPr>
          <w:rFonts w:ascii="Arial" w:eastAsia="Times New Roman" w:hAnsi="Arial" w:cs="Arial"/>
          <w:color w:val="000000"/>
          <w:sz w:val="24"/>
          <w:szCs w:val="24"/>
        </w:rPr>
        <w:t>client id for &lt;YOUR_CLIENT_ID&gt;.</w:t>
      </w:r>
    </w:p>
    <w:p w14:paraId="41DC31C2" w14:textId="77777777" w:rsidR="00214BE4" w:rsidRDefault="00214BE4" w:rsidP="001D14FB">
      <w:pPr>
        <w:pStyle w:val="ListParagraph"/>
        <w:rPr>
          <w:rFonts w:ascii="Arial" w:eastAsia="Times New Roman" w:hAnsi="Arial" w:cs="Arial"/>
          <w:color w:val="000000"/>
          <w:sz w:val="24"/>
          <w:szCs w:val="24"/>
        </w:rPr>
      </w:pPr>
    </w:p>
    <w:p w14:paraId="2D758351" w14:textId="454D143E" w:rsidR="00B54802" w:rsidRPr="001D14FB" w:rsidRDefault="00735704" w:rsidP="001D14FB">
      <w:pPr>
        <w:pStyle w:val="ListParagraph"/>
        <w:numPr>
          <w:ilvl w:val="0"/>
          <w:numId w:val="14"/>
        </w:numPr>
        <w:rPr>
          <w:rFonts w:ascii="Arial" w:eastAsia="Times New Roman" w:hAnsi="Arial" w:cs="Arial"/>
          <w:color w:val="000000"/>
          <w:sz w:val="24"/>
          <w:szCs w:val="24"/>
        </w:rPr>
      </w:pPr>
      <w:r>
        <w:rPr>
          <w:rFonts w:ascii="Arial" w:eastAsia="Times New Roman" w:hAnsi="Arial" w:cs="Arial"/>
          <w:color w:val="000000"/>
          <w:sz w:val="24"/>
          <w:szCs w:val="24"/>
        </w:rPr>
        <w:t>P</w:t>
      </w:r>
      <w:r w:rsidR="00B54802" w:rsidRPr="001D14FB">
        <w:rPr>
          <w:rFonts w:ascii="Arial" w:eastAsia="Times New Roman" w:hAnsi="Arial" w:cs="Arial"/>
          <w:color w:val="000000"/>
          <w:sz w:val="24"/>
          <w:szCs w:val="24"/>
        </w:rPr>
        <w:t>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7BFEC32D"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34C208FA" w14:textId="390E728E" w:rsidR="00B54802" w:rsidRPr="00EE44C2" w:rsidRDefault="00B54802" w:rsidP="00B54802">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 xml:space="preserve">C:\steam-turbine-tutorial\tutorial-svcs&gt; cf push </w:t>
            </w:r>
            <w:r w:rsidR="00155E33" w:rsidRPr="00EE44C2">
              <w:rPr>
                <w:rFonts w:ascii="Arial" w:eastAsia="Times New Roman" w:hAnsi="Arial" w:cs="Arial"/>
                <w:sz w:val="20"/>
                <w:szCs w:val="20"/>
              </w:rPr>
              <w:t>&lt;YOUR_OWN_UNIQUE_PREFIX&gt;-tutorial-asset</w:t>
            </w:r>
            <w:r w:rsidR="00155E33" w:rsidRPr="00EE44C2" w:rsidDel="00155E33">
              <w:rPr>
                <w:rFonts w:ascii="Arial" w:eastAsia="Times New Roman" w:hAnsi="Arial" w:cs="Arial"/>
                <w:sz w:val="20"/>
                <w:szCs w:val="20"/>
              </w:rPr>
              <w:t xml:space="preserve"> </w:t>
            </w:r>
            <w:r w:rsidR="00155E33" w:rsidRPr="00EE44C2">
              <w:rPr>
                <w:rFonts w:ascii="Arial" w:eastAsia="Times New Roman" w:hAnsi="Arial" w:cs="Arial"/>
                <w:sz w:val="20"/>
                <w:szCs w:val="20"/>
              </w:rPr>
              <w:t xml:space="preserve"> </w:t>
            </w:r>
            <w:r w:rsidRPr="00EE44C2">
              <w:rPr>
                <w:rFonts w:ascii="Arial" w:eastAsia="Times New Roman" w:hAnsi="Arial" w:cs="Arial"/>
                <w:sz w:val="20"/>
                <w:szCs w:val="20"/>
              </w:rPr>
              <w:t>--no-start</w:t>
            </w:r>
          </w:p>
        </w:tc>
      </w:tr>
    </w:tbl>
    <w:p w14:paraId="0F6C5547" w14:textId="7A4D77DE" w:rsidR="00B54802" w:rsidRPr="001D14FB" w:rsidRDefault="00B54802" w:rsidP="001D14FB">
      <w:pPr>
        <w:pStyle w:val="ListParagraph"/>
        <w:numPr>
          <w:ilvl w:val="0"/>
          <w:numId w:val="14"/>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You'll need to set an environment variable for the security_oauth2_client_clientSecret</w:t>
      </w:r>
      <w:r w:rsidR="00214BE4" w:rsidRPr="001D14FB">
        <w:rPr>
          <w:rFonts w:ascii="Arial" w:eastAsia="Times New Roman" w:hAnsi="Arial" w:cs="Arial"/>
          <w:color w:val="000000"/>
          <w:sz w:val="24"/>
          <w:szCs w:val="24"/>
        </w:rPr>
        <w:t>. You could set this in the manifest.yml file</w:t>
      </w:r>
      <w:r w:rsidR="00214BE4">
        <w:rPr>
          <w:rFonts w:ascii="Arial" w:eastAsia="Times New Roman" w:hAnsi="Arial" w:cs="Arial"/>
          <w:color w:val="000000"/>
          <w:sz w:val="24"/>
          <w:szCs w:val="24"/>
        </w:rPr>
        <w:t xml:space="preserve"> instead</w:t>
      </w:r>
      <w:r w:rsidR="00214BE4" w:rsidRPr="001D14FB">
        <w:rPr>
          <w:rFonts w:ascii="Arial" w:eastAsia="Times New Roman" w:hAnsi="Arial" w:cs="Arial"/>
          <w:color w:val="000000"/>
          <w:sz w:val="24"/>
          <w:szCs w:val="24"/>
        </w:rPr>
        <w:t xml:space="preserve">, but we recommend </w:t>
      </w:r>
      <w:r w:rsidR="00214BE4">
        <w:rPr>
          <w:rFonts w:ascii="Arial" w:eastAsia="Times New Roman" w:hAnsi="Arial" w:cs="Arial"/>
          <w:color w:val="000000"/>
          <w:sz w:val="24"/>
          <w:szCs w:val="24"/>
        </w:rPr>
        <w:t xml:space="preserve">using </w:t>
      </w:r>
      <w:r w:rsidR="00214BE4" w:rsidRPr="001D14FB">
        <w:rPr>
          <w:rFonts w:ascii="Arial" w:eastAsia="Times New Roman" w:hAnsi="Arial" w:cs="Arial"/>
          <w:color w:val="000000"/>
          <w:sz w:val="24"/>
          <w:szCs w:val="24"/>
        </w:rPr>
        <w:t>an environment variable as it is more secure than storing passwords in a file, which may result in them being accidentally committed to your source code repository.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1F2DBB1B"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5A413F62" w14:textId="562F8911" w:rsidR="00B54802" w:rsidRPr="00EE44C2" w:rsidRDefault="00B54802" w:rsidP="00B54802">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 xml:space="preserve">C:\steam-turbine-tutorial\tutorial-svcs&gt; cf set-env </w:t>
            </w:r>
            <w:r w:rsidR="00155E33" w:rsidRPr="00EE44C2">
              <w:rPr>
                <w:rFonts w:ascii="Arial" w:eastAsia="Times New Roman" w:hAnsi="Arial" w:cs="Arial"/>
                <w:sz w:val="20"/>
                <w:szCs w:val="20"/>
              </w:rPr>
              <w:t>&lt;YOUR_OWN_UNIQUE_PREFIX&gt;-tutorial-asset</w:t>
            </w:r>
            <w:r w:rsidR="00155E33" w:rsidRPr="00EE44C2" w:rsidDel="00155E33">
              <w:rPr>
                <w:rFonts w:ascii="Arial" w:eastAsia="Times New Roman" w:hAnsi="Arial" w:cs="Arial"/>
                <w:sz w:val="20"/>
                <w:szCs w:val="20"/>
              </w:rPr>
              <w:t xml:space="preserve"> </w:t>
            </w:r>
            <w:r w:rsidR="00155E33" w:rsidRPr="00EE44C2">
              <w:rPr>
                <w:rFonts w:ascii="Arial" w:eastAsia="Times New Roman" w:hAnsi="Arial" w:cs="Arial"/>
                <w:sz w:val="20"/>
                <w:szCs w:val="20"/>
              </w:rPr>
              <w:t xml:space="preserve"> </w:t>
            </w:r>
            <w:r w:rsidRPr="00EE44C2">
              <w:rPr>
                <w:rFonts w:ascii="Arial" w:eastAsia="Times New Roman" w:hAnsi="Arial" w:cs="Arial"/>
                <w:sz w:val="20"/>
                <w:szCs w:val="20"/>
              </w:rPr>
              <w:t>security_oauth2_client_clientSecret &lt;your Client Id's secret&gt;</w:t>
            </w:r>
          </w:p>
        </w:tc>
      </w:tr>
    </w:tbl>
    <w:p w14:paraId="7281695F" w14:textId="2DAA2E9D" w:rsidR="00B54802" w:rsidRPr="001D14FB" w:rsidRDefault="00735704" w:rsidP="001D14FB">
      <w:pPr>
        <w:pStyle w:val="ListParagraph"/>
        <w:numPr>
          <w:ilvl w:val="0"/>
          <w:numId w:val="1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Pr="001D14FB">
        <w:rPr>
          <w:rFonts w:ascii="Arial" w:eastAsia="Times New Roman" w:hAnsi="Arial" w:cs="Arial"/>
          <w:color w:val="000000"/>
          <w:sz w:val="24"/>
          <w:szCs w:val="24"/>
        </w:rPr>
        <w:t>tart </w:t>
      </w:r>
      <w:r w:rsidR="00B54802" w:rsidRPr="001D14FB">
        <w:rPr>
          <w:rFonts w:ascii="Arial" w:eastAsia="Times New Roman" w:hAnsi="Arial" w:cs="Arial"/>
          <w:color w:val="000000"/>
          <w:sz w:val="24"/>
          <w:szCs w:val="24"/>
        </w:rPr>
        <w:t>your app</w:t>
      </w:r>
      <w:r w:rsidR="00214BE4">
        <w:rPr>
          <w:rFonts w:ascii="Arial" w:eastAsia="Times New Roman" w:hAnsi="Arial" w:cs="Arial"/>
          <w:color w:val="000000"/>
          <w:sz w:val="24"/>
          <w:szCs w:val="24"/>
        </w:rPr>
        <w:t>lication</w:t>
      </w:r>
      <w:r w:rsidR="00B54802" w:rsidRPr="001D14FB">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4E40FC32"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0EFAC1B2" w14:textId="74CB04D0" w:rsidR="00B54802" w:rsidRPr="00EE44C2" w:rsidRDefault="00B54802" w:rsidP="00B54802">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 xml:space="preserve">C:\steam-turbine-tutorial\tutorial-svcs\tutorial-asset&gt; cf start </w:t>
            </w:r>
            <w:r w:rsidR="00155E33" w:rsidRPr="00EE44C2">
              <w:rPr>
                <w:rFonts w:ascii="Arial" w:eastAsia="Times New Roman" w:hAnsi="Arial" w:cs="Arial"/>
                <w:sz w:val="20"/>
                <w:szCs w:val="20"/>
              </w:rPr>
              <w:t>&lt;YOUR_OWN_UNIQUE_PREFIX&gt;-tutorial-asset</w:t>
            </w:r>
          </w:p>
        </w:tc>
      </w:tr>
    </w:tbl>
    <w:p w14:paraId="2916F50D" w14:textId="43C7F7D8" w:rsidR="00B54802" w:rsidRPr="001D14FB" w:rsidRDefault="00B54802" w:rsidP="001D14FB">
      <w:pPr>
        <w:pStyle w:val="ListParagraph"/>
        <w:numPr>
          <w:ilvl w:val="0"/>
          <w:numId w:val="14"/>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Use "cf apps" to discover the URL to your service</w:t>
      </w:r>
      <w:r w:rsidR="002209A8">
        <w:rPr>
          <w:rFonts w:ascii="Arial" w:eastAsia="Times New Roman" w:hAnsi="Arial" w:cs="Arial"/>
          <w:color w:val="000000"/>
          <w:sz w:val="24"/>
          <w:szCs w:val="24"/>
        </w:rPr>
        <w:t xml:space="preserve">.  Prepend the </w:t>
      </w:r>
      <w:hyperlink r:id="rId13" w:history="1">
        <w:r w:rsidR="002209A8" w:rsidRPr="00D52C61">
          <w:rPr>
            <w:rStyle w:val="Hyperlink"/>
            <w:rFonts w:ascii="Arial" w:eastAsia="Times New Roman" w:hAnsi="Arial" w:cs="Arial"/>
            <w:sz w:val="24"/>
            <w:szCs w:val="24"/>
          </w:rPr>
          <w:t>https://</w:t>
        </w:r>
      </w:hyperlink>
      <w:r w:rsidR="002209A8">
        <w:rPr>
          <w:rFonts w:ascii="Arial" w:eastAsia="Times New Roman" w:hAnsi="Arial" w:cs="Arial"/>
          <w:color w:val="000000"/>
          <w:sz w:val="24"/>
          <w:szCs w:val="24"/>
        </w:rPr>
        <w:t xml:space="preserve"> protocol then</w:t>
      </w:r>
      <w:r w:rsidRPr="001D14FB">
        <w:rPr>
          <w:rFonts w:ascii="Arial" w:eastAsia="Times New Roman" w:hAnsi="Arial" w:cs="Arial"/>
          <w:color w:val="000000"/>
          <w:sz w:val="24"/>
          <w:szCs w:val="24"/>
        </w:rPr>
        <w:t xml:space="preserve"> append your API path to get the full URL to your data service</w:t>
      </w:r>
      <w:r w:rsidR="002209A8">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5344BEB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65D03ACA" w14:textId="77777777" w:rsidR="00B54802" w:rsidRPr="00EE44C2" w:rsidRDefault="00B54802" w:rsidP="00B54802">
            <w:pPr>
              <w:spacing w:beforeAutospacing="1" w:after="0" w:afterAutospacing="1" w:line="240" w:lineRule="auto"/>
              <w:rPr>
                <w:rFonts w:ascii="Arial" w:eastAsia="Times New Roman" w:hAnsi="Arial" w:cs="Arial"/>
                <w:sz w:val="20"/>
                <w:szCs w:val="20"/>
              </w:rPr>
            </w:pPr>
            <w:r w:rsidRPr="00EE44C2">
              <w:rPr>
                <w:rFonts w:ascii="Arial" w:eastAsia="Times New Roman" w:hAnsi="Arial" w:cs="Arial"/>
                <w:sz w:val="20"/>
                <w:szCs w:val="20"/>
              </w:rPr>
              <w:t>C:\steam-turbine-tutorial\tutorial-svcs\tutorial-asset&gt; cf apps</w:t>
            </w:r>
            <w:r w:rsidRPr="00EE44C2">
              <w:rPr>
                <w:rFonts w:ascii="Arial" w:eastAsia="Times New Roman" w:hAnsi="Arial" w:cs="Arial"/>
                <w:sz w:val="20"/>
                <w:szCs w:val="20"/>
              </w:rPr>
              <w:br/>
              <w:t>Getting apps in org DigitalTwin / space dev as 200000000@mail.ad.ge.com...</w:t>
            </w:r>
            <w:r w:rsidRPr="00EE44C2">
              <w:rPr>
                <w:rFonts w:ascii="Arial" w:eastAsia="Times New Roman" w:hAnsi="Arial" w:cs="Arial"/>
                <w:sz w:val="20"/>
                <w:szCs w:val="20"/>
              </w:rPr>
              <w:br/>
              <w:t>OK</w:t>
            </w:r>
            <w:r w:rsidRPr="00EE44C2">
              <w:rPr>
                <w:rFonts w:ascii="Arial" w:eastAsia="Times New Roman" w:hAnsi="Arial" w:cs="Arial"/>
                <w:sz w:val="20"/>
                <w:szCs w:val="20"/>
              </w:rPr>
              <w:br/>
            </w:r>
            <w:r w:rsidRPr="00EE44C2">
              <w:rPr>
                <w:rFonts w:ascii="Arial" w:eastAsia="Times New Roman" w:hAnsi="Arial" w:cs="Arial"/>
                <w:sz w:val="20"/>
                <w:szCs w:val="20"/>
              </w:rPr>
              <w:lastRenderedPageBreak/>
              <w:t>name                                requested state   instances   memory   disk   urls</w:t>
            </w:r>
            <w:r w:rsidRPr="00EE44C2">
              <w:rPr>
                <w:rFonts w:ascii="Arial" w:eastAsia="Times New Roman" w:hAnsi="Arial" w:cs="Arial"/>
                <w:sz w:val="20"/>
                <w:szCs w:val="20"/>
              </w:rPr>
              <w:br/>
              <w:t>...</w:t>
            </w:r>
            <w:r w:rsidRPr="00EE44C2">
              <w:rPr>
                <w:rFonts w:ascii="Arial" w:eastAsia="Times New Roman" w:hAnsi="Arial" w:cs="Arial"/>
                <w:sz w:val="20"/>
                <w:szCs w:val="20"/>
              </w:rPr>
              <w:br/>
              <w:t xml:space="preserve">tutorial-asset                      started               1/1             1G           1G     </w:t>
            </w:r>
            <w:r w:rsidRPr="00EE44C2">
              <w:rPr>
                <w:rFonts w:ascii="Arial" w:eastAsia="Times New Roman" w:hAnsi="Arial" w:cs="Arial"/>
                <w:b/>
                <w:sz w:val="20"/>
                <w:szCs w:val="20"/>
              </w:rPr>
              <w:t>dt-tutorial-asset.run.aws-usw02-pr.ice.predix.io</w:t>
            </w:r>
            <w:r w:rsidRPr="00EE44C2">
              <w:rPr>
                <w:rFonts w:ascii="Arial" w:eastAsia="Times New Roman" w:hAnsi="Arial" w:cs="Arial"/>
                <w:b/>
                <w:sz w:val="20"/>
                <w:szCs w:val="20"/>
              </w:rPr>
              <w:br/>
            </w:r>
            <w:r w:rsidRPr="00EE44C2">
              <w:rPr>
                <w:rFonts w:ascii="Arial" w:eastAsia="Times New Roman" w:hAnsi="Arial" w:cs="Arial"/>
                <w:sz w:val="20"/>
                <w:szCs w:val="20"/>
              </w:rPr>
              <w:t>...</w:t>
            </w:r>
          </w:p>
        </w:tc>
      </w:tr>
    </w:tbl>
    <w:p w14:paraId="3265C7D0" w14:textId="697BE332" w:rsidR="00B54802" w:rsidRPr="001D14FB" w:rsidRDefault="006644F7" w:rsidP="001D14FB">
      <w:pPr>
        <w:pStyle w:val="ListParagraph"/>
        <w:numPr>
          <w:ilvl w:val="0"/>
          <w:numId w:val="1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Get a bearer token and t</w:t>
      </w:r>
      <w:r w:rsidR="00B54802" w:rsidRPr="001D14FB">
        <w:rPr>
          <w:rFonts w:ascii="Arial" w:eastAsia="Times New Roman" w:hAnsi="Arial" w:cs="Arial"/>
          <w:color w:val="000000"/>
          <w:sz w:val="24"/>
          <w:szCs w:val="24"/>
        </w:rPr>
        <w:t>est your service with Postman.</w:t>
      </w:r>
    </w:p>
    <w:p w14:paraId="39164D32" w14:textId="5A31F796" w:rsidR="00B54802" w:rsidRPr="00B54802" w:rsidRDefault="00B54802" w:rsidP="00B54802">
      <w:pPr>
        <w:numPr>
          <w:ilvl w:val="0"/>
          <w:numId w:val="6"/>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Try the </w:t>
      </w:r>
      <w:r w:rsidR="00D00657">
        <w:rPr>
          <w:rFonts w:ascii="Arial" w:eastAsia="Times New Roman" w:hAnsi="Arial" w:cs="Arial"/>
          <w:color w:val="000000"/>
          <w:sz w:val="24"/>
          <w:szCs w:val="24"/>
        </w:rPr>
        <w:t>“Get</w:t>
      </w:r>
      <w:r w:rsidRPr="00B54802">
        <w:rPr>
          <w:rFonts w:ascii="Arial" w:eastAsia="Times New Roman" w:hAnsi="Arial" w:cs="Arial"/>
          <w:color w:val="000000"/>
          <w:sz w:val="24"/>
          <w:szCs w:val="24"/>
        </w:rPr>
        <w:t xml:space="preserve"> </w:t>
      </w:r>
      <w:r w:rsidR="00D00657">
        <w:rPr>
          <w:rFonts w:ascii="Arial" w:eastAsia="Times New Roman" w:hAnsi="Arial" w:cs="Arial"/>
          <w:color w:val="000000"/>
          <w:sz w:val="24"/>
          <w:szCs w:val="24"/>
        </w:rPr>
        <w:t xml:space="preserve">all </w:t>
      </w:r>
      <w:r w:rsidRPr="00B54802">
        <w:rPr>
          <w:rFonts w:ascii="Arial" w:eastAsia="Times New Roman" w:hAnsi="Arial" w:cs="Arial"/>
          <w:color w:val="000000"/>
          <w:sz w:val="24"/>
          <w:szCs w:val="24"/>
        </w:rPr>
        <w:t>asset</w:t>
      </w:r>
      <w:r w:rsidR="00D00657">
        <w:rPr>
          <w:rFonts w:ascii="Arial" w:eastAsia="Times New Roman" w:hAnsi="Arial" w:cs="Arial"/>
          <w:color w:val="000000"/>
          <w:sz w:val="24"/>
          <w:szCs w:val="24"/>
        </w:rPr>
        <w:t>s” GET</w:t>
      </w:r>
      <w:r w:rsidRPr="00B54802">
        <w:rPr>
          <w:rFonts w:ascii="Arial" w:eastAsia="Times New Roman" w:hAnsi="Arial" w:cs="Arial"/>
          <w:color w:val="000000"/>
          <w:sz w:val="24"/>
          <w:szCs w:val="24"/>
        </w:rPr>
        <w:t xml:space="preserve"> request.</w:t>
      </w:r>
    </w:p>
    <w:p w14:paraId="040D002A" w14:textId="50C7EB2D" w:rsidR="00B54802" w:rsidRPr="00B54802" w:rsidRDefault="00B54802" w:rsidP="00B54802">
      <w:pPr>
        <w:shd w:val="clear" w:color="auto" w:fill="FFFFFF"/>
        <w:spacing w:before="100" w:beforeAutospacing="1" w:after="100" w:afterAutospacing="1" w:line="384" w:lineRule="atLeast"/>
        <w:rPr>
          <w:rFonts w:ascii="Arial" w:eastAsia="Times New Roman" w:hAnsi="Arial" w:cs="Arial"/>
          <w:color w:val="000000"/>
          <w:sz w:val="24"/>
          <w:szCs w:val="24"/>
        </w:rPr>
      </w:pPr>
    </w:p>
    <w:p w14:paraId="5FEF6ACC" w14:textId="5F370C3A" w:rsidR="000E6C84" w:rsidRDefault="00330FE7" w:rsidP="00B54802">
      <w:pPr>
        <w:shd w:val="clear" w:color="auto" w:fill="FFFFFF"/>
        <w:spacing w:beforeAutospacing="1" w:after="0" w:afterAutospacing="1" w:line="240" w:lineRule="auto"/>
        <w:outlineLvl w:val="2"/>
        <w:rPr>
          <w:rFonts w:ascii="Arial" w:eastAsia="Times New Roman" w:hAnsi="Arial" w:cs="Arial"/>
          <w:b/>
          <w:bCs/>
          <w:color w:val="000000"/>
          <w:sz w:val="27"/>
          <w:szCs w:val="27"/>
        </w:rPr>
      </w:pPr>
      <w:r>
        <w:rPr>
          <w:noProof/>
        </w:rPr>
        <w:lastRenderedPageBreak/>
        <w:drawing>
          <wp:inline distT="0" distB="0" distL="0" distR="0" wp14:anchorId="5DDCE6C2" wp14:editId="3EF5C30E">
            <wp:extent cx="5943600" cy="6376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76035"/>
                    </a:xfrm>
                    <a:prstGeom prst="rect">
                      <a:avLst/>
                    </a:prstGeom>
                  </pic:spPr>
                </pic:pic>
              </a:graphicData>
            </a:graphic>
          </wp:inline>
        </w:drawing>
      </w:r>
    </w:p>
    <w:p w14:paraId="064FA6FB" w14:textId="3E18FEB0"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Create the tutorial-model-coefficient application</w:t>
      </w:r>
    </w:p>
    <w:p w14:paraId="0D62A6D2" w14:textId="45F6B80A"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This application </w:t>
      </w:r>
      <w:r w:rsidR="00CE6C5E">
        <w:rPr>
          <w:rFonts w:ascii="Arial" w:eastAsia="Times New Roman" w:hAnsi="Arial" w:cs="Arial"/>
          <w:color w:val="000000"/>
          <w:sz w:val="24"/>
          <w:szCs w:val="24"/>
        </w:rPr>
        <w:t xml:space="preserve">sets and </w:t>
      </w:r>
      <w:r w:rsidRPr="00B54802">
        <w:rPr>
          <w:rFonts w:ascii="Arial" w:eastAsia="Times New Roman" w:hAnsi="Arial" w:cs="Arial"/>
          <w:color w:val="000000"/>
          <w:sz w:val="24"/>
          <w:szCs w:val="24"/>
        </w:rPr>
        <w:t xml:space="preserve">gets the coefficients for a specific </w:t>
      </w:r>
      <w:r w:rsidR="00E26C7E">
        <w:rPr>
          <w:rFonts w:ascii="Arial" w:eastAsia="Times New Roman" w:hAnsi="Arial" w:cs="Arial"/>
          <w:color w:val="000000"/>
          <w:sz w:val="24"/>
          <w:szCs w:val="24"/>
        </w:rPr>
        <w:t xml:space="preserve">asset </w:t>
      </w:r>
      <w:r w:rsidR="00B962B4">
        <w:rPr>
          <w:rFonts w:ascii="Arial" w:eastAsia="Times New Roman" w:hAnsi="Arial" w:cs="Arial"/>
          <w:color w:val="000000"/>
          <w:sz w:val="24"/>
          <w:szCs w:val="24"/>
        </w:rPr>
        <w:t>model</w:t>
      </w:r>
      <w:r w:rsidRPr="00B54802">
        <w:rPr>
          <w:rFonts w:ascii="Arial" w:eastAsia="Times New Roman" w:hAnsi="Arial" w:cs="Arial"/>
          <w:color w:val="000000"/>
          <w:sz w:val="24"/>
          <w:szCs w:val="24"/>
        </w:rPr>
        <w:t xml:space="preserve">. This </w:t>
      </w:r>
      <w:r w:rsidR="00CE6C5E">
        <w:rPr>
          <w:rFonts w:ascii="Arial" w:eastAsia="Times New Roman" w:hAnsi="Arial" w:cs="Arial"/>
          <w:color w:val="000000"/>
          <w:sz w:val="24"/>
          <w:szCs w:val="24"/>
        </w:rPr>
        <w:t>illustrates</w:t>
      </w:r>
      <w:r w:rsidRPr="00B54802">
        <w:rPr>
          <w:rFonts w:ascii="Arial" w:eastAsia="Times New Roman" w:hAnsi="Arial" w:cs="Arial"/>
          <w:color w:val="000000"/>
          <w:sz w:val="24"/>
          <w:szCs w:val="24"/>
        </w:rPr>
        <w:t xml:space="preserve"> how tuned parameters for a</w:t>
      </w:r>
      <w:r w:rsidR="00E26C7E">
        <w:rPr>
          <w:rFonts w:ascii="Arial" w:eastAsia="Times New Roman" w:hAnsi="Arial" w:cs="Arial"/>
          <w:color w:val="000000"/>
          <w:sz w:val="24"/>
          <w:szCs w:val="24"/>
        </w:rPr>
        <w:t>n asset</w:t>
      </w:r>
      <w:r w:rsidRPr="00B54802">
        <w:rPr>
          <w:rFonts w:ascii="Arial" w:eastAsia="Times New Roman" w:hAnsi="Arial" w:cs="Arial"/>
          <w:color w:val="000000"/>
          <w:sz w:val="24"/>
          <w:szCs w:val="24"/>
        </w:rPr>
        <w:t xml:space="preserve"> model can be retrieved </w:t>
      </w:r>
      <w:r w:rsidR="000375DF">
        <w:rPr>
          <w:rFonts w:ascii="Arial" w:eastAsia="Times New Roman" w:hAnsi="Arial" w:cs="Arial"/>
          <w:color w:val="000000"/>
          <w:sz w:val="24"/>
          <w:szCs w:val="24"/>
        </w:rPr>
        <w:t>and</w:t>
      </w:r>
      <w:r w:rsidRPr="00B54802">
        <w:rPr>
          <w:rFonts w:ascii="Arial" w:eastAsia="Times New Roman" w:hAnsi="Arial" w:cs="Arial"/>
          <w:color w:val="000000"/>
          <w:sz w:val="24"/>
          <w:szCs w:val="24"/>
        </w:rPr>
        <w:t xml:space="preserve"> combined with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 xml:space="preserve">series data before calling the analytic. Refer </w:t>
      </w:r>
      <w:r w:rsidRPr="00EE44C2">
        <w:rPr>
          <w:rFonts w:ascii="Arial" w:eastAsia="Times New Roman" w:hAnsi="Arial" w:cs="Arial"/>
          <w:sz w:val="24"/>
          <w:szCs w:val="24"/>
        </w:rPr>
        <w:t>to </w:t>
      </w:r>
      <w:r w:rsidRPr="00EE44C2">
        <w:rPr>
          <w:rFonts w:ascii="Arial" w:eastAsia="Times New Roman" w:hAnsi="Arial" w:cs="Arial"/>
          <w:b/>
          <w:sz w:val="24"/>
          <w:szCs w:val="24"/>
        </w:rPr>
        <w:t>Getting Started</w:t>
      </w:r>
      <w:hyperlink r:id="rId15" w:history="1">
        <w:r w:rsidRPr="00EE44C2">
          <w:rPr>
            <w:rFonts w:ascii="Arial" w:eastAsia="Times New Roman" w:hAnsi="Arial" w:cs="Arial"/>
            <w:b/>
            <w:sz w:val="24"/>
            <w:szCs w:val="24"/>
          </w:rPr>
          <w:t> </w:t>
        </w:r>
      </w:hyperlink>
      <w:r w:rsidRPr="00B54802">
        <w:rPr>
          <w:rFonts w:ascii="Arial" w:eastAsia="Times New Roman" w:hAnsi="Arial" w:cs="Arial"/>
          <w:color w:val="000000"/>
          <w:sz w:val="24"/>
          <w:szCs w:val="24"/>
        </w:rPr>
        <w:t>for download and maven build instructions.</w:t>
      </w:r>
    </w:p>
    <w:p w14:paraId="407B8EBA" w14:textId="4EA4BE12" w:rsidR="00B54802" w:rsidRPr="001D14FB" w:rsidRDefault="00305350" w:rsidP="00F32461">
      <w:pPr>
        <w:shd w:val="clear" w:color="auto" w:fill="FFFFFF"/>
        <w:spacing w:before="100" w:beforeAutospacing="1" w:after="100" w:afterAutospacing="1" w:line="384" w:lineRule="atLeast"/>
        <w:rPr>
          <w:rFonts w:ascii="Arial" w:eastAsia="Times New Roman" w:hAnsi="Arial" w:cs="Arial"/>
          <w:color w:val="000000"/>
          <w:sz w:val="24"/>
          <w:szCs w:val="24"/>
        </w:rPr>
      </w:pPr>
      <w:r w:rsidRPr="00CB0B7D">
        <w:rPr>
          <w:rFonts w:ascii="Arial" w:eastAsia="Times New Roman" w:hAnsi="Arial" w:cs="Arial"/>
          <w:b/>
          <w:color w:val="000000"/>
          <w:sz w:val="27"/>
          <w:szCs w:val="27"/>
        </w:rPr>
        <w:lastRenderedPageBreak/>
        <w:t>Deploying your microservice</w:t>
      </w:r>
    </w:p>
    <w:p w14:paraId="43A18027" w14:textId="59AA97DB" w:rsidR="00B54802" w:rsidRPr="001D14FB" w:rsidRDefault="00A3220B" w:rsidP="001D14FB">
      <w:pPr>
        <w:pStyle w:val="ListParagraph"/>
        <w:numPr>
          <w:ilvl w:val="0"/>
          <w:numId w:val="15"/>
        </w:numPr>
        <w:rPr>
          <w:rFonts w:ascii="Arial" w:eastAsia="Times New Roman" w:hAnsi="Arial" w:cs="Arial"/>
          <w:color w:val="000000"/>
          <w:sz w:val="24"/>
          <w:szCs w:val="24"/>
        </w:rPr>
      </w:pPr>
      <w:r w:rsidRPr="00735704">
        <w:rPr>
          <w:rFonts w:ascii="Arial" w:eastAsia="Times New Roman" w:hAnsi="Arial" w:cs="Arial"/>
          <w:color w:val="000000"/>
          <w:sz w:val="24"/>
          <w:szCs w:val="24"/>
        </w:rPr>
        <w:t>Configure the appropriate section of the "manifest.yml" file in the tutorial-svcs directory to reflect your environment</w:t>
      </w:r>
      <w:r w:rsidR="00B54802" w:rsidRPr="001D14FB">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3BB20D39"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4E71739" w14:textId="2662956A" w:rsidR="00B54802" w:rsidRPr="00EE44C2" w:rsidRDefault="00735704" w:rsidP="00735704">
            <w:pPr>
              <w:spacing w:beforeAutospacing="1" w:after="0" w:afterAutospacing="1" w:line="240" w:lineRule="auto"/>
              <w:rPr>
                <w:rFonts w:ascii="Arial" w:eastAsia="Times New Roman" w:hAnsi="Arial" w:cs="Arial"/>
                <w:sz w:val="20"/>
                <w:szCs w:val="20"/>
              </w:rPr>
            </w:pPr>
            <w:r w:rsidRPr="00EE44C2">
              <w:rPr>
                <w:rFonts w:ascii="Arial" w:eastAsia="Times New Roman" w:hAnsi="Arial" w:cs="Arial"/>
                <w:sz w:val="20"/>
                <w:szCs w:val="20"/>
              </w:rPr>
              <w:t>- name: &lt;YOUR_OWN_UNIQUE_PREFIX&gt;-tutorial-model-coefficient</w:t>
            </w:r>
            <w:r w:rsidRPr="00EE44C2">
              <w:rPr>
                <w:rFonts w:ascii="Arial" w:eastAsia="Times New Roman" w:hAnsi="Arial" w:cs="Arial"/>
                <w:sz w:val="20"/>
                <w:szCs w:val="20"/>
              </w:rPr>
              <w:br/>
              <w:t xml:space="preserve">  host: &lt;YOUR_OWN_MODEL_COEFFICIENT_SERVICE_PREFIX&gt;-dt-tutorial-model-coefficient</w:t>
            </w:r>
            <w:r w:rsidRPr="00EE44C2">
              <w:rPr>
                <w:rFonts w:ascii="Arial" w:eastAsia="Times New Roman" w:hAnsi="Arial" w:cs="Arial"/>
                <w:sz w:val="20"/>
                <w:szCs w:val="20"/>
              </w:rPr>
              <w:br/>
              <w:t xml:space="preserve">  memory: 1G</w:t>
            </w:r>
            <w:r w:rsidRPr="00EE44C2">
              <w:rPr>
                <w:rFonts w:ascii="Arial" w:eastAsia="Times New Roman" w:hAnsi="Arial" w:cs="Arial"/>
                <w:sz w:val="20"/>
                <w:szCs w:val="20"/>
              </w:rPr>
              <w:br/>
              <w:t xml:space="preserve">  services:</w:t>
            </w:r>
            <w:r w:rsidRPr="00EE44C2">
              <w:rPr>
                <w:rFonts w:ascii="Arial" w:eastAsia="Times New Roman" w:hAnsi="Arial" w:cs="Arial"/>
                <w:sz w:val="20"/>
                <w:szCs w:val="20"/>
              </w:rPr>
              <w:br/>
              <w:t xml:space="preserve">  - &lt;YOUR_POSTGRES_SERVICE_FOR_COEFFICIENT_DATA&gt;</w:t>
            </w:r>
            <w:r w:rsidRPr="00EE44C2">
              <w:rPr>
                <w:rFonts w:ascii="Arial" w:eastAsia="Times New Roman" w:hAnsi="Arial" w:cs="Arial"/>
                <w:sz w:val="20"/>
                <w:szCs w:val="20"/>
              </w:rPr>
              <w:br/>
              <w:t xml:space="preserve">  path: tutorial-model-coefficient/target/tutorial-model-coefficient-1.1-SNAPSHOT.jar</w:t>
            </w:r>
            <w:r w:rsidRPr="00EE44C2">
              <w:rPr>
                <w:rFonts w:ascii="Arial" w:eastAsia="Times New Roman" w:hAnsi="Arial" w:cs="Arial"/>
                <w:sz w:val="20"/>
                <w:szCs w:val="20"/>
              </w:rPr>
              <w:br/>
              <w:t xml:space="preserve">  env:</w:t>
            </w:r>
            <w:r w:rsidRPr="00EE44C2">
              <w:rPr>
                <w:rFonts w:ascii="Arial" w:eastAsia="Times New Roman" w:hAnsi="Arial" w:cs="Arial"/>
                <w:sz w:val="20"/>
                <w:szCs w:val="20"/>
              </w:rPr>
              <w:br/>
              <w:t xml:space="preserve">    security_oauth2_resource_tokenInfoUri: https://&lt;YOUR_UAA_INSTANCE_HERE&gt;.predix-uaa.run.aws-usw02-pr.ice.predix.io/check_token</w:t>
            </w:r>
            <w:r w:rsidRPr="00EE44C2">
              <w:rPr>
                <w:rFonts w:ascii="Arial" w:eastAsia="Times New Roman" w:hAnsi="Arial" w:cs="Arial"/>
                <w:sz w:val="20"/>
                <w:szCs w:val="20"/>
              </w:rPr>
              <w:br/>
              <w:t xml:space="preserve">    security_oauth2_client_clientId: &lt;YOUR_CLIENT_ID&gt;</w:t>
            </w:r>
          </w:p>
        </w:tc>
      </w:tr>
    </w:tbl>
    <w:p w14:paraId="537798C0" w14:textId="6473D61F" w:rsidR="00214BE4" w:rsidRDefault="00214BE4" w:rsidP="001D14FB">
      <w:p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Notes:</w:t>
      </w:r>
    </w:p>
    <w:p w14:paraId="4AA81151" w14:textId="3884AEA7" w:rsidR="00B54802" w:rsidRPr="00B54802" w:rsidRDefault="00B54802" w:rsidP="00B54802">
      <w:pPr>
        <w:numPr>
          <w:ilvl w:val="0"/>
          <w:numId w:val="9"/>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The application </w:t>
      </w:r>
      <w:r w:rsidRPr="001D14FB">
        <w:rPr>
          <w:rFonts w:ascii="Arial" w:eastAsia="Times New Roman" w:hAnsi="Arial" w:cs="Arial"/>
          <w:b/>
          <w:color w:val="000000"/>
          <w:sz w:val="24"/>
          <w:szCs w:val="24"/>
        </w:rPr>
        <w:t>name</w:t>
      </w:r>
      <w:r w:rsidRPr="00B54802">
        <w:rPr>
          <w:rFonts w:ascii="Arial" w:eastAsia="Times New Roman" w:hAnsi="Arial" w:cs="Arial"/>
          <w:color w:val="000000"/>
          <w:sz w:val="24"/>
          <w:szCs w:val="24"/>
        </w:rPr>
        <w:t xml:space="preserve"> must be unique across the CloudFoundry </w:t>
      </w:r>
      <w:r w:rsidR="00BC6641">
        <w:rPr>
          <w:rFonts w:ascii="Arial" w:eastAsia="Times New Roman" w:hAnsi="Arial" w:cs="Arial"/>
          <w:color w:val="000000"/>
          <w:sz w:val="24"/>
          <w:szCs w:val="24"/>
        </w:rPr>
        <w:t>o</w:t>
      </w:r>
      <w:r w:rsidRPr="00B54802">
        <w:rPr>
          <w:rFonts w:ascii="Arial" w:eastAsia="Times New Roman" w:hAnsi="Arial" w:cs="Arial"/>
          <w:color w:val="000000"/>
          <w:sz w:val="24"/>
          <w:szCs w:val="24"/>
        </w:rPr>
        <w:t>rg</w:t>
      </w:r>
      <w:r w:rsidR="00BC6641">
        <w:rPr>
          <w:rFonts w:ascii="Arial" w:eastAsia="Times New Roman" w:hAnsi="Arial" w:cs="Arial"/>
          <w:color w:val="000000"/>
          <w:sz w:val="24"/>
          <w:szCs w:val="24"/>
        </w:rPr>
        <w:t>anization</w:t>
      </w:r>
      <w:r w:rsidRPr="00B54802">
        <w:rPr>
          <w:rFonts w:ascii="Arial" w:eastAsia="Times New Roman" w:hAnsi="Arial" w:cs="Arial"/>
          <w:color w:val="000000"/>
          <w:sz w:val="24"/>
          <w:szCs w:val="24"/>
        </w:rPr>
        <w:t>.</w:t>
      </w:r>
    </w:p>
    <w:p w14:paraId="434DCC6E" w14:textId="34A89D0C" w:rsidR="00214101" w:rsidRDefault="00735704" w:rsidP="00214101">
      <w:pPr>
        <w:numPr>
          <w:ilvl w:val="0"/>
          <w:numId w:val="9"/>
        </w:numPr>
        <w:shd w:val="clear" w:color="auto" w:fill="FFFFFF"/>
        <w:spacing w:after="0" w:line="384" w:lineRule="atLeast"/>
        <w:rPr>
          <w:rFonts w:ascii="Arial" w:eastAsia="Times New Roman" w:hAnsi="Arial" w:cs="Arial"/>
          <w:color w:val="000000"/>
          <w:sz w:val="24"/>
          <w:szCs w:val="24"/>
        </w:rPr>
      </w:pPr>
      <w:r w:rsidRPr="00735704">
        <w:rPr>
          <w:rFonts w:ascii="Arial" w:eastAsia="Times New Roman" w:hAnsi="Arial" w:cs="Arial"/>
          <w:color w:val="000000"/>
          <w:sz w:val="24"/>
          <w:szCs w:val="24"/>
        </w:rPr>
        <w:t xml:space="preserve">In the </w:t>
      </w:r>
      <w:r w:rsidRPr="001D14FB">
        <w:rPr>
          <w:rFonts w:ascii="Arial" w:eastAsia="Times New Roman" w:hAnsi="Arial" w:cs="Arial"/>
          <w:b/>
          <w:color w:val="000000"/>
          <w:sz w:val="24"/>
          <w:szCs w:val="24"/>
        </w:rPr>
        <w:t>services</w:t>
      </w:r>
      <w:r w:rsidRPr="00735704">
        <w:rPr>
          <w:rFonts w:ascii="Arial" w:eastAsia="Times New Roman" w:hAnsi="Arial" w:cs="Arial"/>
          <w:color w:val="000000"/>
          <w:sz w:val="24"/>
          <w:szCs w:val="24"/>
        </w:rPr>
        <w:t xml:space="preserve"> list, substitute your postgres service instance name for &lt;YOUR_POSTGRES_SERVICE_FOR_COEFFICIENT_DATA&gt;</w:t>
      </w:r>
      <w:r>
        <w:rPr>
          <w:rFonts w:ascii="Arial" w:eastAsia="Times New Roman" w:hAnsi="Arial" w:cs="Arial"/>
          <w:color w:val="000000"/>
          <w:sz w:val="24"/>
          <w:szCs w:val="24"/>
        </w:rPr>
        <w:t>.</w:t>
      </w:r>
      <w:r w:rsidR="00214101">
        <w:rPr>
          <w:rFonts w:ascii="Arial" w:eastAsia="Times New Roman" w:hAnsi="Arial" w:cs="Arial"/>
          <w:color w:val="000000"/>
          <w:sz w:val="24"/>
          <w:szCs w:val="24"/>
        </w:rPr>
        <w:t xml:space="preserve">  The default value of the </w:t>
      </w:r>
      <w:r w:rsidR="00214101" w:rsidRPr="00214101">
        <w:rPr>
          <w:rFonts w:ascii="Arial" w:eastAsia="Times New Roman" w:hAnsi="Arial" w:cs="Arial"/>
          <w:color w:val="000000"/>
          <w:sz w:val="24"/>
          <w:szCs w:val="24"/>
        </w:rPr>
        <w:t>$postgres_instance_name</w:t>
      </w:r>
      <w:r w:rsidR="00214101">
        <w:rPr>
          <w:rFonts w:ascii="Arial" w:eastAsia="Times New Roman" w:hAnsi="Arial" w:cs="Arial"/>
          <w:color w:val="000000"/>
          <w:sz w:val="24"/>
          <w:szCs w:val="24"/>
        </w:rPr>
        <w:t xml:space="preserve"> variable in the create-dt-starter-kit.pl Perl script was “my-postgres”.</w:t>
      </w:r>
    </w:p>
    <w:p w14:paraId="672663C4" w14:textId="148EBF4E" w:rsidR="00735704" w:rsidRDefault="00735704" w:rsidP="00735704">
      <w:pPr>
        <w:numPr>
          <w:ilvl w:val="0"/>
          <w:numId w:val="9"/>
        </w:numPr>
        <w:shd w:val="clear" w:color="auto" w:fill="FFFFFF"/>
        <w:spacing w:after="0" w:line="384" w:lineRule="atLeast"/>
        <w:rPr>
          <w:rFonts w:ascii="Arial" w:eastAsia="Times New Roman" w:hAnsi="Arial" w:cs="Arial"/>
          <w:color w:val="000000"/>
          <w:sz w:val="24"/>
          <w:szCs w:val="24"/>
        </w:rPr>
      </w:pPr>
      <w:r w:rsidRPr="00735704">
        <w:rPr>
          <w:rFonts w:ascii="Arial" w:eastAsia="Times New Roman" w:hAnsi="Arial" w:cs="Arial"/>
          <w:color w:val="000000"/>
          <w:sz w:val="24"/>
          <w:szCs w:val="24"/>
        </w:rPr>
        <w:t xml:space="preserve">Substitute your UAA instance name </w:t>
      </w:r>
      <w:r>
        <w:rPr>
          <w:rFonts w:ascii="Arial" w:eastAsia="Times New Roman" w:hAnsi="Arial" w:cs="Arial"/>
          <w:color w:val="000000"/>
          <w:sz w:val="24"/>
          <w:szCs w:val="24"/>
        </w:rPr>
        <w:t>for &lt;YOUR_UAA_INSTANCE_HERE&gt;.</w:t>
      </w:r>
    </w:p>
    <w:p w14:paraId="3D0E3B08" w14:textId="518B09ED" w:rsidR="00214BE4" w:rsidRDefault="00735704" w:rsidP="001D14FB">
      <w:pPr>
        <w:rPr>
          <w:rFonts w:ascii="Arial" w:eastAsia="Times New Roman" w:hAnsi="Arial" w:cs="Arial"/>
          <w:color w:val="000000"/>
          <w:sz w:val="24"/>
          <w:szCs w:val="24"/>
        </w:rPr>
      </w:pPr>
      <w:r w:rsidRPr="00735704">
        <w:rPr>
          <w:rFonts w:ascii="Arial" w:eastAsia="Times New Roman" w:hAnsi="Arial" w:cs="Arial"/>
          <w:color w:val="000000"/>
          <w:sz w:val="24"/>
          <w:szCs w:val="24"/>
        </w:rPr>
        <w:t>Substitute your client id for &lt;YOUR_CLIENT_ID&gt;</w:t>
      </w:r>
      <w:r>
        <w:rPr>
          <w:rFonts w:ascii="Arial" w:eastAsia="Times New Roman" w:hAnsi="Arial" w:cs="Arial"/>
          <w:color w:val="000000"/>
          <w:sz w:val="24"/>
          <w:szCs w:val="24"/>
        </w:rPr>
        <w:t>.</w:t>
      </w:r>
    </w:p>
    <w:p w14:paraId="413E24E5" w14:textId="77777777" w:rsidR="00B54802" w:rsidRPr="001D14FB" w:rsidRDefault="00B54802" w:rsidP="001D14FB">
      <w:pPr>
        <w:pStyle w:val="ListParagraph"/>
        <w:numPr>
          <w:ilvl w:val="0"/>
          <w:numId w:val="15"/>
        </w:numPr>
        <w:rPr>
          <w:rFonts w:ascii="Arial" w:eastAsia="Times New Roman" w:hAnsi="Arial" w:cs="Arial"/>
          <w:color w:val="000000"/>
          <w:sz w:val="24"/>
          <w:szCs w:val="24"/>
        </w:rPr>
      </w:pPr>
      <w:r w:rsidRPr="001D14FB">
        <w:rPr>
          <w:rFonts w:ascii="Arial" w:eastAsia="Times New Roman" w:hAnsi="Arial" w:cs="Arial"/>
          <w:color w:val="000000"/>
          <w:sz w:val="24"/>
          <w:szCs w:val="24"/>
        </w:rPr>
        <w:t>Push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2183130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50F2C516" w14:textId="66B82E69" w:rsidR="00B54802" w:rsidRPr="00EE44C2" w:rsidRDefault="00B54802" w:rsidP="00B54802">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 xml:space="preserve">C:\steam-turbine-tutorial\tutorial-svcs&gt; cf push </w:t>
            </w:r>
            <w:r w:rsidR="00155E33" w:rsidRPr="00EE44C2">
              <w:rPr>
                <w:rFonts w:ascii="Arial" w:eastAsia="Times New Roman" w:hAnsi="Arial" w:cs="Arial"/>
                <w:sz w:val="20"/>
                <w:szCs w:val="20"/>
              </w:rPr>
              <w:t>&lt;YOUR_OWN_UNIQUE_PREFIX&gt;-tutorial-model-coefficient</w:t>
            </w:r>
            <w:r w:rsidRPr="00EE44C2">
              <w:rPr>
                <w:rFonts w:ascii="Arial" w:eastAsia="Times New Roman" w:hAnsi="Arial" w:cs="Arial"/>
                <w:sz w:val="20"/>
                <w:szCs w:val="20"/>
              </w:rPr>
              <w:t xml:space="preserve"> --no-start</w:t>
            </w:r>
          </w:p>
        </w:tc>
      </w:tr>
    </w:tbl>
    <w:p w14:paraId="0544D21F" w14:textId="42D96409" w:rsidR="00B54802" w:rsidRPr="001D14FB" w:rsidRDefault="00214BE4" w:rsidP="001D14FB">
      <w:pPr>
        <w:pStyle w:val="ListParagraph"/>
        <w:numPr>
          <w:ilvl w:val="0"/>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S</w:t>
      </w:r>
      <w:r w:rsidR="00B54802" w:rsidRPr="001D14FB">
        <w:rPr>
          <w:rFonts w:ascii="Arial" w:eastAsia="Times New Roman" w:hAnsi="Arial" w:cs="Arial"/>
          <w:color w:val="000000"/>
          <w:sz w:val="24"/>
          <w:szCs w:val="24"/>
        </w:rPr>
        <w:t>et an environment variable for the security_oauth2_client_clientSecret.</w:t>
      </w:r>
      <w:r w:rsidR="00735704">
        <w:rPr>
          <w:rFonts w:ascii="Arial" w:eastAsia="Times New Roman" w:hAnsi="Arial" w:cs="Arial"/>
          <w:color w:val="000000"/>
          <w:sz w:val="24"/>
          <w:szCs w:val="24"/>
        </w:rPr>
        <w:t xml:space="preserve">  </w:t>
      </w:r>
      <w:r w:rsidR="00735704" w:rsidRPr="00735704">
        <w:rPr>
          <w:rFonts w:ascii="Arial" w:eastAsia="Times New Roman" w:hAnsi="Arial" w:cs="Arial"/>
          <w:color w:val="000000"/>
          <w:sz w:val="24"/>
          <w:szCs w:val="24"/>
        </w:rPr>
        <w:t>You could set this in the manifest.yml file instead, but we recommend using an environment variable as it is more secure than storing passwords in a file, which may result in them being accidentally committed to your source code repository.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67F64B58"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BE855E6" w14:textId="28DF8AB5" w:rsidR="00B54802" w:rsidRPr="00EE44C2" w:rsidRDefault="00B54802" w:rsidP="00B54802">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 xml:space="preserve">C:\steam-turbine-tutorial\tutorial-svcs&gt; cf set-env </w:t>
            </w:r>
            <w:r w:rsidR="00155E33" w:rsidRPr="00EE44C2">
              <w:rPr>
                <w:rFonts w:ascii="Arial" w:eastAsia="Times New Roman" w:hAnsi="Arial" w:cs="Arial"/>
                <w:sz w:val="20"/>
                <w:szCs w:val="20"/>
              </w:rPr>
              <w:t>&lt;YOUR_OWN_UNIQUE_PREFIX&gt;-tutorial-model-coefficient</w:t>
            </w:r>
            <w:r w:rsidRPr="00EE44C2">
              <w:rPr>
                <w:rFonts w:ascii="Arial" w:eastAsia="Times New Roman" w:hAnsi="Arial" w:cs="Arial"/>
                <w:sz w:val="20"/>
                <w:szCs w:val="20"/>
              </w:rPr>
              <w:t xml:space="preserve"> security_oauth2_client_clientSecret &lt;your Client Id's secret&gt;</w:t>
            </w:r>
          </w:p>
        </w:tc>
      </w:tr>
    </w:tbl>
    <w:p w14:paraId="7377879F" w14:textId="22D908A3" w:rsidR="00B54802" w:rsidRPr="001D14FB" w:rsidRDefault="00735704" w:rsidP="001D14FB">
      <w:pPr>
        <w:pStyle w:val="ListParagraph"/>
        <w:numPr>
          <w:ilvl w:val="0"/>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00B54802" w:rsidRPr="001D14FB">
        <w:rPr>
          <w:rFonts w:ascii="Arial" w:eastAsia="Times New Roman" w:hAnsi="Arial" w:cs="Arial"/>
          <w:color w:val="000000"/>
          <w:sz w:val="24"/>
          <w:szCs w:val="24"/>
        </w:rPr>
        <w:t>tart your app</w:t>
      </w:r>
      <w:r w:rsidR="00FC4066">
        <w:rPr>
          <w:rFonts w:ascii="Arial" w:eastAsia="Times New Roman" w:hAnsi="Arial" w:cs="Arial"/>
          <w:color w:val="000000"/>
          <w:sz w:val="24"/>
          <w:szCs w:val="24"/>
        </w:rPr>
        <w:t>lication</w:t>
      </w:r>
      <w:r w:rsidR="00B54802" w:rsidRPr="001D14FB">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040292BE"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5A4DBC9C" w14:textId="7B2D289B" w:rsidR="00B54802" w:rsidRPr="00EE44C2" w:rsidRDefault="00B54802" w:rsidP="00B54802">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 xml:space="preserve">C:\steam-turbine-tutorial\tutorial-svcs&gt; cf start </w:t>
            </w:r>
            <w:r w:rsidR="00155E33" w:rsidRPr="00EE44C2">
              <w:rPr>
                <w:rFonts w:ascii="Arial" w:eastAsia="Times New Roman" w:hAnsi="Arial" w:cs="Arial"/>
                <w:sz w:val="20"/>
                <w:szCs w:val="20"/>
              </w:rPr>
              <w:t>&lt;YOUR_OWN_UNIQUE_PREFIX&gt;-tutorial-model-coefficient</w:t>
            </w:r>
          </w:p>
        </w:tc>
      </w:tr>
    </w:tbl>
    <w:p w14:paraId="79B9E000" w14:textId="12D39A49" w:rsidR="00B54802" w:rsidRPr="001D14FB" w:rsidRDefault="00214BE4" w:rsidP="001D14FB">
      <w:pPr>
        <w:pStyle w:val="ListParagraph"/>
        <w:numPr>
          <w:ilvl w:val="0"/>
          <w:numId w:val="15"/>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Run</w:t>
      </w:r>
      <w:r w:rsidR="00FC4066">
        <w:rPr>
          <w:rFonts w:ascii="Arial" w:eastAsia="Times New Roman" w:hAnsi="Arial" w:cs="Arial"/>
          <w:color w:val="000000"/>
          <w:sz w:val="24"/>
          <w:szCs w:val="24"/>
        </w:rPr>
        <w:t xml:space="preserve"> the</w:t>
      </w:r>
      <w:r>
        <w:rPr>
          <w:rFonts w:ascii="Arial" w:eastAsia="Times New Roman" w:hAnsi="Arial" w:cs="Arial"/>
          <w:color w:val="000000"/>
          <w:sz w:val="24"/>
          <w:szCs w:val="24"/>
        </w:rPr>
        <w:t xml:space="preserve"> </w:t>
      </w:r>
      <w:r w:rsidR="00B54802" w:rsidRPr="001D14FB">
        <w:rPr>
          <w:rFonts w:ascii="Arial" w:eastAsia="Times New Roman" w:hAnsi="Arial" w:cs="Arial"/>
          <w:color w:val="000000"/>
          <w:sz w:val="24"/>
          <w:szCs w:val="24"/>
        </w:rPr>
        <w:t xml:space="preserve">"cf apps" </w:t>
      </w:r>
      <w:r w:rsidR="00FC4066">
        <w:rPr>
          <w:rFonts w:ascii="Arial" w:eastAsia="Times New Roman" w:hAnsi="Arial" w:cs="Arial"/>
          <w:color w:val="000000"/>
          <w:sz w:val="24"/>
          <w:szCs w:val="24"/>
        </w:rPr>
        <w:t xml:space="preserve">command </w:t>
      </w:r>
      <w:r w:rsidR="00B54802" w:rsidRPr="001D14FB">
        <w:rPr>
          <w:rFonts w:ascii="Arial" w:eastAsia="Times New Roman" w:hAnsi="Arial" w:cs="Arial"/>
          <w:color w:val="000000"/>
          <w:sz w:val="24"/>
          <w:szCs w:val="24"/>
        </w:rPr>
        <w:t>to discover the URL to your service</w:t>
      </w:r>
      <w:r w:rsidR="002209A8">
        <w:rPr>
          <w:rFonts w:ascii="Arial" w:eastAsia="Times New Roman" w:hAnsi="Arial" w:cs="Arial"/>
          <w:color w:val="000000"/>
          <w:sz w:val="24"/>
          <w:szCs w:val="24"/>
        </w:rPr>
        <w:t xml:space="preserve">.  Prepend the </w:t>
      </w:r>
      <w:r w:rsidR="00EE44C2">
        <w:rPr>
          <w:rFonts w:ascii="Arial" w:eastAsia="Times New Roman" w:hAnsi="Arial" w:cs="Arial"/>
          <w:color w:val="000000"/>
          <w:sz w:val="24"/>
          <w:szCs w:val="24"/>
        </w:rPr>
        <w:t>“</w:t>
      </w:r>
      <w:r w:rsidR="002209A8" w:rsidRPr="00EE44C2">
        <w:rPr>
          <w:rFonts w:ascii="Arial" w:eastAsia="Times New Roman" w:hAnsi="Arial" w:cs="Arial"/>
          <w:color w:val="000000"/>
          <w:sz w:val="24"/>
          <w:szCs w:val="24"/>
        </w:rPr>
        <w:t>https://</w:t>
      </w:r>
      <w:r w:rsidR="00EE44C2">
        <w:rPr>
          <w:rFonts w:ascii="Arial" w:eastAsia="Times New Roman" w:hAnsi="Arial" w:cs="Arial"/>
          <w:color w:val="000000"/>
          <w:sz w:val="24"/>
          <w:szCs w:val="24"/>
        </w:rPr>
        <w:t>”</w:t>
      </w:r>
      <w:r w:rsidR="002209A8">
        <w:rPr>
          <w:rFonts w:ascii="Arial" w:eastAsia="Times New Roman" w:hAnsi="Arial" w:cs="Arial"/>
          <w:color w:val="000000"/>
          <w:sz w:val="24"/>
          <w:szCs w:val="24"/>
        </w:rPr>
        <w:t xml:space="preserve"> protocol then</w:t>
      </w:r>
      <w:r w:rsidR="00B54802" w:rsidRPr="001D14FB">
        <w:rPr>
          <w:rFonts w:ascii="Arial" w:eastAsia="Times New Roman" w:hAnsi="Arial" w:cs="Arial"/>
          <w:color w:val="000000"/>
          <w:sz w:val="24"/>
          <w:szCs w:val="24"/>
        </w:rPr>
        <w:t xml:space="preserve"> append your API path to get the full URL to your data service</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3FB44AA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1B62AA1F" w14:textId="77777777" w:rsidR="00B54802" w:rsidRPr="00EE44C2" w:rsidRDefault="00B54802" w:rsidP="00B54802">
            <w:pPr>
              <w:spacing w:beforeAutospacing="1" w:after="0" w:afterAutospacing="1" w:line="240" w:lineRule="auto"/>
              <w:rPr>
                <w:rFonts w:ascii="Arial" w:eastAsia="Times New Roman" w:hAnsi="Arial" w:cs="Arial"/>
                <w:sz w:val="20"/>
                <w:szCs w:val="20"/>
              </w:rPr>
            </w:pPr>
            <w:r w:rsidRPr="00EE44C2">
              <w:rPr>
                <w:rFonts w:ascii="Arial" w:eastAsia="Times New Roman" w:hAnsi="Arial" w:cs="Arial"/>
                <w:sz w:val="20"/>
                <w:szCs w:val="20"/>
              </w:rPr>
              <w:t>C:\steam-turbine-tutorial\tutorial-svcs\tutorial-tutorial-model-coefficient&gt; cf apps</w:t>
            </w:r>
            <w:r w:rsidRPr="00EE44C2">
              <w:rPr>
                <w:rFonts w:ascii="Arial" w:eastAsia="Times New Roman" w:hAnsi="Arial" w:cs="Arial"/>
                <w:sz w:val="20"/>
                <w:szCs w:val="20"/>
              </w:rPr>
              <w:br/>
              <w:t>Getting apps in org DigitalTwin / space dev as 200000000@mail.ad.ge.com...</w:t>
            </w:r>
            <w:r w:rsidRPr="00EE44C2">
              <w:rPr>
                <w:rFonts w:ascii="Arial" w:eastAsia="Times New Roman" w:hAnsi="Arial" w:cs="Arial"/>
                <w:sz w:val="20"/>
                <w:szCs w:val="20"/>
              </w:rPr>
              <w:br/>
              <w:t>OK</w:t>
            </w:r>
            <w:r w:rsidRPr="00EE44C2">
              <w:rPr>
                <w:rFonts w:ascii="Arial" w:eastAsia="Times New Roman" w:hAnsi="Arial" w:cs="Arial"/>
                <w:sz w:val="20"/>
                <w:szCs w:val="20"/>
              </w:rPr>
              <w:br/>
              <w:t>name                                      requested state   instances   memory   disk   urls</w:t>
            </w:r>
            <w:r w:rsidRPr="00EE44C2">
              <w:rPr>
                <w:rFonts w:ascii="Arial" w:eastAsia="Times New Roman" w:hAnsi="Arial" w:cs="Arial"/>
                <w:sz w:val="20"/>
                <w:szCs w:val="20"/>
              </w:rPr>
              <w:br/>
              <w:t>...</w:t>
            </w:r>
            <w:r w:rsidRPr="00EE44C2">
              <w:rPr>
                <w:rFonts w:ascii="Arial" w:eastAsia="Times New Roman" w:hAnsi="Arial" w:cs="Arial"/>
                <w:sz w:val="20"/>
                <w:szCs w:val="20"/>
              </w:rPr>
              <w:br/>
              <w:t xml:space="preserve">tutorial-model-coefficient          started                1/1             1G           1G     </w:t>
            </w:r>
            <w:r w:rsidRPr="00EE44C2">
              <w:rPr>
                <w:rFonts w:ascii="Arial" w:eastAsia="Times New Roman" w:hAnsi="Arial" w:cs="Arial"/>
                <w:b/>
                <w:sz w:val="20"/>
                <w:szCs w:val="20"/>
              </w:rPr>
              <w:t>dt-tutorial-model-coefficient.run.aws-usw02-pr.ice.predix.io</w:t>
            </w:r>
            <w:r w:rsidRPr="00EE44C2">
              <w:rPr>
                <w:rFonts w:ascii="Arial" w:eastAsia="Times New Roman" w:hAnsi="Arial" w:cs="Arial"/>
                <w:sz w:val="20"/>
                <w:szCs w:val="20"/>
              </w:rPr>
              <w:br/>
              <w:t>...</w:t>
            </w:r>
          </w:p>
        </w:tc>
      </w:tr>
    </w:tbl>
    <w:p w14:paraId="483C304E" w14:textId="5B17DF8E" w:rsidR="00B54802" w:rsidRPr="001D14FB" w:rsidRDefault="006644F7" w:rsidP="001D14FB">
      <w:pPr>
        <w:pStyle w:val="ListParagraph"/>
        <w:numPr>
          <w:ilvl w:val="0"/>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Get a bearer token and t</w:t>
      </w:r>
      <w:r w:rsidR="00B54802" w:rsidRPr="001D14FB">
        <w:rPr>
          <w:rFonts w:ascii="Arial" w:eastAsia="Times New Roman" w:hAnsi="Arial" w:cs="Arial"/>
          <w:color w:val="000000"/>
          <w:sz w:val="24"/>
          <w:szCs w:val="24"/>
        </w:rPr>
        <w:t>est your service with Postman</w:t>
      </w:r>
    </w:p>
    <w:p w14:paraId="4BE99866" w14:textId="3DE830CA" w:rsidR="00B54802" w:rsidRPr="00B54802" w:rsidRDefault="00B54802" w:rsidP="00B54802">
      <w:pPr>
        <w:numPr>
          <w:ilvl w:val="0"/>
          <w:numId w:val="10"/>
        </w:numPr>
        <w:shd w:val="clear" w:color="auto" w:fill="FFFFFF"/>
        <w:spacing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First, </w:t>
      </w:r>
      <w:r w:rsidR="00C902F1">
        <w:rPr>
          <w:rFonts w:ascii="Arial" w:eastAsia="Times New Roman" w:hAnsi="Arial" w:cs="Arial"/>
          <w:color w:val="000000"/>
          <w:sz w:val="24"/>
          <w:szCs w:val="24"/>
        </w:rPr>
        <w:t>run the “</w:t>
      </w:r>
      <w:r w:rsidRPr="00B54802">
        <w:rPr>
          <w:rFonts w:ascii="Arial" w:eastAsia="Times New Roman" w:hAnsi="Arial" w:cs="Arial"/>
          <w:color w:val="000000"/>
          <w:sz w:val="24"/>
          <w:szCs w:val="24"/>
        </w:rPr>
        <w:t>P</w:t>
      </w:r>
      <w:r w:rsidR="00C902F1">
        <w:rPr>
          <w:rFonts w:ascii="Arial" w:eastAsia="Times New Roman" w:hAnsi="Arial" w:cs="Arial"/>
          <w:color w:val="000000"/>
          <w:sz w:val="24"/>
          <w:szCs w:val="24"/>
        </w:rPr>
        <w:t xml:space="preserve">ost </w:t>
      </w:r>
      <w:r w:rsidRPr="00B54802">
        <w:rPr>
          <w:rFonts w:ascii="Arial" w:eastAsia="Times New Roman" w:hAnsi="Arial" w:cs="Arial"/>
          <w:color w:val="000000"/>
          <w:sz w:val="24"/>
          <w:szCs w:val="24"/>
        </w:rPr>
        <w:t>model coefficients for an asset</w:t>
      </w:r>
      <w:r w:rsidR="00735704">
        <w:rPr>
          <w:rFonts w:ascii="Arial" w:eastAsia="Times New Roman" w:hAnsi="Arial" w:cs="Arial"/>
          <w:color w:val="000000"/>
          <w:sz w:val="24"/>
          <w:szCs w:val="24"/>
        </w:rPr>
        <w:t>”</w:t>
      </w:r>
      <w:r w:rsidR="00C902F1">
        <w:rPr>
          <w:rFonts w:ascii="Arial" w:eastAsia="Times New Roman" w:hAnsi="Arial" w:cs="Arial"/>
          <w:color w:val="000000"/>
          <w:sz w:val="24"/>
          <w:szCs w:val="24"/>
        </w:rPr>
        <w:t xml:space="preserve"> request</w:t>
      </w:r>
      <w:r w:rsidRPr="00B54802">
        <w:rPr>
          <w:rFonts w:ascii="Arial" w:eastAsia="Times New Roman" w:hAnsi="Arial" w:cs="Arial"/>
          <w:color w:val="000000"/>
          <w:sz w:val="24"/>
          <w:szCs w:val="24"/>
        </w:rPr>
        <w:t xml:space="preserve"> (otherwise you will get a 404 - Not found response if you try to get the coefficients). Your asset id that you post must match one of the assets defined in the </w:t>
      </w:r>
      <w:r w:rsidRPr="001D14FB">
        <w:rPr>
          <w:rFonts w:ascii="Arial" w:eastAsia="Times New Roman" w:hAnsi="Arial" w:cs="Arial"/>
          <w:b/>
          <w:color w:val="000000"/>
          <w:sz w:val="24"/>
          <w:szCs w:val="24"/>
        </w:rPr>
        <w:t>assets.json</w:t>
      </w:r>
      <w:r w:rsidR="0030535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file in the tutorial-asset service, you may also create your own assets if you would like. </w:t>
      </w:r>
      <w:r w:rsidR="00214BE4">
        <w:rPr>
          <w:rFonts w:ascii="Arial" w:eastAsia="Times New Roman" w:hAnsi="Arial" w:cs="Arial"/>
          <w:color w:val="000000"/>
          <w:sz w:val="24"/>
          <w:szCs w:val="24"/>
        </w:rPr>
        <w:t xml:space="preserve">The model we provide is a linear model </w:t>
      </w:r>
      <w:r w:rsidR="007211CF">
        <w:rPr>
          <w:rFonts w:ascii="Arial" w:eastAsia="Times New Roman" w:hAnsi="Arial" w:cs="Arial"/>
          <w:color w:val="000000"/>
          <w:sz w:val="24"/>
          <w:szCs w:val="24"/>
        </w:rPr>
        <w:t xml:space="preserve">that fits a line to data </w:t>
      </w:r>
      <w:r w:rsidR="00214BE4">
        <w:rPr>
          <w:rFonts w:ascii="Arial" w:eastAsia="Times New Roman" w:hAnsi="Arial" w:cs="Arial"/>
          <w:color w:val="000000"/>
          <w:sz w:val="24"/>
          <w:szCs w:val="24"/>
        </w:rPr>
        <w:t xml:space="preserve">in the form y = mx + b, where m is the slope of the line, x is </w:t>
      </w:r>
      <w:r w:rsidR="00557653">
        <w:rPr>
          <w:rFonts w:ascii="Arial" w:eastAsia="Times New Roman" w:hAnsi="Arial" w:cs="Arial"/>
          <w:color w:val="000000"/>
          <w:sz w:val="24"/>
          <w:szCs w:val="24"/>
        </w:rPr>
        <w:t>the</w:t>
      </w:r>
      <w:r w:rsidR="00214BE4">
        <w:rPr>
          <w:rFonts w:ascii="Arial" w:eastAsia="Times New Roman" w:hAnsi="Arial" w:cs="Arial"/>
          <w:color w:val="000000"/>
          <w:sz w:val="24"/>
          <w:szCs w:val="24"/>
        </w:rPr>
        <w:t xml:space="preserve"> data point, b is the y-intercept, and y is the predicted value. </w:t>
      </w:r>
      <w:r w:rsidRPr="00B54802">
        <w:rPr>
          <w:rFonts w:ascii="Arial" w:eastAsia="Times New Roman" w:hAnsi="Arial" w:cs="Arial"/>
          <w:color w:val="000000"/>
          <w:sz w:val="24"/>
          <w:szCs w:val="24"/>
        </w:rPr>
        <w:t xml:space="preserve">The body should be </w:t>
      </w:r>
      <w:r w:rsidR="00201645">
        <w:rPr>
          <w:rFonts w:ascii="Arial" w:eastAsia="Times New Roman" w:hAnsi="Arial" w:cs="Arial"/>
          <w:color w:val="000000"/>
          <w:sz w:val="24"/>
          <w:szCs w:val="24"/>
        </w:rPr>
        <w:t>JSON</w:t>
      </w:r>
      <w:r w:rsidR="00201645" w:rsidRPr="00B54802">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that look</w:t>
      </w:r>
      <w:r w:rsidR="00201645">
        <w:rPr>
          <w:rFonts w:ascii="Arial" w:eastAsia="Times New Roman" w:hAnsi="Arial" w:cs="Arial"/>
          <w:color w:val="000000"/>
          <w:sz w:val="24"/>
          <w:szCs w:val="24"/>
        </w:rPr>
        <w:t>s</w:t>
      </w:r>
      <w:r w:rsidRPr="00B54802">
        <w:rPr>
          <w:rFonts w:ascii="Arial" w:eastAsia="Times New Roman" w:hAnsi="Arial" w:cs="Arial"/>
          <w:color w:val="000000"/>
          <w:sz w:val="24"/>
          <w:szCs w:val="24"/>
        </w:rPr>
        <w:t xml:space="preserve"> like</w:t>
      </w:r>
      <w:r w:rsidR="00E25648">
        <w:rPr>
          <w:rFonts w:ascii="Arial" w:eastAsia="Times New Roman" w:hAnsi="Arial" w:cs="Arial"/>
          <w:color w:val="000000"/>
          <w:sz w:val="24"/>
          <w:szCs w:val="24"/>
        </w:rPr>
        <w:t xml:space="preserve"> (</w:t>
      </w:r>
      <w:r w:rsidR="00CE6C5E">
        <w:rPr>
          <w:rFonts w:ascii="Arial" w:eastAsia="Times New Roman" w:hAnsi="Arial" w:cs="Arial"/>
          <w:color w:val="000000"/>
          <w:sz w:val="24"/>
          <w:szCs w:val="24"/>
        </w:rPr>
        <w:t>for</w:t>
      </w:r>
      <w:r w:rsidR="00E25648">
        <w:rPr>
          <w:rFonts w:ascii="Arial" w:eastAsia="Times New Roman" w:hAnsi="Arial" w:cs="Arial"/>
          <w:color w:val="000000"/>
          <w:sz w:val="24"/>
          <w:szCs w:val="24"/>
        </w:rPr>
        <w:t xml:space="preserve"> consistency in this tutorial, please use an “assetId” of 2 in the JSON payload)</w:t>
      </w:r>
      <w:r w:rsidRPr="00B54802">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73564161"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6A56BE55"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JSON body for POST model coefficients</w:t>
            </w:r>
          </w:p>
        </w:tc>
      </w:tr>
      <w:tr w:rsidR="00B54802" w:rsidRPr="00B54802" w14:paraId="62A154D0"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E6A6CBD" w14:textId="154D9C3E" w:rsidR="00B54802" w:rsidRPr="00B54802" w:rsidRDefault="00B54802" w:rsidP="00B962B4">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sz w:val="21"/>
                <w:szCs w:val="21"/>
              </w:rPr>
              <w:t>{</w:t>
            </w:r>
            <w:r w:rsidRPr="00B54802">
              <w:rPr>
                <w:rFonts w:ascii="Arial" w:eastAsia="Times New Roman" w:hAnsi="Arial" w:cs="Arial"/>
                <w:sz w:val="21"/>
                <w:szCs w:val="21"/>
              </w:rPr>
              <w:br/>
              <w:t>    "assetId": 2,</w:t>
            </w:r>
            <w:r w:rsidRPr="00B54802">
              <w:rPr>
                <w:rFonts w:ascii="Arial" w:eastAsia="Times New Roman" w:hAnsi="Arial" w:cs="Arial"/>
                <w:sz w:val="21"/>
                <w:szCs w:val="21"/>
              </w:rPr>
              <w:br/>
              <w:t>    "m": 0.5,</w:t>
            </w:r>
            <w:r w:rsidRPr="00B54802">
              <w:rPr>
                <w:rFonts w:ascii="Arial" w:eastAsia="Times New Roman" w:hAnsi="Arial" w:cs="Arial"/>
                <w:sz w:val="21"/>
                <w:szCs w:val="21"/>
              </w:rPr>
              <w:br/>
              <w:t>    "b": 1</w:t>
            </w:r>
            <w:r w:rsidRPr="00B54802">
              <w:rPr>
                <w:rFonts w:ascii="Arial" w:eastAsia="Times New Roman" w:hAnsi="Arial" w:cs="Arial"/>
                <w:sz w:val="21"/>
                <w:szCs w:val="21"/>
              </w:rPr>
              <w:br/>
              <w:t>}</w:t>
            </w:r>
          </w:p>
        </w:tc>
      </w:tr>
    </w:tbl>
    <w:p w14:paraId="139E3665" w14:textId="0FA485EF" w:rsidR="00B54802" w:rsidRPr="00B54802" w:rsidRDefault="00330FE7"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Pr>
          <w:noProof/>
        </w:rPr>
        <w:lastRenderedPageBreak/>
        <w:drawing>
          <wp:inline distT="0" distB="0" distL="0" distR="0" wp14:anchorId="620EF980" wp14:editId="64E0A39B">
            <wp:extent cx="5943600" cy="6179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79820"/>
                    </a:xfrm>
                    <a:prstGeom prst="rect">
                      <a:avLst/>
                    </a:prstGeom>
                  </pic:spPr>
                </pic:pic>
              </a:graphicData>
            </a:graphic>
          </wp:inline>
        </w:drawing>
      </w:r>
    </w:p>
    <w:p w14:paraId="076AF8B4" w14:textId="1F4CBA03" w:rsidR="00B54802" w:rsidRPr="00B54802" w:rsidRDefault="00B54802" w:rsidP="00B54802">
      <w:pPr>
        <w:numPr>
          <w:ilvl w:val="0"/>
          <w:numId w:val="11"/>
        </w:num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Next, </w:t>
      </w:r>
      <w:r w:rsidR="00735704">
        <w:rPr>
          <w:rFonts w:ascii="Arial" w:eastAsia="Times New Roman" w:hAnsi="Arial" w:cs="Arial"/>
          <w:color w:val="000000"/>
          <w:sz w:val="24"/>
          <w:szCs w:val="24"/>
        </w:rPr>
        <w:t>“</w:t>
      </w:r>
      <w:r w:rsidRPr="00B54802">
        <w:rPr>
          <w:rFonts w:ascii="Arial" w:eastAsia="Times New Roman" w:hAnsi="Arial" w:cs="Arial"/>
          <w:color w:val="000000"/>
          <w:sz w:val="24"/>
          <w:szCs w:val="24"/>
        </w:rPr>
        <w:t>G</w:t>
      </w:r>
      <w:r w:rsidR="00C902F1">
        <w:rPr>
          <w:rFonts w:ascii="Arial" w:eastAsia="Times New Roman" w:hAnsi="Arial" w:cs="Arial"/>
          <w:color w:val="000000"/>
          <w:sz w:val="24"/>
          <w:szCs w:val="24"/>
        </w:rPr>
        <w:t>et</w:t>
      </w:r>
      <w:r w:rsidR="00214BE4">
        <w:rPr>
          <w:rFonts w:ascii="Arial" w:eastAsia="Times New Roman" w:hAnsi="Arial" w:cs="Arial"/>
          <w:color w:val="000000"/>
          <w:sz w:val="24"/>
          <w:szCs w:val="24"/>
        </w:rPr>
        <w:t xml:space="preserve"> the</w:t>
      </w:r>
      <w:r w:rsidRPr="00B54802">
        <w:rPr>
          <w:rFonts w:ascii="Arial" w:eastAsia="Times New Roman" w:hAnsi="Arial" w:cs="Arial"/>
          <w:color w:val="000000"/>
          <w:sz w:val="24"/>
          <w:szCs w:val="24"/>
        </w:rPr>
        <w:t xml:space="preserve"> model coefficients for a</w:t>
      </w:r>
      <w:r w:rsidR="00C902F1">
        <w:rPr>
          <w:rFonts w:ascii="Arial" w:eastAsia="Times New Roman" w:hAnsi="Arial" w:cs="Arial"/>
          <w:color w:val="000000"/>
          <w:sz w:val="24"/>
          <w:szCs w:val="24"/>
        </w:rPr>
        <w:t xml:space="preserve"> specific</w:t>
      </w:r>
      <w:r w:rsidRPr="00B54802">
        <w:rPr>
          <w:rFonts w:ascii="Arial" w:eastAsia="Times New Roman" w:hAnsi="Arial" w:cs="Arial"/>
          <w:color w:val="000000"/>
          <w:sz w:val="24"/>
          <w:szCs w:val="24"/>
        </w:rPr>
        <w:t xml:space="preserve"> asset</w:t>
      </w:r>
      <w:r w:rsidR="00735704">
        <w:rPr>
          <w:rFonts w:ascii="Arial" w:eastAsia="Times New Roman" w:hAnsi="Arial" w:cs="Arial"/>
          <w:color w:val="000000"/>
          <w:sz w:val="24"/>
          <w:szCs w:val="24"/>
        </w:rPr>
        <w:t>”</w:t>
      </w:r>
      <w:r w:rsidR="00C902F1">
        <w:rPr>
          <w:rFonts w:ascii="Arial" w:eastAsia="Times New Roman" w:hAnsi="Arial" w:cs="Arial"/>
          <w:color w:val="000000"/>
          <w:sz w:val="24"/>
          <w:szCs w:val="24"/>
        </w:rPr>
        <w:t xml:space="preserve"> request</w:t>
      </w:r>
      <w:r w:rsidRPr="00B54802">
        <w:rPr>
          <w:rFonts w:ascii="Arial" w:eastAsia="Times New Roman" w:hAnsi="Arial" w:cs="Arial"/>
          <w:color w:val="000000"/>
          <w:sz w:val="24"/>
          <w:szCs w:val="24"/>
        </w:rPr>
        <w:t>.</w:t>
      </w:r>
    </w:p>
    <w:p w14:paraId="0E341FBE" w14:textId="02358037" w:rsidR="00B54802" w:rsidRPr="00B54802" w:rsidRDefault="00B54802" w:rsidP="00B54802">
      <w:pPr>
        <w:shd w:val="clear" w:color="auto" w:fill="FFFFFF"/>
        <w:spacing w:before="100" w:beforeAutospacing="1" w:after="100" w:afterAutospacing="1" w:line="240" w:lineRule="auto"/>
        <w:outlineLvl w:val="2"/>
        <w:rPr>
          <w:rFonts w:ascii="Arial" w:eastAsia="Times New Roman" w:hAnsi="Arial" w:cs="Arial"/>
          <w:color w:val="000000"/>
          <w:sz w:val="27"/>
          <w:szCs w:val="27"/>
        </w:rPr>
      </w:pPr>
    </w:p>
    <w:p w14:paraId="5ADA126E" w14:textId="3D7B3766" w:rsidR="00305350" w:rsidRDefault="00330FE7" w:rsidP="00B54802">
      <w:pPr>
        <w:shd w:val="clear" w:color="auto" w:fill="FFFFFF"/>
        <w:spacing w:beforeAutospacing="1" w:after="0" w:afterAutospacing="1" w:line="240" w:lineRule="auto"/>
        <w:outlineLvl w:val="2"/>
        <w:rPr>
          <w:rFonts w:ascii="Arial" w:eastAsia="Times New Roman" w:hAnsi="Arial" w:cs="Arial"/>
          <w:b/>
          <w:bCs/>
          <w:color w:val="000000"/>
          <w:sz w:val="27"/>
          <w:szCs w:val="27"/>
        </w:rPr>
      </w:pPr>
      <w:r>
        <w:rPr>
          <w:noProof/>
        </w:rPr>
        <w:lastRenderedPageBreak/>
        <w:drawing>
          <wp:inline distT="0" distB="0" distL="0" distR="0" wp14:anchorId="3B091248" wp14:editId="1A2662A3">
            <wp:extent cx="5943600" cy="5170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70170"/>
                    </a:xfrm>
                    <a:prstGeom prst="rect">
                      <a:avLst/>
                    </a:prstGeom>
                  </pic:spPr>
                </pic:pic>
              </a:graphicData>
            </a:graphic>
          </wp:inline>
        </w:drawing>
      </w:r>
    </w:p>
    <w:p w14:paraId="3D00FEC4" w14:textId="6813CE31"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Create the tutorial-data application</w:t>
      </w:r>
    </w:p>
    <w:p w14:paraId="0DEF74A0" w14:textId="5C02071C" w:rsidR="00BD7D4C" w:rsidRDefault="00B54802">
      <w:pPr>
        <w:shd w:val="clear" w:color="auto" w:fill="FFFFFF"/>
        <w:spacing w:before="100" w:beforeAutospacing="1" w:after="10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This application will retrieve 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series data for a given date range and asset</w:t>
      </w:r>
      <w:r w:rsidR="00214BE4">
        <w:rPr>
          <w:rFonts w:ascii="Arial" w:eastAsia="Times New Roman" w:hAnsi="Arial" w:cs="Arial"/>
          <w:color w:val="000000"/>
          <w:sz w:val="24"/>
          <w:szCs w:val="24"/>
        </w:rPr>
        <w:t xml:space="preserve"> id</w:t>
      </w:r>
      <w:r w:rsidRPr="00B54802">
        <w:rPr>
          <w:rFonts w:ascii="Arial" w:eastAsia="Times New Roman" w:hAnsi="Arial" w:cs="Arial"/>
          <w:color w:val="000000"/>
          <w:sz w:val="24"/>
          <w:szCs w:val="24"/>
        </w:rPr>
        <w:t>. It will also retrieve the model coefficients associated with the asset id from the tutorial-model-coefficient service and bundle them in the returned JSON. The returned JSON is in a form that the analytic can directly consume. </w:t>
      </w:r>
      <w:r w:rsidR="00305350" w:rsidRPr="00B54802">
        <w:rPr>
          <w:rFonts w:ascii="Arial" w:eastAsia="Times New Roman" w:hAnsi="Arial" w:cs="Arial"/>
          <w:color w:val="000000"/>
          <w:sz w:val="24"/>
          <w:szCs w:val="24"/>
        </w:rPr>
        <w:t xml:space="preserve">Refer </w:t>
      </w:r>
      <w:r w:rsidR="00305350" w:rsidRPr="00EE44C2">
        <w:rPr>
          <w:rFonts w:ascii="Arial" w:eastAsia="Times New Roman" w:hAnsi="Arial" w:cs="Arial"/>
          <w:sz w:val="24"/>
          <w:szCs w:val="24"/>
        </w:rPr>
        <w:t>to</w:t>
      </w:r>
      <w:r w:rsidR="00305350" w:rsidRPr="00EE44C2">
        <w:rPr>
          <w:rFonts w:ascii="Arial" w:eastAsia="Times New Roman" w:hAnsi="Arial" w:cs="Arial"/>
          <w:b/>
          <w:sz w:val="24"/>
          <w:szCs w:val="24"/>
        </w:rPr>
        <w:t> Getting Started</w:t>
      </w:r>
      <w:hyperlink r:id="rId18" w:history="1">
        <w:r w:rsidR="00305350" w:rsidRPr="00EE44C2">
          <w:rPr>
            <w:rFonts w:ascii="Arial" w:eastAsia="Times New Roman" w:hAnsi="Arial" w:cs="Arial"/>
            <w:sz w:val="24"/>
            <w:szCs w:val="24"/>
          </w:rPr>
          <w:t> </w:t>
        </w:r>
      </w:hyperlink>
      <w:r w:rsidR="00305350" w:rsidRPr="00B54802">
        <w:rPr>
          <w:rFonts w:ascii="Arial" w:eastAsia="Times New Roman" w:hAnsi="Arial" w:cs="Arial"/>
          <w:color w:val="000000"/>
          <w:sz w:val="24"/>
          <w:szCs w:val="24"/>
        </w:rPr>
        <w:t>for download and maven build instructions</w:t>
      </w:r>
      <w:r w:rsidR="00FC4066">
        <w:rPr>
          <w:rFonts w:ascii="Arial" w:eastAsia="Times New Roman" w:hAnsi="Arial" w:cs="Arial"/>
          <w:color w:val="000000"/>
          <w:sz w:val="24"/>
          <w:szCs w:val="24"/>
        </w:rPr>
        <w:t>.</w:t>
      </w:r>
    </w:p>
    <w:p w14:paraId="3FF649D7" w14:textId="079C3023" w:rsidR="00214BE4" w:rsidRPr="001D14FB" w:rsidRDefault="00F32461">
      <w:pPr>
        <w:shd w:val="clear" w:color="auto" w:fill="FFFFFF"/>
        <w:spacing w:before="100" w:beforeAutospacing="1" w:after="100" w:afterAutospacing="1" w:line="384" w:lineRule="atLeast"/>
        <w:rPr>
          <w:rFonts w:ascii="Arial" w:eastAsia="Times New Roman" w:hAnsi="Arial" w:cs="Arial"/>
          <w:color w:val="000000"/>
          <w:sz w:val="24"/>
          <w:szCs w:val="24"/>
        </w:rPr>
      </w:pPr>
      <w:r w:rsidRPr="00892F11">
        <w:rPr>
          <w:rFonts w:ascii="Arial" w:eastAsia="Times New Roman" w:hAnsi="Arial" w:cs="Arial"/>
          <w:b/>
          <w:color w:val="000000"/>
          <w:sz w:val="27"/>
          <w:szCs w:val="27"/>
        </w:rPr>
        <w:t>Deploying your microservice</w:t>
      </w:r>
    </w:p>
    <w:p w14:paraId="3F3CF6A7" w14:textId="4A2A7403" w:rsidR="00B54802" w:rsidRPr="00214BE4" w:rsidRDefault="00A3220B" w:rsidP="001D14FB">
      <w:pPr>
        <w:pStyle w:val="ListParagraph"/>
        <w:numPr>
          <w:ilvl w:val="1"/>
          <w:numId w:val="15"/>
        </w:numPr>
      </w:pPr>
      <w:r w:rsidRPr="00735704">
        <w:rPr>
          <w:rFonts w:ascii="Arial" w:eastAsia="Times New Roman" w:hAnsi="Arial" w:cs="Arial"/>
          <w:color w:val="000000"/>
          <w:sz w:val="24"/>
          <w:szCs w:val="24"/>
        </w:rPr>
        <w:t xml:space="preserve">Configure the appropriate section of the "manifest.yml" file in the tutorial-svcs directory to reflect your </w:t>
      </w:r>
      <w:r>
        <w:rPr>
          <w:rFonts w:ascii="Arial" w:eastAsia="Times New Roman" w:hAnsi="Arial" w:cs="Arial"/>
          <w:color w:val="000000"/>
          <w:sz w:val="24"/>
          <w:szCs w:val="24"/>
        </w:rPr>
        <w:t>environment.</w:t>
      </w:r>
      <w:r w:rsidR="003C5F41">
        <w:rPr>
          <w:rFonts w:ascii="Arial" w:eastAsia="Times New Roman" w:hAnsi="Arial" w:cs="Arial"/>
          <w:color w:val="000000"/>
          <w:sz w:val="24"/>
          <w:szCs w:val="24"/>
        </w:rPr>
        <w:t xml:space="preserve">  Note that there are several “keys” in the </w:t>
      </w:r>
      <w:r w:rsidR="003C5F41">
        <w:rPr>
          <w:rFonts w:ascii="Arial" w:eastAsia="Times New Roman" w:hAnsi="Arial" w:cs="Arial"/>
          <w:color w:val="000000"/>
          <w:sz w:val="24"/>
          <w:szCs w:val="24"/>
        </w:rPr>
        <w:lastRenderedPageBreak/>
        <w:t xml:space="preserve">manifest.yml file that start with the string “com_ge_dt_tsc” – these keys are for configuring the </w:t>
      </w:r>
      <w:r w:rsidR="003C5F41" w:rsidRPr="00EE44C2">
        <w:rPr>
          <w:rFonts w:ascii="Arial" w:eastAsia="Times New Roman" w:hAnsi="Arial" w:cs="Arial"/>
          <w:b/>
          <w:color w:val="000000"/>
          <w:sz w:val="24"/>
          <w:szCs w:val="24"/>
        </w:rPr>
        <w:t>D</w:t>
      </w:r>
      <w:r w:rsidR="003C5F41">
        <w:rPr>
          <w:rFonts w:ascii="Arial" w:eastAsia="Times New Roman" w:hAnsi="Arial" w:cs="Arial"/>
          <w:color w:val="000000"/>
          <w:sz w:val="24"/>
          <w:szCs w:val="24"/>
        </w:rPr>
        <w:t xml:space="preserve">igital </w:t>
      </w:r>
      <w:r w:rsidR="003C5F41" w:rsidRPr="00EE44C2">
        <w:rPr>
          <w:rFonts w:ascii="Arial" w:eastAsia="Times New Roman" w:hAnsi="Arial" w:cs="Arial"/>
          <w:b/>
          <w:color w:val="000000"/>
          <w:sz w:val="24"/>
          <w:szCs w:val="24"/>
        </w:rPr>
        <w:t>T</w:t>
      </w:r>
      <w:r w:rsidR="003C5F41">
        <w:rPr>
          <w:rFonts w:ascii="Arial" w:eastAsia="Times New Roman" w:hAnsi="Arial" w:cs="Arial"/>
          <w:color w:val="000000"/>
          <w:sz w:val="24"/>
          <w:szCs w:val="24"/>
        </w:rPr>
        <w:t xml:space="preserve">win </w:t>
      </w:r>
      <w:r w:rsidR="003C5F41" w:rsidRPr="00EE44C2">
        <w:rPr>
          <w:rFonts w:ascii="Arial" w:eastAsia="Times New Roman" w:hAnsi="Arial" w:cs="Arial"/>
          <w:b/>
          <w:color w:val="000000"/>
          <w:sz w:val="24"/>
          <w:szCs w:val="24"/>
        </w:rPr>
        <w:t>T</w:t>
      </w:r>
      <w:r w:rsidR="003C5F41">
        <w:rPr>
          <w:rFonts w:ascii="Arial" w:eastAsia="Times New Roman" w:hAnsi="Arial" w:cs="Arial"/>
          <w:color w:val="000000"/>
          <w:sz w:val="24"/>
          <w:szCs w:val="24"/>
        </w:rPr>
        <w:t>ime</w:t>
      </w:r>
      <w:r w:rsidR="003C5F41" w:rsidRPr="00EE44C2">
        <w:rPr>
          <w:rFonts w:ascii="Arial" w:eastAsia="Times New Roman" w:hAnsi="Arial" w:cs="Arial"/>
          <w:b/>
          <w:color w:val="000000"/>
          <w:sz w:val="24"/>
          <w:szCs w:val="24"/>
        </w:rPr>
        <w:t>S</w:t>
      </w:r>
      <w:r w:rsidR="003C5F41">
        <w:rPr>
          <w:rFonts w:ascii="Arial" w:eastAsia="Times New Roman" w:hAnsi="Arial" w:cs="Arial"/>
          <w:color w:val="000000"/>
          <w:sz w:val="24"/>
          <w:szCs w:val="24"/>
        </w:rPr>
        <w:t xml:space="preserve">eries </w:t>
      </w:r>
      <w:r w:rsidR="003C5F41" w:rsidRPr="00EE44C2">
        <w:rPr>
          <w:rFonts w:ascii="Arial" w:eastAsia="Times New Roman" w:hAnsi="Arial" w:cs="Arial"/>
          <w:b/>
          <w:color w:val="000000"/>
          <w:sz w:val="24"/>
          <w:szCs w:val="24"/>
        </w:rPr>
        <w:t>C</w:t>
      </w:r>
      <w:r w:rsidR="003C5F41">
        <w:rPr>
          <w:rFonts w:ascii="Arial" w:eastAsia="Times New Roman" w:hAnsi="Arial" w:cs="Arial"/>
          <w:color w:val="000000"/>
          <w:sz w:val="24"/>
          <w:szCs w:val="24"/>
        </w:rPr>
        <w:t>lient.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6823881B"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7EC82E0A" w14:textId="5876C6F2" w:rsidR="00B54802" w:rsidRPr="00EE44C2" w:rsidRDefault="00215C5C" w:rsidP="00215C5C">
            <w:pPr>
              <w:spacing w:beforeAutospacing="1" w:after="0" w:afterAutospacing="1" w:line="240" w:lineRule="auto"/>
              <w:rPr>
                <w:rFonts w:ascii="Arial" w:eastAsia="Times New Roman" w:hAnsi="Arial" w:cs="Arial"/>
                <w:sz w:val="20"/>
                <w:szCs w:val="20"/>
              </w:rPr>
            </w:pPr>
            <w:r w:rsidRPr="00EE44C2">
              <w:rPr>
                <w:rFonts w:ascii="Arial" w:eastAsia="Times New Roman" w:hAnsi="Arial" w:cs="Arial"/>
                <w:sz w:val="20"/>
                <w:szCs w:val="20"/>
              </w:rPr>
              <w:t>- name: &lt;YOUR_OWN_UNIQUE_PREFIX&gt;-tutorial-data</w:t>
            </w:r>
            <w:r w:rsidRPr="00EE44C2">
              <w:rPr>
                <w:rFonts w:ascii="Arial" w:eastAsia="Times New Roman" w:hAnsi="Arial" w:cs="Arial"/>
                <w:sz w:val="20"/>
                <w:szCs w:val="20"/>
              </w:rPr>
              <w:br/>
              <w:t xml:space="preserve">  host: &lt;YOUR_OWN_DATA_SERVICE_PREFIX&gt;-dt-tutorial-data</w:t>
            </w:r>
            <w:r w:rsidRPr="00EE44C2">
              <w:rPr>
                <w:rFonts w:ascii="Arial" w:eastAsia="Times New Roman" w:hAnsi="Arial" w:cs="Arial"/>
                <w:sz w:val="20"/>
                <w:szCs w:val="20"/>
              </w:rPr>
              <w:br/>
              <w:t xml:space="preserve">  memory: 1G</w:t>
            </w:r>
            <w:r w:rsidRPr="00EE44C2">
              <w:rPr>
                <w:rFonts w:ascii="Arial" w:eastAsia="Times New Roman" w:hAnsi="Arial" w:cs="Arial"/>
                <w:sz w:val="20"/>
                <w:szCs w:val="20"/>
              </w:rPr>
              <w:br/>
              <w:t xml:space="preserve">  services:</w:t>
            </w:r>
            <w:r w:rsidRPr="00EE44C2">
              <w:rPr>
                <w:rFonts w:ascii="Arial" w:eastAsia="Times New Roman" w:hAnsi="Arial" w:cs="Arial"/>
                <w:sz w:val="20"/>
                <w:szCs w:val="20"/>
              </w:rPr>
              <w:br/>
              <w:t xml:space="preserve">  - &lt;YOUR_PREDIX_TIMESERIES_SERVICE&gt;</w:t>
            </w:r>
            <w:r w:rsidRPr="00EE44C2">
              <w:rPr>
                <w:rFonts w:ascii="Arial" w:eastAsia="Times New Roman" w:hAnsi="Arial" w:cs="Arial"/>
                <w:sz w:val="20"/>
                <w:szCs w:val="20"/>
              </w:rPr>
              <w:br/>
              <w:t xml:space="preserve">  path: tutorial-data/target/tutorial-data-1.1-SNAPSHOT.jar</w:t>
            </w:r>
            <w:r w:rsidRPr="00EE44C2">
              <w:rPr>
                <w:rFonts w:ascii="Arial" w:eastAsia="Times New Roman" w:hAnsi="Arial" w:cs="Arial"/>
                <w:sz w:val="20"/>
                <w:szCs w:val="20"/>
              </w:rPr>
              <w:br/>
              <w:t xml:space="preserve">  env:</w:t>
            </w:r>
            <w:r w:rsidRPr="00EE44C2">
              <w:rPr>
                <w:rFonts w:ascii="Arial" w:eastAsia="Times New Roman" w:hAnsi="Arial" w:cs="Arial"/>
                <w:sz w:val="20"/>
                <w:szCs w:val="20"/>
              </w:rPr>
              <w:br/>
              <w:t xml:space="preserve">    security_oauth2_resource_tokenInfoUri: https://&lt;YOUR_UAA_INSTANCE_HERE&gt;.predix-uaa.run.aws-usw02-pr.ice.predix.io/check_token</w:t>
            </w:r>
            <w:r w:rsidRPr="00EE44C2">
              <w:rPr>
                <w:rFonts w:ascii="Arial" w:eastAsia="Times New Roman" w:hAnsi="Arial" w:cs="Arial"/>
                <w:sz w:val="20"/>
                <w:szCs w:val="20"/>
              </w:rPr>
              <w:br/>
              <w:t xml:space="preserve">    security_oauth2_client_clientId: &lt;YOUR_CLIENT_ID&gt;</w:t>
            </w:r>
            <w:r w:rsidRPr="00EE44C2">
              <w:rPr>
                <w:rFonts w:ascii="Arial" w:eastAsia="Times New Roman" w:hAnsi="Arial" w:cs="Arial"/>
                <w:sz w:val="20"/>
                <w:szCs w:val="20"/>
              </w:rPr>
              <w:br/>
              <w:t xml:space="preserve">    com_ge_dt_tsc_tokenEndpoint: https://&lt;YOUR_UAA_INSTANCE_HERE&gt;.predix-uaa.run.aws-usw02-pr.ice.predix.io/oauth/token</w:t>
            </w:r>
            <w:r w:rsidRPr="00EE44C2">
              <w:rPr>
                <w:rFonts w:ascii="Arial" w:eastAsia="Times New Roman" w:hAnsi="Arial" w:cs="Arial"/>
                <w:sz w:val="20"/>
                <w:szCs w:val="20"/>
              </w:rPr>
              <w:br/>
              <w:t xml:space="preserve">    com_ge_dt_tsc_clientId: &lt;YOUR_CLIENT_ID&gt;</w:t>
            </w:r>
            <w:r w:rsidRPr="00EE44C2">
              <w:rPr>
                <w:rFonts w:ascii="Arial" w:eastAsia="Times New Roman" w:hAnsi="Arial" w:cs="Arial"/>
                <w:sz w:val="20"/>
                <w:szCs w:val="20"/>
              </w:rPr>
              <w:br/>
              <w:t xml:space="preserve">    com_ge_dt_tsc_queryEndpoint: https://time-series-store-predix.run.aws-usw02-pr.ice.predix.io/v1/datapoints</w:t>
            </w:r>
            <w:r w:rsidRPr="00EE44C2">
              <w:rPr>
                <w:rFonts w:ascii="Arial" w:eastAsia="Times New Roman" w:hAnsi="Arial" w:cs="Arial"/>
                <w:sz w:val="20"/>
                <w:szCs w:val="20"/>
              </w:rPr>
              <w:br/>
              <w:t xml:space="preserve">    com_ge_dt_tsc_ingestionEndpoint: wss://gateway-predix-data-services.run.aws-usw02-pr.ice.predix.io/v1/stream/messages</w:t>
            </w:r>
            <w:r w:rsidRPr="00EE44C2">
              <w:rPr>
                <w:rFonts w:ascii="Arial" w:eastAsia="Times New Roman" w:hAnsi="Arial" w:cs="Arial"/>
                <w:sz w:val="20"/>
                <w:szCs w:val="20"/>
              </w:rPr>
              <w:br/>
              <w:t xml:space="preserve">    com_ge_dt_tsc_zoneId: &lt;YOUR_PREDIX_TIMESERIES_SERVICE_PREDIX_ZONE_ID&gt;</w:t>
            </w:r>
            <w:r w:rsidRPr="00EE44C2">
              <w:rPr>
                <w:rFonts w:ascii="Arial" w:eastAsia="Times New Roman" w:hAnsi="Arial" w:cs="Arial"/>
                <w:sz w:val="20"/>
                <w:szCs w:val="20"/>
              </w:rPr>
              <w:br/>
              <w:t xml:space="preserve">    com_ge_digitaltwin_tutorial_data_coefficient_coefficientService: https://&lt;YOUR_OWN_MODEL_COEFFICIENT_SERVICE_PREFIX&gt;-dt-tutorial-model-coefficient.run.aws-usw02-pr.ice.predix.io/persistence/modelCoefficients/search/findByAssetId</w:t>
            </w:r>
          </w:p>
        </w:tc>
      </w:tr>
    </w:tbl>
    <w:p w14:paraId="6767AFC7" w14:textId="46934F3E" w:rsid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The application </w:t>
      </w:r>
      <w:r w:rsidRPr="001D14FB">
        <w:rPr>
          <w:rFonts w:ascii="Arial" w:eastAsia="Times New Roman" w:hAnsi="Arial" w:cs="Arial"/>
          <w:b/>
          <w:color w:val="000000"/>
          <w:sz w:val="24"/>
          <w:szCs w:val="24"/>
        </w:rPr>
        <w:t>name</w:t>
      </w:r>
      <w:r w:rsidRPr="00B54802">
        <w:rPr>
          <w:rFonts w:ascii="Arial" w:eastAsia="Times New Roman" w:hAnsi="Arial" w:cs="Arial"/>
          <w:color w:val="000000"/>
          <w:sz w:val="24"/>
          <w:szCs w:val="24"/>
        </w:rPr>
        <w:t xml:space="preserve"> must be unique across the CloudFoundry </w:t>
      </w:r>
      <w:r w:rsidR="0045145B">
        <w:rPr>
          <w:rFonts w:ascii="Arial" w:eastAsia="Times New Roman" w:hAnsi="Arial" w:cs="Arial"/>
          <w:color w:val="000000"/>
          <w:sz w:val="24"/>
          <w:szCs w:val="24"/>
        </w:rPr>
        <w:t>o</w:t>
      </w:r>
      <w:r w:rsidRPr="00B54802">
        <w:rPr>
          <w:rFonts w:ascii="Arial" w:eastAsia="Times New Roman" w:hAnsi="Arial" w:cs="Arial"/>
          <w:color w:val="000000"/>
          <w:sz w:val="24"/>
          <w:szCs w:val="24"/>
        </w:rPr>
        <w:t>rg</w:t>
      </w:r>
      <w:r w:rsidR="0045145B">
        <w:rPr>
          <w:rFonts w:ascii="Arial" w:eastAsia="Times New Roman" w:hAnsi="Arial" w:cs="Arial"/>
          <w:color w:val="000000"/>
          <w:sz w:val="24"/>
          <w:szCs w:val="24"/>
        </w:rPr>
        <w:t>anization</w:t>
      </w:r>
      <w:r w:rsidRPr="00B54802">
        <w:rPr>
          <w:rFonts w:ascii="Arial" w:eastAsia="Times New Roman" w:hAnsi="Arial" w:cs="Arial"/>
          <w:color w:val="000000"/>
          <w:sz w:val="24"/>
          <w:szCs w:val="24"/>
        </w:rPr>
        <w:t>.</w:t>
      </w:r>
    </w:p>
    <w:p w14:paraId="772B80A3" w14:textId="0BD6B73F" w:rsidR="00215C5C" w:rsidRPr="00B54802" w:rsidRDefault="00215C5C" w:rsidP="00215C5C">
      <w:pPr>
        <w:numPr>
          <w:ilvl w:val="0"/>
          <w:numId w:val="12"/>
        </w:numPr>
        <w:shd w:val="clear" w:color="auto" w:fill="FFFFFF"/>
        <w:spacing w:after="0" w:line="384" w:lineRule="atLeast"/>
        <w:rPr>
          <w:rFonts w:ascii="Arial" w:eastAsia="Times New Roman" w:hAnsi="Arial" w:cs="Arial"/>
          <w:color w:val="000000"/>
          <w:sz w:val="24"/>
          <w:szCs w:val="24"/>
        </w:rPr>
      </w:pPr>
      <w:r w:rsidRPr="00215C5C">
        <w:rPr>
          <w:rFonts w:ascii="Arial" w:eastAsia="Times New Roman" w:hAnsi="Arial" w:cs="Arial"/>
          <w:color w:val="000000"/>
          <w:sz w:val="24"/>
          <w:szCs w:val="24"/>
        </w:rPr>
        <w:t xml:space="preserve">The </w:t>
      </w:r>
      <w:r w:rsidRPr="001D14FB">
        <w:rPr>
          <w:rFonts w:ascii="Arial" w:eastAsia="Times New Roman" w:hAnsi="Arial" w:cs="Arial"/>
          <w:b/>
          <w:color w:val="000000"/>
          <w:sz w:val="24"/>
          <w:szCs w:val="24"/>
        </w:rPr>
        <w:t>host</w:t>
      </w:r>
      <w:r w:rsidRPr="00215C5C">
        <w:rPr>
          <w:rFonts w:ascii="Arial" w:eastAsia="Times New Roman" w:hAnsi="Arial" w:cs="Arial"/>
          <w:color w:val="000000"/>
          <w:sz w:val="24"/>
          <w:szCs w:val="24"/>
        </w:rPr>
        <w:t xml:space="preserve"> must be unique across Predix as this becomes the URL for the microservice. If you receive an error message while pushing your service to the cloud in the next step, define a new </w:t>
      </w:r>
      <w:r w:rsidRPr="001D14FB">
        <w:rPr>
          <w:rFonts w:ascii="Arial" w:eastAsia="Times New Roman" w:hAnsi="Arial" w:cs="Arial"/>
          <w:b/>
          <w:color w:val="000000"/>
          <w:sz w:val="24"/>
          <w:szCs w:val="24"/>
        </w:rPr>
        <w:t>host</w:t>
      </w:r>
      <w:r w:rsidRPr="00215C5C">
        <w:rPr>
          <w:rFonts w:ascii="Arial" w:eastAsia="Times New Roman" w:hAnsi="Arial" w:cs="Arial"/>
          <w:color w:val="000000"/>
          <w:sz w:val="24"/>
          <w:szCs w:val="24"/>
        </w:rPr>
        <w:t>.</w:t>
      </w:r>
    </w:p>
    <w:p w14:paraId="0A675114" w14:textId="0BD87B7F" w:rsidR="00B54802" w:rsidRPr="00B54802" w:rsidRDefault="00215C5C" w:rsidP="00215C5C">
      <w:pPr>
        <w:numPr>
          <w:ilvl w:val="0"/>
          <w:numId w:val="12"/>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Pr="001D14FB">
        <w:rPr>
          <w:rFonts w:ascii="Arial" w:eastAsia="Times New Roman" w:hAnsi="Arial" w:cs="Arial"/>
          <w:b/>
          <w:color w:val="000000"/>
          <w:sz w:val="24"/>
          <w:szCs w:val="24"/>
        </w:rPr>
        <w:t>services</w:t>
      </w:r>
      <w:r>
        <w:rPr>
          <w:rFonts w:ascii="Arial" w:eastAsia="Times New Roman" w:hAnsi="Arial" w:cs="Arial"/>
          <w:color w:val="000000"/>
          <w:sz w:val="24"/>
          <w:szCs w:val="24"/>
        </w:rPr>
        <w:t xml:space="preserve"> list, substitute </w:t>
      </w:r>
      <w:r w:rsidR="00B54802" w:rsidRPr="00B54802">
        <w:rPr>
          <w:rFonts w:ascii="Arial" w:eastAsia="Times New Roman" w:hAnsi="Arial" w:cs="Arial"/>
          <w:color w:val="000000"/>
          <w:sz w:val="24"/>
          <w:szCs w:val="24"/>
        </w:rPr>
        <w:t>your time series service instance name</w:t>
      </w:r>
      <w:r>
        <w:rPr>
          <w:rFonts w:ascii="Arial" w:eastAsia="Times New Roman" w:hAnsi="Arial" w:cs="Arial"/>
          <w:color w:val="000000"/>
          <w:sz w:val="24"/>
          <w:szCs w:val="24"/>
        </w:rPr>
        <w:t xml:space="preserve"> </w:t>
      </w:r>
      <w:r w:rsidR="00B54802" w:rsidRPr="00B54802">
        <w:rPr>
          <w:rFonts w:ascii="Arial" w:eastAsia="Times New Roman" w:hAnsi="Arial" w:cs="Arial"/>
          <w:color w:val="000000"/>
          <w:sz w:val="24"/>
          <w:szCs w:val="24"/>
        </w:rPr>
        <w:t xml:space="preserve">for </w:t>
      </w:r>
      <w:r w:rsidRPr="00215C5C">
        <w:rPr>
          <w:rFonts w:ascii="Arial" w:eastAsia="Times New Roman" w:hAnsi="Arial" w:cs="Arial"/>
          <w:color w:val="000000"/>
          <w:sz w:val="24"/>
          <w:szCs w:val="24"/>
        </w:rPr>
        <w:t>&lt;YOUR_PREDIX_TIMESERIES_SERVICE&gt;</w:t>
      </w:r>
      <w:r w:rsidR="00B54802" w:rsidRPr="00B54802">
        <w:rPr>
          <w:rFonts w:ascii="Arial" w:eastAsia="Times New Roman" w:hAnsi="Arial" w:cs="Arial"/>
          <w:color w:val="000000"/>
          <w:sz w:val="24"/>
          <w:szCs w:val="24"/>
        </w:rPr>
        <w:t>.</w:t>
      </w:r>
    </w:p>
    <w:p w14:paraId="70708582" w14:textId="0B067BD9" w:rsidR="00BD7D4C" w:rsidRDefault="00215C5C" w:rsidP="00B54802">
      <w:pPr>
        <w:numPr>
          <w:ilvl w:val="0"/>
          <w:numId w:val="12"/>
        </w:numPr>
        <w:shd w:val="clear" w:color="auto" w:fill="FFFFFF"/>
        <w:spacing w:after="0" w:line="384" w:lineRule="atLeast"/>
        <w:rPr>
          <w:rFonts w:ascii="Arial" w:eastAsia="Times New Roman" w:hAnsi="Arial" w:cs="Arial"/>
          <w:color w:val="000000"/>
          <w:sz w:val="24"/>
          <w:szCs w:val="24"/>
        </w:rPr>
      </w:pPr>
      <w:r w:rsidRPr="00215C5C">
        <w:rPr>
          <w:rFonts w:ascii="Arial" w:eastAsia="Times New Roman" w:hAnsi="Arial" w:cs="Arial"/>
          <w:color w:val="000000"/>
          <w:sz w:val="24"/>
          <w:szCs w:val="24"/>
        </w:rPr>
        <w:t>Substitute your UAA instance name for &lt;YOUR_UAA_INSTANCE_HERE&gt;</w:t>
      </w:r>
      <w:r>
        <w:rPr>
          <w:rFonts w:ascii="Arial" w:eastAsia="Times New Roman" w:hAnsi="Arial" w:cs="Arial"/>
          <w:color w:val="000000"/>
          <w:sz w:val="24"/>
          <w:szCs w:val="24"/>
        </w:rPr>
        <w:t xml:space="preserve"> in both “</w:t>
      </w:r>
      <w:r w:rsidRPr="00215C5C">
        <w:rPr>
          <w:rFonts w:ascii="Arial" w:eastAsia="Times New Roman" w:hAnsi="Arial" w:cs="Arial"/>
          <w:color w:val="000000"/>
          <w:sz w:val="24"/>
          <w:szCs w:val="24"/>
        </w:rPr>
        <w:t>security_oauth2_resource_tokenInfoUri</w:t>
      </w:r>
      <w:r>
        <w:rPr>
          <w:rFonts w:ascii="Arial" w:eastAsia="Times New Roman" w:hAnsi="Arial" w:cs="Arial"/>
          <w:color w:val="000000"/>
          <w:sz w:val="24"/>
          <w:szCs w:val="24"/>
        </w:rPr>
        <w:t>” and “</w:t>
      </w:r>
      <w:r w:rsidRPr="00215C5C">
        <w:rPr>
          <w:rFonts w:ascii="Arial" w:eastAsia="Times New Roman" w:hAnsi="Arial" w:cs="Arial"/>
          <w:color w:val="000000"/>
          <w:sz w:val="24"/>
          <w:szCs w:val="24"/>
        </w:rPr>
        <w:t>com_ge_dt_tsc_tokenEndpoint</w:t>
      </w:r>
      <w:r>
        <w:rPr>
          <w:rFonts w:ascii="Arial" w:eastAsia="Times New Roman" w:hAnsi="Arial" w:cs="Arial"/>
          <w:color w:val="000000"/>
          <w:sz w:val="24"/>
          <w:szCs w:val="24"/>
        </w:rPr>
        <w:t>”</w:t>
      </w:r>
      <w:r w:rsidRPr="00215C5C">
        <w:rPr>
          <w:rFonts w:ascii="Arial" w:eastAsia="Times New Roman" w:hAnsi="Arial" w:cs="Arial"/>
          <w:color w:val="000000"/>
          <w:sz w:val="24"/>
          <w:szCs w:val="24"/>
        </w:rPr>
        <w:t>.</w:t>
      </w:r>
    </w:p>
    <w:p w14:paraId="595FDBA0" w14:textId="12C9FCF7" w:rsidR="00BD7D4C" w:rsidRDefault="00215C5C" w:rsidP="00B54802">
      <w:pPr>
        <w:numPr>
          <w:ilvl w:val="0"/>
          <w:numId w:val="12"/>
        </w:numPr>
        <w:shd w:val="clear" w:color="auto" w:fill="FFFFFF"/>
        <w:spacing w:after="0" w:line="384" w:lineRule="atLeast"/>
        <w:rPr>
          <w:rFonts w:ascii="Arial" w:eastAsia="Times New Roman" w:hAnsi="Arial" w:cs="Arial"/>
          <w:color w:val="000000"/>
          <w:sz w:val="24"/>
          <w:szCs w:val="24"/>
        </w:rPr>
      </w:pPr>
      <w:r w:rsidRPr="00215C5C">
        <w:rPr>
          <w:rFonts w:ascii="Arial" w:eastAsia="Times New Roman" w:hAnsi="Arial" w:cs="Arial"/>
          <w:color w:val="000000"/>
          <w:sz w:val="24"/>
          <w:szCs w:val="24"/>
        </w:rPr>
        <w:t>Substitute your client id for &lt;YOUR_CLIENT_ID&gt;</w:t>
      </w:r>
      <w:r w:rsidR="008B7CDE">
        <w:rPr>
          <w:rFonts w:ascii="Arial" w:eastAsia="Times New Roman" w:hAnsi="Arial" w:cs="Arial"/>
          <w:color w:val="000000"/>
          <w:sz w:val="24"/>
          <w:szCs w:val="24"/>
        </w:rPr>
        <w:t xml:space="preserve"> in both “</w:t>
      </w:r>
      <w:r w:rsidR="008B7CDE" w:rsidRPr="008B7CDE">
        <w:rPr>
          <w:rFonts w:ascii="Arial" w:eastAsia="Times New Roman" w:hAnsi="Arial" w:cs="Arial"/>
          <w:color w:val="000000"/>
          <w:sz w:val="24"/>
          <w:szCs w:val="24"/>
        </w:rPr>
        <w:t>security_oauth2_client_clientId</w:t>
      </w:r>
      <w:r w:rsidR="008B7CDE">
        <w:rPr>
          <w:rFonts w:ascii="Arial" w:eastAsia="Times New Roman" w:hAnsi="Arial" w:cs="Arial"/>
          <w:color w:val="000000"/>
          <w:sz w:val="24"/>
          <w:szCs w:val="24"/>
        </w:rPr>
        <w:t>” and “</w:t>
      </w:r>
      <w:r w:rsidR="008B7CDE" w:rsidRPr="008B7CDE">
        <w:rPr>
          <w:rFonts w:ascii="Arial" w:eastAsia="Times New Roman" w:hAnsi="Arial" w:cs="Arial"/>
          <w:color w:val="000000"/>
          <w:sz w:val="24"/>
          <w:szCs w:val="24"/>
        </w:rPr>
        <w:t>com_ge_dt_tsc_clientId</w:t>
      </w:r>
      <w:r w:rsidR="008B7CDE">
        <w:rPr>
          <w:rFonts w:ascii="Arial" w:eastAsia="Times New Roman" w:hAnsi="Arial" w:cs="Arial"/>
          <w:color w:val="000000"/>
          <w:sz w:val="24"/>
          <w:szCs w:val="24"/>
        </w:rPr>
        <w:t>”</w:t>
      </w:r>
      <w:r>
        <w:rPr>
          <w:rFonts w:ascii="Arial" w:eastAsia="Times New Roman" w:hAnsi="Arial" w:cs="Arial"/>
          <w:color w:val="000000"/>
          <w:sz w:val="24"/>
          <w:szCs w:val="24"/>
        </w:rPr>
        <w:t>.</w:t>
      </w:r>
    </w:p>
    <w:p w14:paraId="7AD9EA78" w14:textId="4E1419ED" w:rsidR="00B54802" w:rsidRP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com_ge_dt_tsc_queryEndpoint is the endpoint used for querying time series data. It is usually</w:t>
      </w:r>
      <w:r w:rsidRPr="00EE44C2">
        <w:rPr>
          <w:rFonts w:ascii="Arial" w:eastAsia="Times New Roman" w:hAnsi="Arial" w:cs="Arial"/>
          <w:sz w:val="24"/>
          <w:szCs w:val="24"/>
        </w:rPr>
        <w:t>: https://time-series-store-predix.run.aws-usw02-pr.ice.predix.io/v1/datapoints</w:t>
      </w:r>
    </w:p>
    <w:p w14:paraId="66D99E9A" w14:textId="771A7858" w:rsidR="00B54802" w:rsidRP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com_ge_dt_tsc_ingestionEndpoint is the endpoint used to ingesting time series data. This endpoint is not used in this service but is required by the Predix Time </w:t>
      </w:r>
      <w:r w:rsidRPr="00B54802">
        <w:rPr>
          <w:rFonts w:ascii="Arial" w:eastAsia="Times New Roman" w:hAnsi="Arial" w:cs="Arial"/>
          <w:color w:val="000000"/>
          <w:sz w:val="24"/>
          <w:szCs w:val="24"/>
        </w:rPr>
        <w:lastRenderedPageBreak/>
        <w:t xml:space="preserve">Series client. It is </w:t>
      </w:r>
      <w:r w:rsidRPr="00EE44C2">
        <w:rPr>
          <w:rFonts w:ascii="Arial" w:eastAsia="Times New Roman" w:hAnsi="Arial" w:cs="Arial"/>
          <w:sz w:val="24"/>
          <w:szCs w:val="24"/>
        </w:rPr>
        <w:t>usually wss://gateway-predix-data-services.run.aws-usw02-pr.ice.predix.io/v1/stream/messages</w:t>
      </w:r>
    </w:p>
    <w:p w14:paraId="6170822F" w14:textId="041802BF" w:rsidR="00A04A31" w:rsidRPr="00B54802" w:rsidRDefault="00B54802" w:rsidP="00B54802">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com_ge_dt_tsc_zoneId is the Predix zone id of your time series service. Retrieve it by </w:t>
      </w:r>
      <w:r w:rsidR="00A04A31">
        <w:rPr>
          <w:rFonts w:ascii="Arial" w:eastAsia="Times New Roman" w:hAnsi="Arial" w:cs="Arial"/>
          <w:color w:val="000000"/>
          <w:sz w:val="24"/>
          <w:szCs w:val="24"/>
        </w:rPr>
        <w:br/>
      </w:r>
    </w:p>
    <w:tbl>
      <w:tblPr>
        <w:tblStyle w:val="TableGrid"/>
        <w:tblW w:w="0" w:type="auto"/>
        <w:tblInd w:w="720" w:type="dxa"/>
        <w:tblLook w:val="04A0" w:firstRow="1" w:lastRow="0" w:firstColumn="1" w:lastColumn="0" w:noHBand="0" w:noVBand="1"/>
      </w:tblPr>
      <w:tblGrid>
        <w:gridCol w:w="8856"/>
      </w:tblGrid>
      <w:tr w:rsidR="00A04A31" w14:paraId="3365F65A" w14:textId="77777777" w:rsidTr="00A04A31">
        <w:tc>
          <w:tcPr>
            <w:tcW w:w="9576" w:type="dxa"/>
          </w:tcPr>
          <w:p w14:paraId="7463CABF" w14:textId="168650AF" w:rsidR="00A04A31" w:rsidRPr="00EE44C2" w:rsidRDefault="00A04A31" w:rsidP="00EE44C2">
            <w:pPr>
              <w:shd w:val="clear" w:color="auto" w:fill="FFFFFF"/>
              <w:spacing w:line="384" w:lineRule="atLeast"/>
              <w:ind w:left="360"/>
              <w:rPr>
                <w:rFonts w:ascii="Arial" w:eastAsia="Times New Roman" w:hAnsi="Arial" w:cs="Arial"/>
                <w:color w:val="000000"/>
                <w:sz w:val="20"/>
                <w:szCs w:val="20"/>
              </w:rPr>
            </w:pPr>
            <w:commentRangeStart w:id="1"/>
            <w:r w:rsidRPr="00EE44C2">
              <w:rPr>
                <w:rFonts w:ascii="Arial" w:eastAsia="Times New Roman" w:hAnsi="Arial" w:cs="Arial"/>
                <w:color w:val="000000"/>
                <w:sz w:val="20"/>
                <w:szCs w:val="20"/>
              </w:rPr>
              <w:t>cf service &lt;your-timeseries-service-name&gt; --guid</w:t>
            </w:r>
            <w:commentRangeEnd w:id="1"/>
            <w:r w:rsidRPr="00EE44C2">
              <w:rPr>
                <w:rStyle w:val="CommentReference"/>
                <w:sz w:val="20"/>
                <w:szCs w:val="20"/>
              </w:rPr>
              <w:commentReference w:id="1"/>
            </w:r>
          </w:p>
        </w:tc>
      </w:tr>
    </w:tbl>
    <w:p w14:paraId="19F08C08" w14:textId="27F92587" w:rsidR="00B54802" w:rsidRDefault="00B54802" w:rsidP="008B7CDE">
      <w:pPr>
        <w:numPr>
          <w:ilvl w:val="0"/>
          <w:numId w:val="12"/>
        </w:numPr>
        <w:shd w:val="clear" w:color="auto" w:fill="FFFFFF"/>
        <w:spacing w:after="0"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com_ge_digitaltwin_tutorial_data_coefficient_coefficientService is the endpoint used to query model coefficient data from the tutorial-model-coefficient service. </w:t>
      </w:r>
      <w:r w:rsidR="008B7CDE">
        <w:rPr>
          <w:rFonts w:ascii="Arial" w:eastAsia="Times New Roman" w:hAnsi="Arial" w:cs="Arial"/>
          <w:color w:val="000000"/>
          <w:sz w:val="24"/>
          <w:szCs w:val="24"/>
        </w:rPr>
        <w:t>Substitute your model coefficient service prefix for “</w:t>
      </w:r>
      <w:r w:rsidR="008B7CDE" w:rsidRPr="008B7CDE">
        <w:rPr>
          <w:rFonts w:ascii="Arial" w:eastAsia="Times New Roman" w:hAnsi="Arial" w:cs="Arial"/>
          <w:color w:val="000000"/>
          <w:sz w:val="24"/>
          <w:szCs w:val="24"/>
        </w:rPr>
        <w:t>&lt;YOUR_OWN_MODEL_COEFFICIENT_SERVICE_PREFIX&gt;</w:t>
      </w:r>
      <w:r w:rsidR="008B7CDE">
        <w:rPr>
          <w:rFonts w:ascii="Arial" w:eastAsia="Times New Roman" w:hAnsi="Arial" w:cs="Arial"/>
          <w:color w:val="000000"/>
          <w:sz w:val="24"/>
          <w:szCs w:val="24"/>
        </w:rPr>
        <w:t xml:space="preserve">” as defined in the </w:t>
      </w:r>
      <w:r w:rsidR="008B7CDE" w:rsidRPr="00B54802">
        <w:rPr>
          <w:rFonts w:ascii="Arial" w:eastAsia="Times New Roman" w:hAnsi="Arial" w:cs="Arial"/>
          <w:color w:val="000000"/>
          <w:sz w:val="24"/>
          <w:szCs w:val="24"/>
        </w:rPr>
        <w:t>"Create the tutorial-model-coeff</w:t>
      </w:r>
      <w:r w:rsidR="008B7CDE">
        <w:rPr>
          <w:rFonts w:ascii="Arial" w:eastAsia="Times New Roman" w:hAnsi="Arial" w:cs="Arial"/>
          <w:color w:val="000000"/>
          <w:sz w:val="24"/>
          <w:szCs w:val="24"/>
        </w:rPr>
        <w:t>i</w:t>
      </w:r>
      <w:r w:rsidR="008B7CDE" w:rsidRPr="00B54802">
        <w:rPr>
          <w:rFonts w:ascii="Arial" w:eastAsia="Times New Roman" w:hAnsi="Arial" w:cs="Arial"/>
          <w:color w:val="000000"/>
          <w:sz w:val="24"/>
          <w:szCs w:val="24"/>
        </w:rPr>
        <w:t>cient application" section above</w:t>
      </w:r>
      <w:r w:rsidR="008B7CDE">
        <w:rPr>
          <w:rFonts w:ascii="Arial" w:eastAsia="Times New Roman" w:hAnsi="Arial" w:cs="Arial"/>
          <w:color w:val="000000"/>
          <w:sz w:val="24"/>
          <w:szCs w:val="24"/>
        </w:rPr>
        <w:t>.</w:t>
      </w:r>
    </w:p>
    <w:p w14:paraId="6CA8DE3D" w14:textId="77777777" w:rsidR="00D73799" w:rsidRPr="00B54802" w:rsidRDefault="00D73799" w:rsidP="001D14FB">
      <w:pPr>
        <w:shd w:val="clear" w:color="auto" w:fill="FFFFFF"/>
        <w:spacing w:after="0" w:line="384" w:lineRule="atLeast"/>
        <w:ind w:left="720"/>
        <w:rPr>
          <w:rFonts w:ascii="Arial" w:eastAsia="Times New Roman" w:hAnsi="Arial" w:cs="Arial"/>
          <w:color w:val="000000"/>
          <w:sz w:val="24"/>
          <w:szCs w:val="24"/>
        </w:rPr>
      </w:pPr>
    </w:p>
    <w:p w14:paraId="160C7206" w14:textId="77777777" w:rsidR="00F32461" w:rsidRPr="001D14FB" w:rsidRDefault="00F32461" w:rsidP="001D14FB">
      <w:pPr>
        <w:pStyle w:val="ListParagraph"/>
        <w:numPr>
          <w:ilvl w:val="1"/>
          <w:numId w:val="15"/>
        </w:numPr>
        <w:rPr>
          <w:rFonts w:ascii="Arial" w:eastAsia="Times New Roman" w:hAnsi="Arial" w:cs="Arial"/>
          <w:color w:val="000000"/>
          <w:sz w:val="24"/>
          <w:szCs w:val="24"/>
        </w:rPr>
      </w:pPr>
      <w:r w:rsidRPr="001D14FB">
        <w:rPr>
          <w:rFonts w:ascii="Arial" w:eastAsia="Times New Roman" w:hAnsi="Arial" w:cs="Arial"/>
          <w:color w:val="000000"/>
          <w:sz w:val="24"/>
          <w:szCs w:val="24"/>
        </w:rPr>
        <w:t>Push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F32461" w:rsidRPr="00B54802" w14:paraId="00F2DEC3" w14:textId="77777777" w:rsidTr="00A554E7">
        <w:tc>
          <w:tcPr>
            <w:tcW w:w="0" w:type="auto"/>
            <w:tcBorders>
              <w:top w:val="single" w:sz="6" w:space="0" w:color="D8D8D8"/>
              <w:left w:val="single" w:sz="6" w:space="0" w:color="D8D8D8"/>
              <w:bottom w:val="single" w:sz="6" w:space="0" w:color="D8D8D8"/>
              <w:right w:val="single" w:sz="6" w:space="0" w:color="D8D8D8"/>
            </w:tcBorders>
            <w:vAlign w:val="center"/>
            <w:hideMark/>
          </w:tcPr>
          <w:p w14:paraId="767EFE68" w14:textId="01F2C438" w:rsidR="00F32461" w:rsidRPr="00EE44C2" w:rsidRDefault="00F32461" w:rsidP="00A554E7">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 xml:space="preserve">C:\steam-turbine-tutorial\tutorial-svcs&gt; cf push </w:t>
            </w:r>
            <w:r w:rsidR="00155E33" w:rsidRPr="00EE44C2">
              <w:rPr>
                <w:rFonts w:ascii="Arial" w:eastAsia="Times New Roman" w:hAnsi="Arial" w:cs="Arial"/>
                <w:sz w:val="20"/>
                <w:szCs w:val="20"/>
              </w:rPr>
              <w:t>&lt;YOUR_OWN_UNIQUE_PREFIX&gt;-tutorial-data</w:t>
            </w:r>
            <w:r w:rsidRPr="00EE44C2">
              <w:rPr>
                <w:rFonts w:ascii="Arial" w:eastAsia="Times New Roman" w:hAnsi="Arial" w:cs="Arial"/>
                <w:sz w:val="20"/>
                <w:szCs w:val="20"/>
              </w:rPr>
              <w:t xml:space="preserve"> --no-start</w:t>
            </w:r>
          </w:p>
        </w:tc>
      </w:tr>
    </w:tbl>
    <w:p w14:paraId="00587F70" w14:textId="54EBE6B2" w:rsidR="00F32461" w:rsidRPr="001D14FB" w:rsidRDefault="00F32461" w:rsidP="001D14FB">
      <w:pPr>
        <w:pStyle w:val="ListParagraph"/>
        <w:numPr>
          <w:ilvl w:val="1"/>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sidRPr="001D14FB">
        <w:rPr>
          <w:rFonts w:ascii="Arial" w:eastAsia="Times New Roman" w:hAnsi="Arial" w:cs="Arial"/>
          <w:color w:val="000000"/>
          <w:sz w:val="24"/>
          <w:szCs w:val="24"/>
        </w:rPr>
        <w:t>You'll need to set environment variable</w:t>
      </w:r>
      <w:r w:rsidR="008B7CDE">
        <w:rPr>
          <w:rFonts w:ascii="Arial" w:eastAsia="Times New Roman" w:hAnsi="Arial" w:cs="Arial"/>
          <w:color w:val="000000"/>
          <w:sz w:val="24"/>
          <w:szCs w:val="24"/>
        </w:rPr>
        <w:t>s</w:t>
      </w:r>
      <w:r w:rsidRPr="001D14FB">
        <w:rPr>
          <w:rFonts w:ascii="Arial" w:eastAsia="Times New Roman" w:hAnsi="Arial" w:cs="Arial"/>
          <w:color w:val="000000"/>
          <w:sz w:val="24"/>
          <w:szCs w:val="24"/>
        </w:rPr>
        <w:t xml:space="preserve"> for security_oauth2_client_clientSecret</w:t>
      </w:r>
      <w:r w:rsidR="008B7CDE">
        <w:rPr>
          <w:rFonts w:ascii="Arial" w:eastAsia="Times New Roman" w:hAnsi="Arial" w:cs="Arial"/>
          <w:color w:val="000000"/>
          <w:sz w:val="24"/>
          <w:szCs w:val="24"/>
        </w:rPr>
        <w:t xml:space="preserve"> and </w:t>
      </w:r>
      <w:r w:rsidR="008B7CDE" w:rsidRPr="008B7CDE">
        <w:rPr>
          <w:rFonts w:ascii="Arial" w:eastAsia="Times New Roman" w:hAnsi="Arial" w:cs="Arial"/>
          <w:color w:val="000000"/>
          <w:sz w:val="24"/>
          <w:szCs w:val="24"/>
        </w:rPr>
        <w:t>com_ge_dt_tsc_client</w:t>
      </w:r>
      <w:r w:rsidR="006875C2">
        <w:rPr>
          <w:rFonts w:ascii="Arial" w:eastAsia="Times New Roman" w:hAnsi="Arial" w:cs="Arial"/>
          <w:color w:val="000000"/>
          <w:sz w:val="24"/>
          <w:szCs w:val="24"/>
        </w:rPr>
        <w:t>Secret</w:t>
      </w:r>
      <w:r w:rsidRPr="001D14FB">
        <w:rPr>
          <w:rFonts w:ascii="Arial" w:eastAsia="Times New Roman" w:hAnsi="Arial" w:cs="Arial"/>
          <w:color w:val="000000"/>
          <w:sz w:val="24"/>
          <w:szCs w:val="24"/>
        </w:rPr>
        <w:t>.</w:t>
      </w:r>
      <w:r w:rsidR="008B7CDE">
        <w:rPr>
          <w:rFonts w:ascii="Arial" w:eastAsia="Times New Roman" w:hAnsi="Arial" w:cs="Arial"/>
          <w:color w:val="000000"/>
          <w:sz w:val="24"/>
          <w:szCs w:val="24"/>
        </w:rPr>
        <w:t xml:space="preserve">  </w:t>
      </w:r>
      <w:r w:rsidR="008B7CDE" w:rsidRPr="008B7CDE">
        <w:rPr>
          <w:rFonts w:ascii="Arial" w:eastAsia="Times New Roman" w:hAnsi="Arial" w:cs="Arial"/>
          <w:color w:val="000000"/>
          <w:sz w:val="24"/>
          <w:szCs w:val="24"/>
        </w:rPr>
        <w:t>You could set this in the manifest.yml file instead, but we recommend using an environment variable as it is more secure than storing passwords in a file, which may result in them being accidentally committed to your source code repository.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F32461" w:rsidRPr="00B54802" w14:paraId="31840A86" w14:textId="77777777" w:rsidTr="00A554E7">
        <w:tc>
          <w:tcPr>
            <w:tcW w:w="0" w:type="auto"/>
            <w:tcBorders>
              <w:top w:val="single" w:sz="6" w:space="0" w:color="D8D8D8"/>
              <w:left w:val="single" w:sz="6" w:space="0" w:color="D8D8D8"/>
              <w:bottom w:val="single" w:sz="6" w:space="0" w:color="D8D8D8"/>
              <w:right w:val="single" w:sz="6" w:space="0" w:color="D8D8D8"/>
            </w:tcBorders>
            <w:vAlign w:val="center"/>
            <w:hideMark/>
          </w:tcPr>
          <w:p w14:paraId="5E1D9FB0" w14:textId="78FE29C8" w:rsidR="00F32461" w:rsidRPr="00EE44C2" w:rsidRDefault="00F32461" w:rsidP="00A554E7">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 xml:space="preserve">C:\steam-turbine-tutorial\tutorial-svcs&gt; cf set-env </w:t>
            </w:r>
            <w:r w:rsidR="00155E33" w:rsidRPr="00EE44C2">
              <w:rPr>
                <w:rFonts w:ascii="Arial" w:eastAsia="Times New Roman" w:hAnsi="Arial" w:cs="Arial"/>
                <w:sz w:val="20"/>
                <w:szCs w:val="20"/>
              </w:rPr>
              <w:t>&lt;YOUR_OWN_UNIQUE_PREFIX&gt;-tutorial-data</w:t>
            </w:r>
            <w:r w:rsidRPr="00EE44C2">
              <w:rPr>
                <w:rFonts w:ascii="Arial" w:eastAsia="Times New Roman" w:hAnsi="Arial" w:cs="Arial"/>
                <w:sz w:val="20"/>
                <w:szCs w:val="20"/>
              </w:rPr>
              <w:t xml:space="preserve"> security_oauth2_client_clientSecret &lt;your Client Id's secret&gt;</w:t>
            </w:r>
            <w:r w:rsidR="008B7CDE" w:rsidRPr="00EE44C2">
              <w:rPr>
                <w:rFonts w:ascii="Arial" w:eastAsia="Times New Roman" w:hAnsi="Arial" w:cs="Arial"/>
                <w:sz w:val="20"/>
                <w:szCs w:val="20"/>
              </w:rPr>
              <w:br/>
              <w:t xml:space="preserve">C:\steam-turbine-tutorial\tutorial-svcs&gt; cf set-env </w:t>
            </w:r>
            <w:r w:rsidR="00155E33" w:rsidRPr="00EE44C2">
              <w:rPr>
                <w:rFonts w:ascii="Arial" w:eastAsia="Times New Roman" w:hAnsi="Arial" w:cs="Arial"/>
                <w:sz w:val="20"/>
                <w:szCs w:val="20"/>
              </w:rPr>
              <w:t>&lt;YOUR_OWN_UNIQUE_PREFIX&gt;-tutorial-data</w:t>
            </w:r>
            <w:r w:rsidR="008B7CDE" w:rsidRPr="00EE44C2">
              <w:rPr>
                <w:rFonts w:ascii="Arial" w:eastAsia="Times New Roman" w:hAnsi="Arial" w:cs="Arial"/>
                <w:sz w:val="20"/>
                <w:szCs w:val="20"/>
              </w:rPr>
              <w:t xml:space="preserve"> </w:t>
            </w:r>
            <w:r w:rsidR="008B7CDE" w:rsidRPr="00EE44C2">
              <w:rPr>
                <w:rFonts w:ascii="Arial" w:eastAsia="Times New Roman" w:hAnsi="Arial" w:cs="Arial"/>
                <w:color w:val="000000"/>
                <w:sz w:val="20"/>
                <w:szCs w:val="20"/>
              </w:rPr>
              <w:t>com_ge_dt_tsc_client</w:t>
            </w:r>
            <w:r w:rsidR="006875C2" w:rsidRPr="00EE44C2">
              <w:rPr>
                <w:rFonts w:ascii="Arial" w:eastAsia="Times New Roman" w:hAnsi="Arial" w:cs="Arial"/>
                <w:color w:val="000000"/>
                <w:sz w:val="20"/>
                <w:szCs w:val="20"/>
              </w:rPr>
              <w:t>Secret</w:t>
            </w:r>
            <w:r w:rsidR="008B7CDE" w:rsidRPr="00EE44C2">
              <w:rPr>
                <w:rFonts w:ascii="Arial" w:eastAsia="Times New Roman" w:hAnsi="Arial" w:cs="Arial"/>
                <w:sz w:val="20"/>
                <w:szCs w:val="20"/>
              </w:rPr>
              <w:t xml:space="preserve">  &lt;your Client Id's secret&gt;</w:t>
            </w:r>
          </w:p>
        </w:tc>
      </w:tr>
    </w:tbl>
    <w:p w14:paraId="3194941E" w14:textId="0BCC8D9F" w:rsidR="00F32461" w:rsidRPr="00F32461" w:rsidRDefault="008B7CDE" w:rsidP="001D14FB">
      <w:pPr>
        <w:pStyle w:val="ListParagraph"/>
        <w:numPr>
          <w:ilvl w:val="1"/>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00F32461" w:rsidRPr="00F32461">
        <w:rPr>
          <w:rFonts w:ascii="Arial" w:eastAsia="Times New Roman" w:hAnsi="Arial" w:cs="Arial"/>
          <w:color w:val="000000"/>
          <w:sz w:val="24"/>
          <w:szCs w:val="24"/>
        </w:rPr>
        <w:t>tart your app</w:t>
      </w:r>
      <w:r w:rsidR="0045145B">
        <w:rPr>
          <w:rFonts w:ascii="Arial" w:eastAsia="Times New Roman" w:hAnsi="Arial" w:cs="Arial"/>
          <w:color w:val="000000"/>
          <w:sz w:val="24"/>
          <w:szCs w:val="24"/>
        </w:rPr>
        <w:t>lication</w:t>
      </w:r>
      <w:r w:rsidR="00F32461" w:rsidRPr="00F32461">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F32461" w:rsidRPr="00B54802" w14:paraId="0B9B110E" w14:textId="77777777" w:rsidTr="00A554E7">
        <w:tc>
          <w:tcPr>
            <w:tcW w:w="0" w:type="auto"/>
            <w:tcBorders>
              <w:top w:val="single" w:sz="6" w:space="0" w:color="D8D8D8"/>
              <w:left w:val="single" w:sz="6" w:space="0" w:color="D8D8D8"/>
              <w:bottom w:val="single" w:sz="6" w:space="0" w:color="D8D8D8"/>
              <w:right w:val="single" w:sz="6" w:space="0" w:color="D8D8D8"/>
            </w:tcBorders>
            <w:vAlign w:val="center"/>
            <w:hideMark/>
          </w:tcPr>
          <w:p w14:paraId="2C0309C8" w14:textId="4161B84C" w:rsidR="00F32461" w:rsidRPr="00EE44C2" w:rsidRDefault="00F32461" w:rsidP="00A554E7">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 xml:space="preserve">C:\steam-turbine-tutorial\tutorial-svcs&gt; cf start </w:t>
            </w:r>
            <w:r w:rsidR="00155E33" w:rsidRPr="00EE44C2">
              <w:rPr>
                <w:rFonts w:ascii="Arial" w:eastAsia="Times New Roman" w:hAnsi="Arial" w:cs="Arial"/>
                <w:sz w:val="20"/>
                <w:szCs w:val="20"/>
              </w:rPr>
              <w:t>&lt;YOUR_OWN_UNIQUE_PREFIX&gt;-tutorial-data</w:t>
            </w:r>
          </w:p>
        </w:tc>
      </w:tr>
    </w:tbl>
    <w:p w14:paraId="7A0154A8" w14:textId="1B74CC97" w:rsidR="00B54802" w:rsidRPr="001D14FB" w:rsidRDefault="00384D61" w:rsidP="001D14FB">
      <w:pPr>
        <w:pStyle w:val="ListParagraph"/>
        <w:numPr>
          <w:ilvl w:val="1"/>
          <w:numId w:val="15"/>
        </w:numPr>
        <w:shd w:val="clear" w:color="auto" w:fill="FFFFFF"/>
        <w:spacing w:before="100" w:beforeAutospacing="1" w:after="100" w:afterAutospacing="1" w:line="384" w:lineRule="atLeast"/>
        <w:rPr>
          <w:rFonts w:ascii="Arial" w:eastAsia="Times New Roman" w:hAnsi="Arial" w:cs="Arial"/>
          <w:color w:val="000000"/>
          <w:sz w:val="24"/>
          <w:szCs w:val="24"/>
        </w:rPr>
      </w:pPr>
      <w:r>
        <w:rPr>
          <w:rStyle w:val="CommentReference"/>
        </w:rPr>
        <w:commentReference w:id="2"/>
      </w:r>
      <w:r w:rsidR="00D73799">
        <w:rPr>
          <w:rFonts w:ascii="Arial" w:eastAsia="Times New Roman" w:hAnsi="Arial" w:cs="Arial"/>
          <w:color w:val="000000"/>
          <w:sz w:val="24"/>
          <w:szCs w:val="24"/>
        </w:rPr>
        <w:t xml:space="preserve">Run </w:t>
      </w:r>
      <w:r w:rsidR="004257BB">
        <w:rPr>
          <w:rFonts w:ascii="Arial" w:eastAsia="Times New Roman" w:hAnsi="Arial" w:cs="Arial"/>
          <w:color w:val="000000"/>
          <w:sz w:val="24"/>
          <w:szCs w:val="24"/>
        </w:rPr>
        <w:t xml:space="preserve">the </w:t>
      </w:r>
      <w:r w:rsidR="00B54802" w:rsidRPr="001D14FB">
        <w:rPr>
          <w:rFonts w:ascii="Arial" w:eastAsia="Times New Roman" w:hAnsi="Arial" w:cs="Arial"/>
          <w:color w:val="000000"/>
          <w:sz w:val="24"/>
          <w:szCs w:val="24"/>
        </w:rPr>
        <w:t>"cf apps"</w:t>
      </w:r>
      <w:r w:rsidR="004257BB">
        <w:rPr>
          <w:rFonts w:ascii="Arial" w:eastAsia="Times New Roman" w:hAnsi="Arial" w:cs="Arial"/>
          <w:color w:val="000000"/>
          <w:sz w:val="24"/>
          <w:szCs w:val="24"/>
        </w:rPr>
        <w:t xml:space="preserve"> command</w:t>
      </w:r>
      <w:r w:rsidR="00B54802" w:rsidRPr="001D14FB">
        <w:rPr>
          <w:rFonts w:ascii="Arial" w:eastAsia="Times New Roman" w:hAnsi="Arial" w:cs="Arial"/>
          <w:color w:val="000000"/>
          <w:sz w:val="24"/>
          <w:szCs w:val="24"/>
        </w:rPr>
        <w:t xml:space="preserve"> to discover the URL to your service</w:t>
      </w:r>
      <w:r w:rsidR="002209A8">
        <w:rPr>
          <w:rFonts w:ascii="Arial" w:eastAsia="Times New Roman" w:hAnsi="Arial" w:cs="Arial"/>
          <w:color w:val="000000"/>
          <w:sz w:val="24"/>
          <w:szCs w:val="24"/>
        </w:rPr>
        <w:t xml:space="preserve">.  Prepend the </w:t>
      </w:r>
      <w:r w:rsidR="00EE44C2">
        <w:rPr>
          <w:rFonts w:ascii="Arial" w:eastAsia="Times New Roman" w:hAnsi="Arial" w:cs="Arial"/>
          <w:color w:val="000000"/>
          <w:sz w:val="24"/>
          <w:szCs w:val="24"/>
        </w:rPr>
        <w:t>“</w:t>
      </w:r>
      <w:r w:rsidR="002209A8" w:rsidRPr="00EE44C2">
        <w:rPr>
          <w:rFonts w:ascii="Arial" w:eastAsia="Times New Roman" w:hAnsi="Arial" w:cs="Arial"/>
          <w:color w:val="000000"/>
          <w:sz w:val="24"/>
          <w:szCs w:val="24"/>
        </w:rPr>
        <w:t>https://</w:t>
      </w:r>
      <w:r w:rsidR="00EE44C2">
        <w:rPr>
          <w:rFonts w:ascii="Arial" w:eastAsia="Times New Roman" w:hAnsi="Arial" w:cs="Arial"/>
          <w:color w:val="000000"/>
          <w:sz w:val="24"/>
          <w:szCs w:val="24"/>
        </w:rPr>
        <w:t>”</w:t>
      </w:r>
      <w:r w:rsidR="002209A8">
        <w:rPr>
          <w:rFonts w:ascii="Arial" w:eastAsia="Times New Roman" w:hAnsi="Arial" w:cs="Arial"/>
          <w:color w:val="000000"/>
          <w:sz w:val="24"/>
          <w:szCs w:val="24"/>
        </w:rPr>
        <w:t xml:space="preserve"> protocol then</w:t>
      </w:r>
      <w:r w:rsidR="00B54802" w:rsidRPr="001D14FB">
        <w:rPr>
          <w:rFonts w:ascii="Arial" w:eastAsia="Times New Roman" w:hAnsi="Arial" w:cs="Arial"/>
          <w:color w:val="000000"/>
          <w:sz w:val="24"/>
          <w:szCs w:val="24"/>
        </w:rPr>
        <w:t xml:space="preserve"> append your API path to get the full URL to your data service</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3C24C4FB"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1A181A4D" w14:textId="7FACADC6" w:rsidR="00B54802" w:rsidRPr="001D14FB" w:rsidRDefault="00B54802" w:rsidP="00B54802">
            <w:pPr>
              <w:spacing w:beforeAutospacing="1" w:after="0" w:afterAutospacing="1" w:line="240" w:lineRule="auto"/>
              <w:rPr>
                <w:rFonts w:ascii="Arial" w:eastAsia="Times New Roman" w:hAnsi="Arial" w:cs="Arial"/>
                <w:b/>
                <w:sz w:val="21"/>
                <w:szCs w:val="21"/>
              </w:rPr>
            </w:pPr>
            <w:r w:rsidRPr="00B54802">
              <w:rPr>
                <w:rFonts w:ascii="Arial" w:eastAsia="Times New Roman" w:hAnsi="Arial" w:cs="Arial"/>
                <w:sz w:val="21"/>
                <w:szCs w:val="21"/>
              </w:rPr>
              <w:lastRenderedPageBreak/>
              <w:t>D:\mydir\steam-turbine-tutorial\tutorial-svcs&gt; cf apps</w:t>
            </w:r>
            <w:r w:rsidRPr="00B54802">
              <w:rPr>
                <w:rFonts w:ascii="Arial" w:eastAsia="Times New Roman" w:hAnsi="Arial" w:cs="Arial"/>
                <w:sz w:val="21"/>
                <w:szCs w:val="21"/>
              </w:rPr>
              <w:br/>
              <w:t>Getting apps in org DigitalTwin / space dev as 200000000@mail.ad.ge.com...</w:t>
            </w:r>
            <w:r w:rsidRPr="00B54802">
              <w:rPr>
                <w:rFonts w:ascii="Arial" w:eastAsia="Times New Roman" w:hAnsi="Arial" w:cs="Arial"/>
                <w:sz w:val="21"/>
                <w:szCs w:val="21"/>
              </w:rPr>
              <w:br/>
              <w:t>OK</w:t>
            </w:r>
            <w:r w:rsidRPr="00B54802">
              <w:rPr>
                <w:rFonts w:ascii="Arial" w:eastAsia="Times New Roman" w:hAnsi="Arial" w:cs="Arial"/>
                <w:sz w:val="21"/>
                <w:szCs w:val="21"/>
              </w:rPr>
              <w:br/>
              <w:t>name                                requested state   instances   memory   disk   urls</w:t>
            </w:r>
            <w:r w:rsidRPr="00B54802">
              <w:rPr>
                <w:rFonts w:ascii="Arial" w:eastAsia="Times New Roman" w:hAnsi="Arial" w:cs="Arial"/>
                <w:sz w:val="21"/>
                <w:szCs w:val="21"/>
              </w:rPr>
              <w:br/>
              <w:t>...</w:t>
            </w:r>
            <w:r w:rsidRPr="00B54802">
              <w:rPr>
                <w:rFonts w:ascii="Arial" w:eastAsia="Times New Roman" w:hAnsi="Arial" w:cs="Arial"/>
                <w:sz w:val="21"/>
                <w:szCs w:val="21"/>
              </w:rPr>
              <w:br/>
              <w:t>tutorial-</w:t>
            </w:r>
            <w:r w:rsidR="00F32461">
              <w:rPr>
                <w:rFonts w:ascii="Arial" w:eastAsia="Times New Roman" w:hAnsi="Arial" w:cs="Arial"/>
                <w:sz w:val="21"/>
                <w:szCs w:val="21"/>
              </w:rPr>
              <w:t>data</w:t>
            </w:r>
            <w:r w:rsidRPr="00B54802">
              <w:rPr>
                <w:rFonts w:ascii="Arial" w:eastAsia="Times New Roman" w:hAnsi="Arial" w:cs="Arial"/>
                <w:sz w:val="21"/>
                <w:szCs w:val="21"/>
              </w:rPr>
              <w:t xml:space="preserve">                      started                1/1             1G           1G     </w:t>
            </w:r>
            <w:r w:rsidRPr="001D14FB">
              <w:rPr>
                <w:rFonts w:ascii="Arial" w:eastAsia="Times New Roman" w:hAnsi="Arial" w:cs="Arial"/>
                <w:b/>
                <w:sz w:val="21"/>
                <w:szCs w:val="21"/>
              </w:rPr>
              <w:t>dt-tutorial-</w:t>
            </w:r>
            <w:r w:rsidR="00F32461">
              <w:rPr>
                <w:rFonts w:ascii="Arial" w:eastAsia="Times New Roman" w:hAnsi="Arial" w:cs="Arial"/>
                <w:b/>
                <w:sz w:val="21"/>
                <w:szCs w:val="21"/>
              </w:rPr>
              <w:t>data</w:t>
            </w:r>
            <w:r w:rsidRPr="001D14FB">
              <w:rPr>
                <w:rFonts w:ascii="Arial" w:eastAsia="Times New Roman" w:hAnsi="Arial" w:cs="Arial"/>
                <w:b/>
                <w:sz w:val="21"/>
                <w:szCs w:val="21"/>
              </w:rPr>
              <w:t>.run.aws-usw02-pr.ice.predix.io    </w:t>
            </w:r>
          </w:p>
          <w:p w14:paraId="42BEA558" w14:textId="77777777" w:rsidR="00B54802" w:rsidRPr="00B54802" w:rsidRDefault="00B54802" w:rsidP="00B54802">
            <w:pPr>
              <w:spacing w:before="100" w:beforeAutospacing="1" w:after="100" w:afterAutospacing="1" w:line="240" w:lineRule="auto"/>
              <w:rPr>
                <w:rFonts w:ascii="Arial" w:eastAsia="Times New Roman" w:hAnsi="Arial" w:cs="Arial"/>
                <w:sz w:val="21"/>
                <w:szCs w:val="21"/>
              </w:rPr>
            </w:pPr>
            <w:r w:rsidRPr="00B54802">
              <w:rPr>
                <w:rFonts w:ascii="Arial" w:eastAsia="Times New Roman" w:hAnsi="Arial" w:cs="Arial"/>
                <w:sz w:val="21"/>
                <w:szCs w:val="21"/>
              </w:rPr>
              <w:t> </w:t>
            </w:r>
          </w:p>
        </w:tc>
      </w:tr>
    </w:tbl>
    <w:p w14:paraId="567EE114" w14:textId="74E023BB" w:rsidR="007C5B32" w:rsidRPr="00EE44C2" w:rsidRDefault="007C5B32" w:rsidP="00B54802">
      <w:pPr>
        <w:shd w:val="clear" w:color="auto" w:fill="FFFFFF"/>
        <w:spacing w:beforeAutospacing="1" w:after="0" w:afterAutospacing="1" w:line="240" w:lineRule="auto"/>
        <w:outlineLvl w:val="2"/>
        <w:rPr>
          <w:rFonts w:ascii="Arial" w:eastAsia="Times New Roman" w:hAnsi="Arial" w:cs="Arial"/>
          <w:bCs/>
          <w:color w:val="000000"/>
          <w:sz w:val="24"/>
          <w:szCs w:val="24"/>
        </w:rPr>
      </w:pPr>
      <w:r>
        <w:rPr>
          <w:rFonts w:ascii="Arial" w:eastAsia="Times New Roman" w:hAnsi="Arial" w:cs="Arial"/>
          <w:bCs/>
          <w:color w:val="000000"/>
          <w:sz w:val="24"/>
          <w:szCs w:val="24"/>
        </w:rPr>
        <w:t>We’ll test this application after we’ve pushed some time series data into the service in the next section.</w:t>
      </w:r>
    </w:p>
    <w:p w14:paraId="3DC486FE" w14:textId="77777777" w:rsidR="007C5B32" w:rsidRDefault="007C5B32" w:rsidP="00B54802">
      <w:pPr>
        <w:shd w:val="clear" w:color="auto" w:fill="FFFFFF"/>
        <w:spacing w:beforeAutospacing="1" w:after="0" w:afterAutospacing="1" w:line="240" w:lineRule="auto"/>
        <w:outlineLvl w:val="2"/>
        <w:rPr>
          <w:rFonts w:ascii="Arial" w:eastAsia="Times New Roman" w:hAnsi="Arial" w:cs="Arial"/>
          <w:b/>
          <w:bCs/>
          <w:color w:val="000000"/>
          <w:sz w:val="27"/>
          <w:szCs w:val="27"/>
        </w:rPr>
      </w:pPr>
    </w:p>
    <w:p w14:paraId="36540B92" w14:textId="3744690D"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Create sample data</w:t>
      </w:r>
    </w:p>
    <w:p w14:paraId="2AF54C94" w14:textId="55E4D06E" w:rsidR="00B54802" w:rsidRPr="00B54802" w:rsidRDefault="002E7434"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To</w:t>
      </w:r>
      <w:r w:rsidR="00B54802" w:rsidRPr="00B54802">
        <w:rPr>
          <w:rFonts w:ascii="Arial" w:eastAsia="Times New Roman" w:hAnsi="Arial" w:cs="Arial"/>
          <w:color w:val="000000"/>
          <w:sz w:val="24"/>
          <w:szCs w:val="24"/>
        </w:rPr>
        <w:t xml:space="preserve"> demonstrate</w:t>
      </w:r>
      <w:r w:rsidR="00DD20BD">
        <w:rPr>
          <w:rFonts w:ascii="Arial" w:eastAsia="Times New Roman" w:hAnsi="Arial" w:cs="Arial"/>
          <w:color w:val="000000"/>
          <w:sz w:val="24"/>
          <w:szCs w:val="24"/>
        </w:rPr>
        <w:t xml:space="preserve"> that we can retrieve time series data from the time series service</w:t>
      </w:r>
      <w:r w:rsidR="00B54802" w:rsidRPr="00B54802">
        <w:rPr>
          <w:rFonts w:ascii="Arial" w:eastAsia="Times New Roman" w:hAnsi="Arial" w:cs="Arial"/>
          <w:color w:val="000000"/>
          <w:sz w:val="24"/>
          <w:szCs w:val="24"/>
        </w:rPr>
        <w:t>, we need to load some sample data into the time</w:t>
      </w:r>
      <w:r w:rsidR="00272B60">
        <w:rPr>
          <w:rFonts w:ascii="Arial" w:eastAsia="Times New Roman" w:hAnsi="Arial" w:cs="Arial"/>
          <w:color w:val="000000"/>
          <w:sz w:val="24"/>
          <w:szCs w:val="24"/>
        </w:rPr>
        <w:t xml:space="preserve"> </w:t>
      </w:r>
      <w:r w:rsidR="00B54802" w:rsidRPr="00B54802">
        <w:rPr>
          <w:rFonts w:ascii="Arial" w:eastAsia="Times New Roman" w:hAnsi="Arial" w:cs="Arial"/>
          <w:color w:val="000000"/>
          <w:sz w:val="24"/>
          <w:szCs w:val="24"/>
        </w:rPr>
        <w:t xml:space="preserve">series service for our asset(s). We have </w:t>
      </w:r>
      <w:r w:rsidR="00D24B49">
        <w:rPr>
          <w:rFonts w:ascii="Arial" w:eastAsia="Times New Roman" w:hAnsi="Arial" w:cs="Arial"/>
          <w:color w:val="000000"/>
          <w:sz w:val="24"/>
          <w:szCs w:val="24"/>
        </w:rPr>
        <w:t xml:space="preserve">a </w:t>
      </w:r>
      <w:r w:rsidR="00B54802" w:rsidRPr="00B54802">
        <w:rPr>
          <w:rFonts w:ascii="Arial" w:eastAsia="Times New Roman" w:hAnsi="Arial" w:cs="Arial"/>
          <w:color w:val="000000"/>
          <w:sz w:val="24"/>
          <w:szCs w:val="24"/>
        </w:rPr>
        <w:t>sample utility in steam-turbine-tutorial/tutorial-util/tutorial-timeseries-util. This utility can be used to create some demonstration data.</w:t>
      </w:r>
      <w:r w:rsidR="00D73799">
        <w:rPr>
          <w:rFonts w:ascii="Arial" w:eastAsia="Times New Roman" w:hAnsi="Arial" w:cs="Arial"/>
          <w:color w:val="000000"/>
          <w:sz w:val="24"/>
          <w:szCs w:val="24"/>
        </w:rPr>
        <w:t xml:space="preserve"> T</w:t>
      </w:r>
      <w:r w:rsidR="00B54802" w:rsidRPr="00B54802">
        <w:rPr>
          <w:rFonts w:ascii="Arial" w:eastAsia="Times New Roman" w:hAnsi="Arial" w:cs="Arial"/>
          <w:color w:val="000000"/>
          <w:sz w:val="24"/>
          <w:szCs w:val="24"/>
        </w:rPr>
        <w:t xml:space="preserve">his </w:t>
      </w:r>
      <w:r w:rsidR="00D73799">
        <w:rPr>
          <w:rFonts w:ascii="Arial" w:eastAsia="Times New Roman" w:hAnsi="Arial" w:cs="Arial"/>
          <w:color w:val="000000"/>
          <w:sz w:val="24"/>
          <w:szCs w:val="24"/>
        </w:rPr>
        <w:t>simulates</w:t>
      </w:r>
      <w:r w:rsidR="00D73799" w:rsidRPr="00B54802">
        <w:rPr>
          <w:rFonts w:ascii="Arial" w:eastAsia="Times New Roman" w:hAnsi="Arial" w:cs="Arial"/>
          <w:color w:val="000000"/>
          <w:sz w:val="24"/>
          <w:szCs w:val="24"/>
        </w:rPr>
        <w:t xml:space="preserve"> </w:t>
      </w:r>
      <w:r w:rsidR="00B54802" w:rsidRPr="00B54802">
        <w:rPr>
          <w:rFonts w:ascii="Arial" w:eastAsia="Times New Roman" w:hAnsi="Arial" w:cs="Arial"/>
          <w:color w:val="000000"/>
          <w:sz w:val="24"/>
          <w:szCs w:val="24"/>
        </w:rPr>
        <w:t>a service that</w:t>
      </w:r>
      <w:r w:rsidR="00DD20BD">
        <w:rPr>
          <w:rFonts w:ascii="Arial" w:eastAsia="Times New Roman" w:hAnsi="Arial" w:cs="Arial"/>
          <w:color w:val="000000"/>
          <w:sz w:val="24"/>
          <w:szCs w:val="24"/>
        </w:rPr>
        <w:t>,</w:t>
      </w:r>
      <w:r w:rsidR="00B54802" w:rsidRPr="00B54802">
        <w:rPr>
          <w:rFonts w:ascii="Arial" w:eastAsia="Times New Roman" w:hAnsi="Arial" w:cs="Arial"/>
          <w:color w:val="000000"/>
          <w:sz w:val="24"/>
          <w:szCs w:val="24"/>
        </w:rPr>
        <w:t xml:space="preserve"> </w:t>
      </w:r>
      <w:r w:rsidR="00D73799">
        <w:rPr>
          <w:rFonts w:ascii="Arial" w:eastAsia="Times New Roman" w:hAnsi="Arial" w:cs="Arial"/>
          <w:color w:val="000000"/>
          <w:sz w:val="24"/>
          <w:szCs w:val="24"/>
        </w:rPr>
        <w:t xml:space="preserve">in </w:t>
      </w:r>
      <w:r w:rsidR="00D73799" w:rsidRPr="00B54802">
        <w:rPr>
          <w:rFonts w:ascii="Arial" w:eastAsia="Times New Roman" w:hAnsi="Arial" w:cs="Arial"/>
          <w:color w:val="000000"/>
          <w:sz w:val="24"/>
          <w:szCs w:val="24"/>
        </w:rPr>
        <w:t>real-world Digital Twin applications</w:t>
      </w:r>
      <w:r w:rsidR="00DD20BD">
        <w:rPr>
          <w:rFonts w:ascii="Arial" w:eastAsia="Times New Roman" w:hAnsi="Arial" w:cs="Arial"/>
          <w:color w:val="000000"/>
          <w:sz w:val="24"/>
          <w:szCs w:val="24"/>
        </w:rPr>
        <w:t>,</w:t>
      </w:r>
      <w:r w:rsidR="00D73799" w:rsidRPr="00B54802">
        <w:rPr>
          <w:rFonts w:ascii="Arial" w:eastAsia="Times New Roman" w:hAnsi="Arial" w:cs="Arial"/>
          <w:color w:val="000000"/>
          <w:sz w:val="24"/>
          <w:szCs w:val="24"/>
        </w:rPr>
        <w:t xml:space="preserve"> </w:t>
      </w:r>
      <w:r w:rsidR="00D73799">
        <w:rPr>
          <w:rFonts w:ascii="Arial" w:eastAsia="Times New Roman" w:hAnsi="Arial" w:cs="Arial"/>
          <w:color w:val="000000"/>
          <w:sz w:val="24"/>
          <w:szCs w:val="24"/>
        </w:rPr>
        <w:t xml:space="preserve">would </w:t>
      </w:r>
      <w:r w:rsidR="00B54802" w:rsidRPr="00B54802">
        <w:rPr>
          <w:rFonts w:ascii="Arial" w:eastAsia="Times New Roman" w:hAnsi="Arial" w:cs="Arial"/>
          <w:color w:val="000000"/>
          <w:sz w:val="24"/>
          <w:szCs w:val="24"/>
        </w:rPr>
        <w:t>capture data from the asset</w:t>
      </w:r>
      <w:r w:rsidR="00D24B49">
        <w:rPr>
          <w:rFonts w:ascii="Arial" w:eastAsia="Times New Roman" w:hAnsi="Arial" w:cs="Arial"/>
          <w:color w:val="000000"/>
          <w:sz w:val="24"/>
          <w:szCs w:val="24"/>
        </w:rPr>
        <w:t>’s</w:t>
      </w:r>
      <w:r w:rsidR="00B54802" w:rsidRPr="00B54802">
        <w:rPr>
          <w:rFonts w:ascii="Arial" w:eastAsia="Times New Roman" w:hAnsi="Arial" w:cs="Arial"/>
          <w:color w:val="000000"/>
          <w:sz w:val="24"/>
          <w:szCs w:val="24"/>
        </w:rPr>
        <w:t xml:space="preserve"> sensors and save </w:t>
      </w:r>
      <w:r w:rsidR="00D24B49">
        <w:rPr>
          <w:rFonts w:ascii="Arial" w:eastAsia="Times New Roman" w:hAnsi="Arial" w:cs="Arial"/>
          <w:color w:val="000000"/>
          <w:sz w:val="24"/>
          <w:szCs w:val="24"/>
        </w:rPr>
        <w:t xml:space="preserve">it </w:t>
      </w:r>
      <w:r w:rsidR="00B54802" w:rsidRPr="00B54802">
        <w:rPr>
          <w:rFonts w:ascii="Arial" w:eastAsia="Times New Roman" w:hAnsi="Arial" w:cs="Arial"/>
          <w:color w:val="000000"/>
          <w:sz w:val="24"/>
          <w:szCs w:val="24"/>
        </w:rPr>
        <w:t>for analysis. Refer to </w:t>
      </w:r>
      <w:r w:rsidR="00B54802" w:rsidRPr="00EE44C2">
        <w:rPr>
          <w:rFonts w:ascii="Arial" w:eastAsia="Times New Roman" w:hAnsi="Arial" w:cs="Arial"/>
          <w:b/>
          <w:sz w:val="24"/>
          <w:szCs w:val="24"/>
        </w:rPr>
        <w:t>Getting Started</w:t>
      </w:r>
      <w:r w:rsidR="00B54802" w:rsidRPr="00EE44C2">
        <w:rPr>
          <w:rFonts w:ascii="Arial" w:eastAsia="Times New Roman" w:hAnsi="Arial" w:cs="Arial"/>
          <w:sz w:val="24"/>
          <w:szCs w:val="24"/>
        </w:rPr>
        <w:t> </w:t>
      </w:r>
      <w:r w:rsidR="00B54802" w:rsidRPr="00B54802">
        <w:rPr>
          <w:rFonts w:ascii="Arial" w:eastAsia="Times New Roman" w:hAnsi="Arial" w:cs="Arial"/>
          <w:color w:val="000000"/>
          <w:sz w:val="24"/>
          <w:szCs w:val="24"/>
        </w:rPr>
        <w:t>for download instructions.</w:t>
      </w:r>
    </w:p>
    <w:p w14:paraId="654896AB" w14:textId="419EB397"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This utility reads steam turbine data from a local CSV file which contains timestamp, rpm, and actual temperature values and pushes that data to a Predix Time</w:t>
      </w:r>
      <w:r w:rsidR="00272B60">
        <w:rPr>
          <w:rFonts w:ascii="Arial" w:eastAsia="Times New Roman" w:hAnsi="Arial" w:cs="Arial"/>
          <w:color w:val="000000"/>
          <w:sz w:val="24"/>
          <w:szCs w:val="24"/>
        </w:rPr>
        <w:t xml:space="preserve"> S</w:t>
      </w:r>
      <w:r w:rsidRPr="00B54802">
        <w:rPr>
          <w:rFonts w:ascii="Arial" w:eastAsia="Times New Roman" w:hAnsi="Arial" w:cs="Arial"/>
          <w:color w:val="000000"/>
          <w:sz w:val="24"/>
          <w:szCs w:val="24"/>
        </w:rPr>
        <w:t>eries Service instance. See the example input file here (</w:t>
      </w:r>
      <w:r w:rsidR="002E7434" w:rsidRPr="00B54802">
        <w:rPr>
          <w:rFonts w:ascii="Arial" w:eastAsia="Times New Roman" w:hAnsi="Arial" w:cs="Arial"/>
          <w:color w:val="000000"/>
          <w:sz w:val="24"/>
          <w:szCs w:val="24"/>
        </w:rPr>
        <w:t>and</w:t>
      </w:r>
      <w:r w:rsidRPr="00B54802">
        <w:rPr>
          <w:rFonts w:ascii="Arial" w:eastAsia="Times New Roman" w:hAnsi="Arial" w:cs="Arial"/>
          <w:color w:val="000000"/>
          <w:sz w:val="24"/>
          <w:szCs w:val="24"/>
        </w:rPr>
        <w:t xml:space="preserve"> in the resources directory):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3CA82B79"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2AA8ADC5" w14:textId="59EC0440" w:rsidR="00B54802" w:rsidRPr="00EE44C2" w:rsidRDefault="00B54802" w:rsidP="00B54802">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timestamp,rpm,temperature</w:t>
            </w:r>
            <w:r w:rsidR="005A086C" w:rsidRPr="00EE44C2">
              <w:rPr>
                <w:rFonts w:ascii="Arial" w:eastAsia="Times New Roman" w:hAnsi="Arial" w:cs="Arial"/>
                <w:sz w:val="20"/>
                <w:szCs w:val="20"/>
              </w:rPr>
              <w:br/>
            </w:r>
            <w:r w:rsidRPr="00EE44C2">
              <w:rPr>
                <w:rFonts w:ascii="Arial" w:eastAsia="Times New Roman" w:hAnsi="Arial" w:cs="Arial"/>
                <w:sz w:val="20"/>
                <w:szCs w:val="20"/>
              </w:rPr>
              <w:t>1420070400000,500,501.57855029380073 1420070460000,500,500.0512064418933 1420070520000,500,501.5429791929606 1420070580000,500,501.64609451559187 1420070640000,500,501.42537209804453 1420070700000,500,501.4978736145987</w:t>
            </w:r>
          </w:p>
        </w:tc>
      </w:tr>
    </w:tbl>
    <w:p w14:paraId="15FB0C3C" w14:textId="77777777"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Installation</w:t>
      </w:r>
    </w:p>
    <w:p w14:paraId="3750A3C1" w14:textId="706AFAF6" w:rsidR="002E7434" w:rsidRDefault="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Adjust the application.yml file in the src/main/resources folder and the relevant constants in the com.ge.digitaltwin.tutorial.util.</w:t>
      </w:r>
      <w:r w:rsidR="00A554E7">
        <w:rPr>
          <w:rFonts w:ascii="Arial" w:eastAsia="Times New Roman" w:hAnsi="Arial" w:cs="Arial"/>
          <w:color w:val="000000"/>
          <w:sz w:val="24"/>
          <w:szCs w:val="24"/>
        </w:rPr>
        <w:t>IngestionService</w:t>
      </w:r>
      <w:r w:rsidRPr="00B54802">
        <w:rPr>
          <w:rFonts w:ascii="Arial" w:eastAsia="Times New Roman" w:hAnsi="Arial" w:cs="Arial"/>
          <w:color w:val="000000"/>
          <w:sz w:val="24"/>
          <w:szCs w:val="24"/>
        </w:rPr>
        <w:t xml:space="preserve"> class as appropriate for your environment</w:t>
      </w:r>
      <w:r w:rsidR="002E7434">
        <w:rPr>
          <w:rFonts w:ascii="Arial" w:eastAsia="Times New Roman" w:hAnsi="Arial" w:cs="Arial"/>
          <w:color w:val="000000"/>
          <w:sz w:val="24"/>
          <w:szCs w:val="24"/>
        </w:rPr>
        <w:t>.</w:t>
      </w:r>
    </w:p>
    <w:p w14:paraId="09225EB4" w14:textId="19A703FC" w:rsidR="001C5700" w:rsidRPr="00B54802" w:rsidRDefault="003C5F41">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Note that the section with the key “com.ge.dt.tsc” is the configuration of the </w:t>
      </w:r>
      <w:r w:rsidRPr="00EE44C2">
        <w:rPr>
          <w:rFonts w:ascii="Arial" w:eastAsia="Times New Roman" w:hAnsi="Arial" w:cs="Arial"/>
          <w:b/>
          <w:color w:val="000000"/>
          <w:sz w:val="24"/>
          <w:szCs w:val="24"/>
        </w:rPr>
        <w:t>D</w:t>
      </w:r>
      <w:r>
        <w:rPr>
          <w:rFonts w:ascii="Arial" w:eastAsia="Times New Roman" w:hAnsi="Arial" w:cs="Arial"/>
          <w:color w:val="000000"/>
          <w:sz w:val="24"/>
          <w:szCs w:val="24"/>
        </w:rPr>
        <w:t xml:space="preserve">igital </w:t>
      </w:r>
      <w:r w:rsidRPr="00EE44C2">
        <w:rPr>
          <w:rFonts w:ascii="Arial" w:eastAsia="Times New Roman" w:hAnsi="Arial" w:cs="Arial"/>
          <w:b/>
          <w:color w:val="000000"/>
          <w:sz w:val="24"/>
          <w:szCs w:val="24"/>
        </w:rPr>
        <w:t>T</w:t>
      </w:r>
      <w:r>
        <w:rPr>
          <w:rFonts w:ascii="Arial" w:eastAsia="Times New Roman" w:hAnsi="Arial" w:cs="Arial"/>
          <w:color w:val="000000"/>
          <w:sz w:val="24"/>
          <w:szCs w:val="24"/>
        </w:rPr>
        <w:t xml:space="preserve">win </w:t>
      </w:r>
      <w:r w:rsidRPr="00EE44C2">
        <w:rPr>
          <w:rFonts w:ascii="Arial" w:eastAsia="Times New Roman" w:hAnsi="Arial" w:cs="Arial"/>
          <w:b/>
          <w:color w:val="000000"/>
          <w:sz w:val="24"/>
          <w:szCs w:val="24"/>
        </w:rPr>
        <w:t>T</w:t>
      </w:r>
      <w:r>
        <w:rPr>
          <w:rFonts w:ascii="Arial" w:eastAsia="Times New Roman" w:hAnsi="Arial" w:cs="Arial"/>
          <w:color w:val="000000"/>
          <w:sz w:val="24"/>
          <w:szCs w:val="24"/>
        </w:rPr>
        <w:t>ime</w:t>
      </w:r>
      <w:r w:rsidRPr="00EE44C2">
        <w:rPr>
          <w:rFonts w:ascii="Arial" w:eastAsia="Times New Roman" w:hAnsi="Arial" w:cs="Arial"/>
          <w:b/>
          <w:color w:val="000000"/>
          <w:sz w:val="24"/>
          <w:szCs w:val="24"/>
        </w:rPr>
        <w:t>S</w:t>
      </w:r>
      <w:r>
        <w:rPr>
          <w:rFonts w:ascii="Arial" w:eastAsia="Times New Roman" w:hAnsi="Arial" w:cs="Arial"/>
          <w:color w:val="000000"/>
          <w:sz w:val="24"/>
          <w:szCs w:val="24"/>
        </w:rPr>
        <w:t xml:space="preserve">eries </w:t>
      </w:r>
      <w:r w:rsidRPr="00EE44C2">
        <w:rPr>
          <w:rFonts w:ascii="Arial" w:eastAsia="Times New Roman" w:hAnsi="Arial" w:cs="Arial"/>
          <w:b/>
          <w:color w:val="000000"/>
          <w:sz w:val="24"/>
          <w:szCs w:val="24"/>
        </w:rPr>
        <w:t>C</w:t>
      </w:r>
      <w:r>
        <w:rPr>
          <w:rFonts w:ascii="Arial" w:eastAsia="Times New Roman" w:hAnsi="Arial" w:cs="Arial"/>
          <w:color w:val="000000"/>
          <w:sz w:val="24"/>
          <w:szCs w:val="24"/>
        </w:rPr>
        <w:t>lient.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2B9D1AEF"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2375F38C" w14:textId="6550B9C5" w:rsidR="00B54802" w:rsidRPr="00EE44C2" w:rsidRDefault="00A40E6F" w:rsidP="00A40E6F">
            <w:pPr>
              <w:spacing w:beforeAutospacing="1" w:after="0" w:afterAutospacing="1" w:line="240" w:lineRule="auto"/>
              <w:rPr>
                <w:rFonts w:ascii="Arial" w:eastAsia="Times New Roman" w:hAnsi="Arial" w:cs="Arial"/>
                <w:sz w:val="20"/>
                <w:szCs w:val="20"/>
              </w:rPr>
            </w:pPr>
            <w:r w:rsidRPr="00EE44C2">
              <w:rPr>
                <w:rFonts w:ascii="Arial" w:eastAsia="Times New Roman" w:hAnsi="Arial" w:cs="Arial"/>
                <w:sz w:val="20"/>
                <w:szCs w:val="20"/>
              </w:rPr>
              <w:t>com.ge.dt.tsc:</w:t>
            </w:r>
            <w:r w:rsidRPr="00EE44C2">
              <w:rPr>
                <w:rFonts w:ascii="Arial" w:eastAsia="Times New Roman" w:hAnsi="Arial" w:cs="Arial"/>
                <w:sz w:val="20"/>
                <w:szCs w:val="20"/>
              </w:rPr>
              <w:br/>
              <w:t xml:space="preserve">  token-endpoint: https://&lt;YOUR_UAA_INSTANCE_HERE&gt;.predix-uaa.run.aws-usw02-pr.ice.predix.io/oauth/token</w:t>
            </w:r>
            <w:r w:rsidRPr="00EE44C2">
              <w:rPr>
                <w:rFonts w:ascii="Arial" w:eastAsia="Times New Roman" w:hAnsi="Arial" w:cs="Arial"/>
                <w:sz w:val="20"/>
                <w:szCs w:val="20"/>
              </w:rPr>
              <w:br/>
              <w:t xml:space="preserve">  clientId: &lt;YOUR CLIENT ID&gt;</w:t>
            </w:r>
            <w:r w:rsidRPr="00EE44C2">
              <w:rPr>
                <w:rFonts w:ascii="Arial" w:eastAsia="Times New Roman" w:hAnsi="Arial" w:cs="Arial"/>
                <w:sz w:val="20"/>
                <w:szCs w:val="20"/>
              </w:rPr>
              <w:br/>
              <w:t xml:space="preserve">  zoneId: &lt;YOUR_PREDIX_TIMESERIES_SERVICE_ZONE_ID&gt;</w:t>
            </w:r>
            <w:r w:rsidRPr="00EE44C2">
              <w:rPr>
                <w:rFonts w:ascii="Arial" w:eastAsia="Times New Roman" w:hAnsi="Arial" w:cs="Arial"/>
                <w:sz w:val="20"/>
                <w:szCs w:val="20"/>
              </w:rPr>
              <w:br/>
              <w:t xml:space="preserve">  ingestionEndpoint: wss://gateway-predix-data-services.run.aws-usw02-pr.ice.predix.io/v1/stream/messages</w:t>
            </w:r>
            <w:r w:rsidRPr="00EE44C2">
              <w:rPr>
                <w:rFonts w:ascii="Arial" w:eastAsia="Times New Roman" w:hAnsi="Arial" w:cs="Arial"/>
                <w:sz w:val="20"/>
                <w:szCs w:val="20"/>
              </w:rPr>
              <w:br/>
              <w:t xml:space="preserve">  queryEndpoint: https://time-series-store-predix.run.aws-usw02-pr.ice.predix.io/v1/datapoints</w:t>
            </w:r>
            <w:r w:rsidRPr="00EE44C2">
              <w:rPr>
                <w:rFonts w:ascii="Arial" w:eastAsia="Times New Roman" w:hAnsi="Arial" w:cs="Arial"/>
                <w:sz w:val="20"/>
                <w:szCs w:val="20"/>
              </w:rPr>
              <w:br/>
              <w:t xml:space="preserve">  proxyHost: &lt;HOSTNAME&gt;</w:t>
            </w:r>
            <w:r w:rsidRPr="00EE44C2">
              <w:rPr>
                <w:rFonts w:ascii="Arial" w:eastAsia="Times New Roman" w:hAnsi="Arial" w:cs="Arial"/>
                <w:sz w:val="20"/>
                <w:szCs w:val="20"/>
              </w:rPr>
              <w:br/>
              <w:t xml:space="preserve">  proxyPort: &lt;PORT&gt;</w:t>
            </w:r>
            <w:r w:rsidRPr="00EE44C2">
              <w:rPr>
                <w:rFonts w:ascii="Arial" w:eastAsia="Times New Roman" w:hAnsi="Arial" w:cs="Arial"/>
                <w:sz w:val="20"/>
                <w:szCs w:val="20"/>
              </w:rPr>
              <w:br/>
            </w:r>
            <w:r w:rsidRPr="00EE44C2">
              <w:rPr>
                <w:rFonts w:ascii="Arial" w:eastAsia="Times New Roman" w:hAnsi="Arial" w:cs="Arial"/>
                <w:sz w:val="20"/>
                <w:szCs w:val="20"/>
              </w:rPr>
              <w:br/>
              <w:t>logging.level.com.ge.dt.tsc: DEBUG</w:t>
            </w:r>
            <w:r w:rsidRPr="00EE44C2">
              <w:rPr>
                <w:rFonts w:ascii="Arial" w:eastAsia="Times New Roman" w:hAnsi="Arial" w:cs="Arial"/>
                <w:sz w:val="20"/>
                <w:szCs w:val="20"/>
              </w:rPr>
              <w:br/>
              <w:t>logging.level.com.ge.digitaltwin.tutorial.util: debug</w:t>
            </w:r>
          </w:p>
        </w:tc>
      </w:tr>
    </w:tbl>
    <w:p w14:paraId="66EB490E" w14:textId="75F6E587" w:rsidR="00A40E6F" w:rsidRPr="00EE44C2" w:rsidRDefault="00A40E6F"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4"/>
          <w:szCs w:val="24"/>
        </w:rPr>
      </w:pPr>
      <w:r w:rsidRPr="00EE44C2">
        <w:rPr>
          <w:rFonts w:ascii="Arial" w:eastAsia="Times New Roman" w:hAnsi="Arial" w:cs="Arial"/>
          <w:color w:val="000000"/>
          <w:sz w:val="24"/>
          <w:szCs w:val="24"/>
        </w:rPr>
        <w:t>Substitute your UAA instance name for &lt;YOUR_UAA_INSTANCE_HERE&gt;.</w:t>
      </w:r>
    </w:p>
    <w:p w14:paraId="1BD05FA9" w14:textId="5470E11E" w:rsidR="00A40E6F" w:rsidRPr="00EE44C2" w:rsidRDefault="00A40E6F"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4"/>
          <w:szCs w:val="24"/>
        </w:rPr>
      </w:pPr>
      <w:r w:rsidRPr="00EE44C2">
        <w:rPr>
          <w:rFonts w:ascii="Arial" w:eastAsia="Times New Roman" w:hAnsi="Arial" w:cs="Arial"/>
          <w:color w:val="000000"/>
          <w:sz w:val="24"/>
          <w:szCs w:val="24"/>
        </w:rPr>
        <w:t>Substitute your client id for &lt;YOUR_CLIENT_ID&gt;.</w:t>
      </w:r>
    </w:p>
    <w:p w14:paraId="09793151" w14:textId="4DE03C74" w:rsidR="00A40E6F" w:rsidRPr="00EE44C2" w:rsidRDefault="00A40E6F"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4"/>
          <w:szCs w:val="24"/>
        </w:rPr>
      </w:pPr>
      <w:r w:rsidRPr="00EE44C2">
        <w:rPr>
          <w:rFonts w:ascii="Arial" w:eastAsia="Times New Roman" w:hAnsi="Arial" w:cs="Arial"/>
          <w:color w:val="000000"/>
          <w:sz w:val="24"/>
          <w:szCs w:val="24"/>
        </w:rPr>
        <w:t xml:space="preserve">Substitute your Predix time series </w:t>
      </w:r>
      <w:r w:rsidR="00A554E7" w:rsidRPr="00EE44C2">
        <w:rPr>
          <w:rFonts w:ascii="Arial" w:eastAsia="Times New Roman" w:hAnsi="Arial" w:cs="Arial"/>
          <w:color w:val="000000"/>
          <w:sz w:val="24"/>
          <w:szCs w:val="24"/>
        </w:rPr>
        <w:t>service zone id for “&lt;YOUR_PREDIX_TIMESERIES_SERVICE_ZONE_ID&gt;”</w:t>
      </w:r>
    </w:p>
    <w:p w14:paraId="2E7C007D" w14:textId="019E419A" w:rsidR="00A554E7" w:rsidRPr="00EE44C2" w:rsidRDefault="00A554E7" w:rsidP="001D14FB">
      <w:pPr>
        <w:pStyle w:val="ListParagraph"/>
        <w:numPr>
          <w:ilvl w:val="0"/>
          <w:numId w:val="16"/>
        </w:numPr>
        <w:shd w:val="clear" w:color="auto" w:fill="FFFFFF"/>
        <w:spacing w:beforeAutospacing="1" w:after="0" w:afterAutospacing="1" w:line="240" w:lineRule="auto"/>
        <w:outlineLvl w:val="2"/>
        <w:rPr>
          <w:rFonts w:ascii="Arial" w:eastAsia="Times New Roman" w:hAnsi="Arial" w:cs="Arial"/>
          <w:color w:val="000000"/>
          <w:sz w:val="24"/>
          <w:szCs w:val="24"/>
        </w:rPr>
      </w:pPr>
      <w:r w:rsidRPr="00EE44C2">
        <w:rPr>
          <w:rFonts w:ascii="Arial" w:eastAsia="Times New Roman" w:hAnsi="Arial" w:cs="Arial"/>
          <w:color w:val="000000"/>
          <w:sz w:val="24"/>
          <w:szCs w:val="24"/>
        </w:rPr>
        <w:t>Set the proxyHost and proxyPort as appropriate for your environment.</w:t>
      </w:r>
    </w:p>
    <w:p w14:paraId="519E53FC" w14:textId="7FC37369" w:rsidR="002E7434" w:rsidRDefault="00B54802" w:rsidP="002E7434">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7"/>
          <w:szCs w:val="27"/>
        </w:rPr>
        <w:br/>
      </w:r>
      <w:r w:rsidR="002E7434">
        <w:rPr>
          <w:rFonts w:ascii="Arial" w:eastAsia="Times New Roman" w:hAnsi="Arial" w:cs="Arial"/>
          <w:color w:val="000000"/>
          <w:sz w:val="24"/>
          <w:szCs w:val="24"/>
        </w:rPr>
        <w:t>B</w:t>
      </w:r>
      <w:r w:rsidR="002E7434" w:rsidRPr="00B54802">
        <w:rPr>
          <w:rFonts w:ascii="Arial" w:eastAsia="Times New Roman" w:hAnsi="Arial" w:cs="Arial"/>
          <w:color w:val="000000"/>
          <w:sz w:val="24"/>
          <w:szCs w:val="24"/>
        </w:rPr>
        <w:t>uild your executable jar file</w:t>
      </w:r>
      <w:r w:rsidR="002E7434">
        <w:rPr>
          <w:rFonts w:ascii="Arial" w:eastAsia="Times New Roman" w:hAnsi="Arial" w:cs="Arial"/>
          <w:color w:val="000000"/>
          <w:sz w:val="24"/>
          <w:szCs w:val="24"/>
        </w:rPr>
        <w:t xml:space="preserve"> via the following command:</w:t>
      </w:r>
      <w:r w:rsidR="002E7434" w:rsidRPr="00B54802">
        <w:rPr>
          <w:rFonts w:ascii="Arial" w:eastAsia="Times New Roman" w:hAnsi="Arial" w:cs="Arial"/>
          <w:color w:val="000000"/>
          <w:sz w:val="24"/>
          <w:szCs w:val="24"/>
        </w:rPr>
        <w:t xml:space="preserve"> </w:t>
      </w:r>
    </w:p>
    <w:tbl>
      <w:tblPr>
        <w:tblStyle w:val="TableGrid"/>
        <w:tblW w:w="0" w:type="auto"/>
        <w:tblLook w:val="04A0" w:firstRow="1" w:lastRow="0" w:firstColumn="1" w:lastColumn="0" w:noHBand="0" w:noVBand="1"/>
      </w:tblPr>
      <w:tblGrid>
        <w:gridCol w:w="9576"/>
      </w:tblGrid>
      <w:tr w:rsidR="002E7434" w14:paraId="6648D14A" w14:textId="77777777" w:rsidTr="0066258C">
        <w:tc>
          <w:tcPr>
            <w:tcW w:w="9576" w:type="dxa"/>
          </w:tcPr>
          <w:p w14:paraId="4208CA61" w14:textId="77777777" w:rsidR="002E7434" w:rsidRPr="00EE44C2" w:rsidRDefault="002E7434" w:rsidP="0066258C">
            <w:pPr>
              <w:spacing w:beforeAutospacing="1" w:afterAutospacing="1" w:line="384" w:lineRule="atLeast"/>
              <w:rPr>
                <w:rFonts w:ascii="Arial" w:eastAsia="Times New Roman" w:hAnsi="Arial" w:cs="Arial"/>
                <w:color w:val="000000"/>
                <w:sz w:val="20"/>
                <w:szCs w:val="20"/>
              </w:rPr>
            </w:pPr>
            <w:r w:rsidRPr="00EE44C2">
              <w:rPr>
                <w:rFonts w:ascii="Arial" w:eastAsia="Times New Roman" w:hAnsi="Arial" w:cs="Arial"/>
                <w:color w:val="000000"/>
                <w:sz w:val="20"/>
                <w:szCs w:val="20"/>
              </w:rPr>
              <w:t>mvn clean install</w:t>
            </w:r>
          </w:p>
        </w:tc>
      </w:tr>
    </w:tbl>
    <w:p w14:paraId="3D2C71E1" w14:textId="77777777" w:rsidR="002E7434" w:rsidRPr="00EE44C2" w:rsidRDefault="002E7434" w:rsidP="00B54802">
      <w:pPr>
        <w:shd w:val="clear" w:color="auto" w:fill="FFFFFF"/>
        <w:spacing w:beforeAutospacing="1" w:after="0" w:afterAutospacing="1" w:line="240" w:lineRule="auto"/>
        <w:outlineLvl w:val="2"/>
        <w:rPr>
          <w:rFonts w:ascii="Arial" w:eastAsia="Times New Roman" w:hAnsi="Arial" w:cs="Arial"/>
          <w:bCs/>
          <w:color w:val="000000"/>
          <w:sz w:val="24"/>
          <w:szCs w:val="24"/>
        </w:rPr>
      </w:pPr>
    </w:p>
    <w:p w14:paraId="22868C77" w14:textId="2BA6E859"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Executing the utility</w:t>
      </w:r>
    </w:p>
    <w:p w14:paraId="7A4F0C6B" w14:textId="602CD081"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Execute the utility with a command similar to the following (make sure the -D options appear before -jar)</w:t>
      </w:r>
      <w:r w:rsidR="00517D5F">
        <w:rPr>
          <w:rFonts w:ascii="Arial" w:eastAsia="Times New Roman" w:hAnsi="Arial" w:cs="Arial"/>
          <w:color w:val="000000"/>
          <w:sz w:val="24"/>
          <w:szCs w:val="24"/>
        </w:rPr>
        <w:t>.  For the purposes of this tutorial, please use “2” as the &lt;steam-turbine-id&gt; as this will create consistency with the remaining sections.</w:t>
      </w:r>
    </w:p>
    <w:p w14:paraId="7EDB98AA" w14:textId="42357C0F" w:rsidR="00D23409" w:rsidRPr="001D14FB" w:rsidRDefault="00D23409" w:rsidP="00D23409">
      <w:pPr>
        <w:shd w:val="clear" w:color="auto" w:fill="FFFFFF"/>
        <w:spacing w:beforeAutospacing="1" w:after="0" w:afterAutospacing="1" w:line="384" w:lineRule="atLeast"/>
        <w:rPr>
          <w:rFonts w:ascii="Arial" w:eastAsia="Times New Roman" w:hAnsi="Arial" w:cs="Arial"/>
          <w:color w:val="000000"/>
          <w:sz w:val="18"/>
          <w:szCs w:val="18"/>
        </w:rPr>
      </w:pPr>
    </w:p>
    <w:tbl>
      <w:tblPr>
        <w:tblStyle w:val="TableGrid"/>
        <w:tblW w:w="0" w:type="auto"/>
        <w:tblLook w:val="04A0" w:firstRow="1" w:lastRow="0" w:firstColumn="1" w:lastColumn="0" w:noHBand="0" w:noVBand="1"/>
      </w:tblPr>
      <w:tblGrid>
        <w:gridCol w:w="9576"/>
      </w:tblGrid>
      <w:tr w:rsidR="00DD20BD" w14:paraId="582F928C" w14:textId="77777777" w:rsidTr="00DD20BD">
        <w:tc>
          <w:tcPr>
            <w:tcW w:w="9576" w:type="dxa"/>
          </w:tcPr>
          <w:p w14:paraId="73928CC7" w14:textId="6DA30E85" w:rsidR="00DD20BD" w:rsidRPr="00EE44C2" w:rsidRDefault="00DD20BD" w:rsidP="00B54802">
            <w:pPr>
              <w:spacing w:beforeAutospacing="1" w:afterAutospacing="1" w:line="384" w:lineRule="atLeast"/>
              <w:rPr>
                <w:rFonts w:ascii="Arial" w:eastAsia="Times New Roman" w:hAnsi="Arial" w:cs="Arial"/>
                <w:color w:val="000000"/>
                <w:sz w:val="20"/>
                <w:szCs w:val="20"/>
              </w:rPr>
            </w:pPr>
            <w:commentRangeStart w:id="3"/>
            <w:r w:rsidRPr="00EE44C2">
              <w:rPr>
                <w:rFonts w:ascii="Arial" w:eastAsia="Times New Roman" w:hAnsi="Arial" w:cs="Arial"/>
                <w:color w:val="000000"/>
                <w:sz w:val="20"/>
                <w:szCs w:val="20"/>
              </w:rPr>
              <w:t>D:\Projects2016\pedro\steam-turbine-tutorial\tutorial-util\tutorial-timeseries-util&gt;java -Dhttps.proxyHost=&lt;your-proxy-host&gt; -Dhttps.proxyPort=&lt;your-proxy-port&gt; -Dconfig.steamTurbineId=&lt;steam-turbine-id&gt; -Dconfig.csvFilename=&lt;csv filename in resources directory or path/filename on the local file system&gt; -Dcom.ge.dt.tsc.clientSecret=&lt;client-secret-for-tutorial-svcs-</w:t>
            </w:r>
            <w:r w:rsidRPr="00EE44C2">
              <w:rPr>
                <w:rFonts w:ascii="Arial" w:eastAsia="Times New Roman" w:hAnsi="Arial" w:cs="Arial"/>
                <w:color w:val="000000"/>
                <w:sz w:val="20"/>
                <w:szCs w:val="20"/>
              </w:rPr>
              <w:lastRenderedPageBreak/>
              <w:t>client&gt; -jar target\tutorial-timeseries-util-1.0-SNAPSHOT.jar</w:t>
            </w:r>
            <w:commentRangeEnd w:id="3"/>
            <w:r w:rsidRPr="00EE44C2">
              <w:rPr>
                <w:rStyle w:val="CommentReference"/>
                <w:sz w:val="20"/>
                <w:szCs w:val="20"/>
              </w:rPr>
              <w:commentReference w:id="3"/>
            </w:r>
          </w:p>
        </w:tc>
      </w:tr>
    </w:tbl>
    <w:p w14:paraId="3056A6DA" w14:textId="77777777" w:rsidR="00DD20BD" w:rsidRDefault="00DD20BD" w:rsidP="00B54802">
      <w:pPr>
        <w:shd w:val="clear" w:color="auto" w:fill="FFFFFF"/>
        <w:spacing w:beforeAutospacing="1" w:after="0" w:afterAutospacing="1" w:line="384" w:lineRule="atLeast"/>
        <w:rPr>
          <w:rFonts w:ascii="Arial" w:eastAsia="Times New Roman" w:hAnsi="Arial" w:cs="Arial"/>
          <w:color w:val="000000"/>
          <w:sz w:val="24"/>
          <w:szCs w:val="24"/>
        </w:rPr>
      </w:pPr>
    </w:p>
    <w:p w14:paraId="5D6D6E9C" w14:textId="0053F7D0" w:rsidR="00D23409" w:rsidRDefault="00D23409" w:rsidP="00B54802">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Note: We recommend using the path/filename convention when specifying the config.csvFilename parameter.  When executing this utility directly from a jar file, some systems have difficulty finding the config.csvFilename when specified as a file in the resources directory.</w:t>
      </w:r>
    </w:p>
    <w:p w14:paraId="02EF0E8E" w14:textId="29CDF645"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The console will echo something similar to this:</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B54802" w:rsidRPr="00B54802" w14:paraId="583A03BC"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647F4D8B" w14:textId="77777777" w:rsidR="00B54802" w:rsidRPr="00EE44C2" w:rsidRDefault="00B54802" w:rsidP="00B54802">
            <w:pPr>
              <w:spacing w:before="100" w:beforeAutospacing="1" w:after="100" w:afterAutospacing="1" w:line="240" w:lineRule="auto"/>
              <w:rPr>
                <w:rFonts w:ascii="Arial" w:eastAsia="Times New Roman" w:hAnsi="Arial" w:cs="Arial"/>
                <w:sz w:val="20"/>
                <w:szCs w:val="20"/>
              </w:rPr>
            </w:pPr>
            <w:r w:rsidRPr="00EE44C2">
              <w:rPr>
                <w:rFonts w:ascii="Arial" w:eastAsia="Times New Roman" w:hAnsi="Arial" w:cs="Arial"/>
                <w:sz w:val="20"/>
                <w:szCs w:val="20"/>
              </w:rPr>
              <w:t>Console Output</w:t>
            </w:r>
          </w:p>
          <w:p w14:paraId="132030C8" w14:textId="704323B3" w:rsidR="00AC48D9" w:rsidRPr="00B54802" w:rsidRDefault="00B54802" w:rsidP="00B54802">
            <w:pPr>
              <w:spacing w:beforeAutospacing="1" w:after="0" w:afterAutospacing="1" w:line="240" w:lineRule="auto"/>
              <w:rPr>
                <w:rFonts w:ascii="Arial" w:eastAsia="Times New Roman" w:hAnsi="Arial" w:cs="Arial"/>
                <w:sz w:val="21"/>
                <w:szCs w:val="21"/>
              </w:rPr>
            </w:pPr>
            <w:r w:rsidRPr="00EE44C2">
              <w:rPr>
                <w:rFonts w:ascii="Arial" w:eastAsia="Times New Roman" w:hAnsi="Arial" w:cs="Arial"/>
                <w:sz w:val="20"/>
                <w:szCs w:val="20"/>
              </w:rPr>
              <w:t>##### Configuration: TimeseriesUtilConfig{steamTurbineId='steamTurbine-007', csvFilename='d:\Temp\data_points_turbine_test.csv'}</w:t>
            </w:r>
            <w:r w:rsidRPr="00EE44C2">
              <w:rPr>
                <w:rFonts w:ascii="Arial" w:eastAsia="Times New Roman" w:hAnsi="Arial" w:cs="Arial"/>
                <w:sz w:val="20"/>
                <w:szCs w:val="20"/>
              </w:rPr>
              <w:br/>
              <w:t>##### TutorialTimeseriesUtilController: up and running...</w:t>
            </w:r>
            <w:r w:rsidRPr="00EE44C2">
              <w:rPr>
                <w:rFonts w:ascii="Arial" w:eastAsia="Times New Roman" w:hAnsi="Arial" w:cs="Arial"/>
                <w:sz w:val="20"/>
                <w:szCs w:val="20"/>
              </w:rPr>
              <w:br/>
              <w:t>##### IngestionService instance: com.ge.digitaltwin.tutorial.util.IngestionService@2cab9998</w:t>
            </w:r>
            <w:r w:rsidRPr="00EE44C2">
              <w:rPr>
                <w:rFonts w:ascii="Arial" w:eastAsia="Times New Roman" w:hAnsi="Arial" w:cs="Arial"/>
                <w:sz w:val="20"/>
                <w:szCs w:val="20"/>
              </w:rPr>
              <w:br/>
              <w:t>##### resource d:\Temp\data_points_turbine_test.csv not found, looking for file...</w:t>
            </w:r>
            <w:r w:rsidRPr="00EE44C2">
              <w:rPr>
                <w:rFonts w:ascii="Arial" w:eastAsia="Times New Roman" w:hAnsi="Arial" w:cs="Arial"/>
                <w:sz w:val="20"/>
                <w:szCs w:val="20"/>
              </w:rPr>
              <w:br/>
              <w:t>##### found file: d:\Temp\data_points_turbine_test.csv</w:t>
            </w:r>
            <w:r w:rsidRPr="00EE44C2">
              <w:rPr>
                <w:rFonts w:ascii="Arial" w:eastAsia="Times New Roman" w:hAnsi="Arial" w:cs="Arial"/>
                <w:sz w:val="20"/>
                <w:szCs w:val="20"/>
              </w:rPr>
              <w:br/>
              <w:t>##### Found 6 SteamTurbineDataPoints in d:\Temp\data_points_turbine_test.csv for steamTurbineId=</w:t>
            </w:r>
            <w:r w:rsidR="00DD20BD" w:rsidRPr="00EE44C2">
              <w:rPr>
                <w:rFonts w:ascii="Arial" w:eastAsia="Times New Roman" w:hAnsi="Arial" w:cs="Arial"/>
                <w:sz w:val="20"/>
                <w:szCs w:val="20"/>
              </w:rPr>
              <w:br/>
            </w:r>
            <w:r w:rsidRPr="00EE44C2">
              <w:rPr>
                <w:rFonts w:ascii="Arial" w:eastAsia="Times New Roman" w:hAnsi="Arial" w:cs="Arial"/>
                <w:sz w:val="20"/>
                <w:szCs w:val="20"/>
              </w:rPr>
              <w:t>steamTurbine-007</w:t>
            </w:r>
            <w:r w:rsidRPr="00EE44C2">
              <w:rPr>
                <w:rFonts w:ascii="Arial" w:eastAsia="Times New Roman" w:hAnsi="Arial" w:cs="Arial"/>
                <w:sz w:val="20"/>
                <w:szCs w:val="20"/>
              </w:rPr>
              <w:br/>
              <w:t>##### sending steam turbine data payload: 1</w:t>
            </w:r>
            <w:r w:rsidRPr="00EE44C2">
              <w:rPr>
                <w:rFonts w:ascii="Arial" w:eastAsia="Times New Roman" w:hAnsi="Arial" w:cs="Arial"/>
                <w:sz w:val="20"/>
                <w:szCs w:val="20"/>
              </w:rPr>
              <w:br/>
              <w:t>##### Done, processed 6 steam turbines.</w:t>
            </w:r>
            <w:r w:rsidR="00AC48D9" w:rsidRPr="00EE44C2">
              <w:rPr>
                <w:rFonts w:ascii="Arial" w:eastAsia="Times New Roman" w:hAnsi="Arial" w:cs="Arial"/>
                <w:sz w:val="20"/>
                <w:szCs w:val="20"/>
              </w:rPr>
              <w:br/>
            </w:r>
            <w:r w:rsidR="00AC48D9" w:rsidRPr="00EE44C2">
              <w:rPr>
                <w:rFonts w:ascii="Arial" w:hAnsi="Arial" w:cs="Arial"/>
                <w:sz w:val="20"/>
                <w:szCs w:val="20"/>
                <w:shd w:val="clear" w:color="auto" w:fill="FFFFFF"/>
              </w:rPr>
              <w:t>##### This application may take significant time to complete and exit clea</w:t>
            </w:r>
            <w:r w:rsidR="00DD20BD" w:rsidRPr="00EE44C2">
              <w:rPr>
                <w:rFonts w:ascii="Arial" w:hAnsi="Arial" w:cs="Arial"/>
                <w:sz w:val="20"/>
                <w:szCs w:val="20"/>
                <w:shd w:val="clear" w:color="auto" w:fill="FFFFFF"/>
              </w:rPr>
              <w:t>nly as queue processing time is</w:t>
            </w:r>
            <w:r w:rsidR="00DD20BD" w:rsidRPr="00EE44C2">
              <w:rPr>
                <w:rFonts w:ascii="Arial" w:hAnsi="Arial" w:cs="Arial"/>
                <w:sz w:val="20"/>
                <w:szCs w:val="20"/>
                <w:shd w:val="clear" w:color="auto" w:fill="FFFFFF"/>
              </w:rPr>
              <w:br/>
            </w:r>
            <w:r w:rsidR="00AC48D9" w:rsidRPr="00EE44C2">
              <w:rPr>
                <w:rFonts w:ascii="Arial" w:hAnsi="Arial" w:cs="Arial"/>
                <w:sz w:val="20"/>
                <w:szCs w:val="20"/>
                <w:shd w:val="clear" w:color="auto" w:fill="FFFFFF"/>
              </w:rPr>
              <w:t>proportional to the size of the data.</w:t>
            </w:r>
          </w:p>
        </w:tc>
      </w:tr>
    </w:tbl>
    <w:p w14:paraId="370AF91F" w14:textId="77777777" w:rsidR="00B54802" w:rsidRPr="00B54802" w:rsidRDefault="00B54802" w:rsidP="00B54802">
      <w:pPr>
        <w:shd w:val="clear" w:color="auto" w:fill="FFFFFF"/>
        <w:spacing w:beforeAutospacing="1" w:after="0" w:afterAutospacing="1" w:line="240" w:lineRule="auto"/>
        <w:outlineLvl w:val="2"/>
        <w:rPr>
          <w:rFonts w:ascii="Arial" w:eastAsia="Times New Roman" w:hAnsi="Arial" w:cs="Arial"/>
          <w:color w:val="000000"/>
          <w:sz w:val="27"/>
          <w:szCs w:val="27"/>
        </w:rPr>
      </w:pPr>
      <w:r w:rsidRPr="00B54802">
        <w:rPr>
          <w:rFonts w:ascii="Arial" w:eastAsia="Times New Roman" w:hAnsi="Arial" w:cs="Arial"/>
          <w:b/>
          <w:bCs/>
          <w:color w:val="000000"/>
          <w:sz w:val="27"/>
          <w:szCs w:val="27"/>
        </w:rPr>
        <w:t>Verification</w:t>
      </w:r>
    </w:p>
    <w:p w14:paraId="0C910E3B" w14:textId="497CF15B" w:rsidR="00B54802" w:rsidRPr="00B54802" w:rsidRDefault="00B54802" w:rsidP="00B54802">
      <w:pPr>
        <w:shd w:val="clear" w:color="auto" w:fill="FFFFFF"/>
        <w:spacing w:beforeAutospacing="1" w:after="0" w:afterAutospacing="1" w:line="384" w:lineRule="atLeast"/>
        <w:rPr>
          <w:rFonts w:ascii="Arial" w:eastAsia="Times New Roman" w:hAnsi="Arial" w:cs="Arial"/>
          <w:color w:val="000000"/>
          <w:sz w:val="24"/>
          <w:szCs w:val="24"/>
        </w:rPr>
      </w:pPr>
      <w:r w:rsidRPr="00B54802">
        <w:rPr>
          <w:rFonts w:ascii="Arial" w:eastAsia="Times New Roman" w:hAnsi="Arial" w:cs="Arial"/>
          <w:color w:val="000000"/>
          <w:sz w:val="24"/>
          <w:szCs w:val="24"/>
        </w:rPr>
        <w:t xml:space="preserve">By convention, testing data is between the years 1970 and 1979. To verify the success of the data push, use Postman (or some similar tool) to POST </w:t>
      </w:r>
      <w:r w:rsidR="00D73799">
        <w:rPr>
          <w:rFonts w:ascii="Arial" w:eastAsia="Times New Roman" w:hAnsi="Arial" w:cs="Arial"/>
          <w:color w:val="000000"/>
          <w:sz w:val="24"/>
          <w:szCs w:val="24"/>
        </w:rPr>
        <w:t xml:space="preserve">to </w:t>
      </w:r>
      <w:r w:rsidRPr="00B54802">
        <w:rPr>
          <w:rFonts w:ascii="Arial" w:eastAsia="Times New Roman" w:hAnsi="Arial" w:cs="Arial"/>
          <w:color w:val="000000"/>
          <w:sz w:val="24"/>
          <w:szCs w:val="24"/>
        </w:rPr>
        <w:t>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series query URL </w:t>
      </w:r>
      <w:r w:rsidRPr="00EE44C2">
        <w:rPr>
          <w:rFonts w:ascii="Arial" w:eastAsia="Times New Roman" w:hAnsi="Arial" w:cs="Arial"/>
          <w:color w:val="000000"/>
          <w:sz w:val="24"/>
          <w:szCs w:val="24"/>
        </w:rPr>
        <w:t>https://time-series-store-predix.run.aws-usw02-pr.ice.predix.io/v1/datapoints </w:t>
      </w:r>
      <w:r w:rsidRPr="00B54802">
        <w:rPr>
          <w:rFonts w:ascii="Arial" w:eastAsia="Times New Roman" w:hAnsi="Arial" w:cs="Arial"/>
          <w:color w:val="000000"/>
          <w:sz w:val="24"/>
          <w:szCs w:val="24"/>
        </w:rPr>
        <w:t xml:space="preserve">with </w:t>
      </w:r>
      <w:r w:rsidR="007C5B32">
        <w:rPr>
          <w:rFonts w:ascii="Arial" w:eastAsia="Times New Roman" w:hAnsi="Arial" w:cs="Arial"/>
          <w:color w:val="000000"/>
          <w:sz w:val="24"/>
          <w:szCs w:val="24"/>
        </w:rPr>
        <w:t>the</w:t>
      </w:r>
      <w:r w:rsidRPr="00B54802">
        <w:rPr>
          <w:rFonts w:ascii="Arial" w:eastAsia="Times New Roman" w:hAnsi="Arial" w:cs="Arial"/>
          <w:color w:val="000000"/>
          <w:sz w:val="24"/>
          <w:szCs w:val="24"/>
        </w:rPr>
        <w:t xml:space="preserve"> header parameter Predix-Zone-Id set to the time</w:t>
      </w:r>
      <w:r w:rsidR="00272B60">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series service guid</w:t>
      </w:r>
      <w:r w:rsidR="00D73799">
        <w:rPr>
          <w:rFonts w:ascii="Arial" w:eastAsia="Times New Roman" w:hAnsi="Arial" w:cs="Arial"/>
          <w:color w:val="000000"/>
          <w:sz w:val="24"/>
          <w:szCs w:val="24"/>
        </w:rPr>
        <w:t xml:space="preserve"> and </w:t>
      </w:r>
      <w:r w:rsidRPr="00B54802">
        <w:rPr>
          <w:rFonts w:ascii="Arial" w:eastAsia="Times New Roman" w:hAnsi="Arial" w:cs="Arial"/>
          <w:color w:val="000000"/>
          <w:sz w:val="24"/>
          <w:szCs w:val="24"/>
        </w:rPr>
        <w:t xml:space="preserve">the following body </w:t>
      </w:r>
      <w:r w:rsidR="00A554E7">
        <w:rPr>
          <w:rFonts w:ascii="Arial" w:eastAsia="Times New Roman" w:hAnsi="Arial" w:cs="Arial"/>
          <w:color w:val="000000"/>
          <w:sz w:val="24"/>
          <w:szCs w:val="24"/>
        </w:rPr>
        <w:t>to</w:t>
      </w:r>
      <w:r w:rsidR="00A554E7" w:rsidRPr="00B54802">
        <w:rPr>
          <w:rFonts w:ascii="Arial" w:eastAsia="Times New Roman" w:hAnsi="Arial" w:cs="Arial"/>
          <w:color w:val="000000"/>
          <w:sz w:val="24"/>
          <w:szCs w:val="24"/>
        </w:rPr>
        <w:t xml:space="preserve"> </w:t>
      </w:r>
      <w:r w:rsidRPr="00B54802">
        <w:rPr>
          <w:rFonts w:ascii="Arial" w:eastAsia="Times New Roman" w:hAnsi="Arial" w:cs="Arial"/>
          <w:color w:val="000000"/>
          <w:sz w:val="24"/>
          <w:szCs w:val="24"/>
        </w:rPr>
        <w:t>show your data (adjust the start and end values as needed).</w:t>
      </w:r>
      <w:r w:rsidR="00FD0725">
        <w:rPr>
          <w:rFonts w:ascii="Arial" w:eastAsia="Times New Roman" w:hAnsi="Arial" w:cs="Arial"/>
          <w:color w:val="000000"/>
          <w:sz w:val="24"/>
          <w:szCs w:val="24"/>
        </w:rPr>
        <w:t xml:space="preserve">  There is also a request saved in our Postman collection named “Post to query timeseries data” that you can conveniently run</w:t>
      </w:r>
      <w:r w:rsidR="006E4894">
        <w:rPr>
          <w:rFonts w:ascii="Arial" w:eastAsia="Times New Roman" w:hAnsi="Arial" w:cs="Arial"/>
          <w:color w:val="000000"/>
          <w:sz w:val="24"/>
          <w:szCs w:val="24"/>
        </w:rPr>
        <w:t xml:space="preserve"> (you’ll need to supply the Predix-Zone-Id of your timeseries service in</w:t>
      </w:r>
      <w:r w:rsidR="00F10DDE">
        <w:rPr>
          <w:rFonts w:ascii="Arial" w:eastAsia="Times New Roman" w:hAnsi="Arial" w:cs="Arial"/>
          <w:color w:val="000000"/>
          <w:sz w:val="24"/>
          <w:szCs w:val="24"/>
        </w:rPr>
        <w:t>s</w:t>
      </w:r>
      <w:r w:rsidR="006E4894">
        <w:rPr>
          <w:rFonts w:ascii="Arial" w:eastAsia="Times New Roman" w:hAnsi="Arial" w:cs="Arial"/>
          <w:color w:val="000000"/>
          <w:sz w:val="24"/>
          <w:szCs w:val="24"/>
        </w:rPr>
        <w:t>tance)</w:t>
      </w:r>
      <w:r w:rsidR="00FD0725">
        <w:rPr>
          <w:rFonts w:ascii="Arial" w:eastAsia="Times New Roman" w:hAnsi="Arial" w:cs="Arial"/>
          <w:color w:val="000000"/>
          <w:sz w:val="24"/>
          <w:szCs w:val="24"/>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B54802" w:rsidRPr="00B54802" w14:paraId="275A8123"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29D7E1F1" w14:textId="4D4EB362" w:rsidR="00B54802" w:rsidRPr="00B54802" w:rsidRDefault="00B54802" w:rsidP="00B54802">
            <w:pPr>
              <w:spacing w:beforeAutospacing="1" w:after="0" w:afterAutospacing="1" w:line="240" w:lineRule="auto"/>
              <w:rPr>
                <w:rFonts w:ascii="Arial" w:eastAsia="Times New Roman" w:hAnsi="Arial" w:cs="Arial"/>
                <w:sz w:val="21"/>
                <w:szCs w:val="21"/>
              </w:rPr>
            </w:pPr>
            <w:r w:rsidRPr="00B54802">
              <w:rPr>
                <w:rFonts w:ascii="Arial" w:eastAsia="Times New Roman" w:hAnsi="Arial" w:cs="Arial"/>
                <w:b/>
                <w:bCs/>
                <w:sz w:val="21"/>
                <w:szCs w:val="21"/>
              </w:rPr>
              <w:t>Time</w:t>
            </w:r>
            <w:r w:rsidR="00272B60">
              <w:rPr>
                <w:rFonts w:ascii="Arial" w:eastAsia="Times New Roman" w:hAnsi="Arial" w:cs="Arial"/>
                <w:b/>
                <w:bCs/>
                <w:sz w:val="21"/>
                <w:szCs w:val="21"/>
              </w:rPr>
              <w:t xml:space="preserve"> S</w:t>
            </w:r>
            <w:r w:rsidRPr="00B54802">
              <w:rPr>
                <w:rFonts w:ascii="Arial" w:eastAsia="Times New Roman" w:hAnsi="Arial" w:cs="Arial"/>
                <w:b/>
                <w:bCs/>
                <w:sz w:val="21"/>
                <w:szCs w:val="21"/>
              </w:rPr>
              <w:t>eries JSON query input</w:t>
            </w:r>
          </w:p>
        </w:tc>
      </w:tr>
      <w:tr w:rsidR="00B54802" w:rsidRPr="00B54802" w14:paraId="231072BC" w14:textId="77777777" w:rsidTr="00B54802">
        <w:tc>
          <w:tcPr>
            <w:tcW w:w="0" w:type="auto"/>
            <w:tcBorders>
              <w:top w:val="single" w:sz="6" w:space="0" w:color="D8D8D8"/>
              <w:left w:val="single" w:sz="6" w:space="0" w:color="D8D8D8"/>
              <w:bottom w:val="single" w:sz="6" w:space="0" w:color="D8D8D8"/>
              <w:right w:val="single" w:sz="6" w:space="0" w:color="D8D8D8"/>
            </w:tcBorders>
            <w:vAlign w:val="center"/>
            <w:hideMark/>
          </w:tcPr>
          <w:p w14:paraId="34A95200" w14:textId="09C81AAE" w:rsidR="00B54802" w:rsidRPr="00B54802" w:rsidRDefault="00B54802" w:rsidP="00EE44C2">
            <w:pPr>
              <w:spacing w:beforeAutospacing="1" w:after="0" w:afterAutospacing="1" w:line="240" w:lineRule="auto"/>
              <w:rPr>
                <w:rFonts w:ascii="Arial" w:eastAsia="Times New Roman" w:hAnsi="Arial" w:cs="Arial"/>
                <w:sz w:val="21"/>
                <w:szCs w:val="21"/>
              </w:rPr>
            </w:pPr>
            <w:r w:rsidRPr="00EE44C2">
              <w:rPr>
                <w:rFonts w:ascii="Arial" w:eastAsia="Times New Roman" w:hAnsi="Arial" w:cs="Arial"/>
                <w:sz w:val="20"/>
                <w:szCs w:val="20"/>
              </w:rPr>
              <w:t>{</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"start": "50y-ago",</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"end": "25y-ago",</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"tags": [{</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"name": "rpm",</w:t>
            </w:r>
            <w:r w:rsidRPr="00EE44C2">
              <w:rPr>
                <w:rFonts w:ascii="Arial" w:eastAsia="Times New Roman" w:hAnsi="Arial" w:cs="Arial"/>
                <w:sz w:val="20"/>
                <w:szCs w:val="20"/>
              </w:rPr>
              <w:br/>
            </w:r>
            <w:r w:rsidR="00DD20BD" w:rsidRPr="00EE44C2">
              <w:rPr>
                <w:rFonts w:ascii="Arial" w:eastAsia="Times New Roman" w:hAnsi="Arial" w:cs="Arial"/>
                <w:sz w:val="20"/>
                <w:szCs w:val="20"/>
              </w:rPr>
              <w:lastRenderedPageBreak/>
              <w:t xml:space="preserve">    </w:t>
            </w:r>
            <w:r w:rsidRPr="00EE44C2">
              <w:rPr>
                <w:rFonts w:ascii="Arial" w:eastAsia="Times New Roman" w:hAnsi="Arial" w:cs="Arial"/>
                <w:sz w:val="20"/>
                <w:szCs w:val="20"/>
              </w:rPr>
              <w:t>"limit": 1000,</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"order": "desc"</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"name": "actualTemperature",</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"limit": 1000,</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"order": "desc"</w:t>
            </w:r>
            <w:r w:rsidRPr="00EE44C2">
              <w:rPr>
                <w:rFonts w:ascii="Arial" w:eastAsia="Times New Roman" w:hAnsi="Arial" w:cs="Arial"/>
                <w:sz w:val="20"/>
                <w:szCs w:val="20"/>
              </w:rPr>
              <w:br/>
            </w:r>
            <w:r w:rsidR="00DD20BD" w:rsidRPr="00EE44C2">
              <w:rPr>
                <w:rFonts w:ascii="Arial" w:eastAsia="Times New Roman" w:hAnsi="Arial" w:cs="Arial"/>
                <w:sz w:val="20"/>
                <w:szCs w:val="20"/>
              </w:rPr>
              <w:t xml:space="preserve">  </w:t>
            </w:r>
            <w:r w:rsidRPr="00EE44C2">
              <w:rPr>
                <w:rFonts w:ascii="Arial" w:eastAsia="Times New Roman" w:hAnsi="Arial" w:cs="Arial"/>
                <w:sz w:val="20"/>
                <w:szCs w:val="20"/>
              </w:rPr>
              <w:t>}]</w:t>
            </w:r>
            <w:r w:rsidRPr="00EE44C2">
              <w:rPr>
                <w:rFonts w:ascii="Arial" w:eastAsia="Times New Roman" w:hAnsi="Arial" w:cs="Arial"/>
                <w:sz w:val="20"/>
                <w:szCs w:val="20"/>
              </w:rPr>
              <w:br/>
              <w:t>}</w:t>
            </w:r>
            <w:r w:rsidRPr="00B54802">
              <w:rPr>
                <w:rFonts w:ascii="Arial" w:eastAsia="Times New Roman" w:hAnsi="Arial" w:cs="Arial"/>
                <w:sz w:val="21"/>
                <w:szCs w:val="21"/>
              </w:rPr>
              <w:t> </w:t>
            </w:r>
          </w:p>
        </w:tc>
      </w:tr>
    </w:tbl>
    <w:p w14:paraId="305C6625" w14:textId="26F47AAA" w:rsidR="00B54802" w:rsidRPr="00B54802" w:rsidRDefault="00FD0725"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Pr>
          <w:noProof/>
        </w:rPr>
        <w:lastRenderedPageBreak/>
        <w:drawing>
          <wp:inline distT="0" distB="0" distL="0" distR="0" wp14:anchorId="5E2F6A13" wp14:editId="4ABB5E47">
            <wp:extent cx="5943600" cy="5798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98820"/>
                    </a:xfrm>
                    <a:prstGeom prst="rect">
                      <a:avLst/>
                    </a:prstGeom>
                  </pic:spPr>
                </pic:pic>
              </a:graphicData>
            </a:graphic>
          </wp:inline>
        </w:drawing>
      </w:r>
    </w:p>
    <w:p w14:paraId="5357658B" w14:textId="00E8A3E2" w:rsidR="005C4E3B" w:rsidRDefault="005C4E3B" w:rsidP="00B54802">
      <w:pPr>
        <w:shd w:val="clear" w:color="auto" w:fill="FFFFFF"/>
        <w:spacing w:before="100" w:beforeAutospacing="1" w:after="100" w:afterAutospacing="1" w:line="384" w:lineRule="atLeast"/>
        <w:rPr>
          <w:rFonts w:ascii="Arial" w:eastAsia="Times New Roman" w:hAnsi="Arial" w:cs="Arial"/>
          <w:b/>
          <w:color w:val="000000"/>
          <w:sz w:val="27"/>
          <w:szCs w:val="27"/>
        </w:rPr>
      </w:pPr>
      <w:r w:rsidRPr="001D14FB">
        <w:rPr>
          <w:rFonts w:ascii="Arial" w:eastAsia="Times New Roman" w:hAnsi="Arial" w:cs="Arial"/>
          <w:b/>
          <w:color w:val="000000"/>
          <w:sz w:val="27"/>
          <w:szCs w:val="27"/>
        </w:rPr>
        <w:t>Push the tutorial’s steam turbine data</w:t>
      </w:r>
    </w:p>
    <w:p w14:paraId="77E3D157" w14:textId="5A8F7B11" w:rsidR="005C4E3B" w:rsidRDefault="005C4E3B"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After you’ve pushed and verified the six example data points above, you can confidently push a larger data set that this tutorial will be using throughout.  Since you already cloned the tutorial’s code base from GitHub, you will have a “data” directory at the top level.  In it, you’ll find a much larger data file named “data_points_turbine_1.csv”.  Re-execute this tutorial-timeseries-utility on this data file under the same assetId (2) as before</w:t>
      </w:r>
      <w:r w:rsidR="00F012DF">
        <w:rPr>
          <w:rFonts w:ascii="Arial" w:eastAsia="Times New Roman" w:hAnsi="Arial" w:cs="Arial"/>
          <w:color w:val="000000"/>
          <w:sz w:val="24"/>
          <w:szCs w:val="24"/>
        </w:rPr>
        <w:t xml:space="preserve"> and you will have “once-per-minute” data covering all of 2015.</w:t>
      </w:r>
    </w:p>
    <w:p w14:paraId="6F86908B" w14:textId="48142D19" w:rsidR="00DD20BD" w:rsidRDefault="00DD20BD"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Now that you have </w:t>
      </w:r>
      <w:r w:rsidR="00F012DF">
        <w:rPr>
          <w:rFonts w:ascii="Arial" w:eastAsia="Times New Roman" w:hAnsi="Arial" w:cs="Arial"/>
          <w:color w:val="000000"/>
          <w:sz w:val="24"/>
          <w:szCs w:val="24"/>
        </w:rPr>
        <w:t>a significant amount of data in your time series service, let’s use the tutorial-data application that you created earlier to get that data.  This will serve to test that the application works as intended.  In your Postman collection, run the “Get analytic input data” request and you should see something like the following:</w:t>
      </w:r>
    </w:p>
    <w:p w14:paraId="3C5A72BE" w14:textId="7A80601B" w:rsidR="00F012DF" w:rsidRDefault="00FD0725" w:rsidP="00B54802">
      <w:pPr>
        <w:shd w:val="clear" w:color="auto" w:fill="FFFFFF"/>
        <w:spacing w:before="100" w:beforeAutospacing="1" w:after="100" w:afterAutospacing="1" w:line="384" w:lineRule="atLeast"/>
        <w:rPr>
          <w:rFonts w:ascii="Arial" w:eastAsia="Times New Roman" w:hAnsi="Arial" w:cs="Arial"/>
          <w:color w:val="000000"/>
          <w:sz w:val="24"/>
          <w:szCs w:val="24"/>
        </w:rPr>
      </w:pPr>
      <w:r>
        <w:rPr>
          <w:noProof/>
        </w:rPr>
        <w:lastRenderedPageBreak/>
        <w:drawing>
          <wp:inline distT="0" distB="0" distL="0" distR="0" wp14:anchorId="29F3EC03" wp14:editId="5199825A">
            <wp:extent cx="5943600" cy="63176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317615"/>
                    </a:xfrm>
                    <a:prstGeom prst="rect">
                      <a:avLst/>
                    </a:prstGeom>
                  </pic:spPr>
                </pic:pic>
              </a:graphicData>
            </a:graphic>
          </wp:inline>
        </w:drawing>
      </w:r>
    </w:p>
    <w:p w14:paraId="52AFA220" w14:textId="77777777" w:rsidR="005C4E3B" w:rsidRPr="005C4E3B" w:rsidRDefault="005C4E3B" w:rsidP="00B54802">
      <w:pPr>
        <w:shd w:val="clear" w:color="auto" w:fill="FFFFFF"/>
        <w:spacing w:before="100" w:beforeAutospacing="1" w:after="100" w:afterAutospacing="1" w:line="384" w:lineRule="atLeast"/>
        <w:rPr>
          <w:rFonts w:ascii="Arial" w:eastAsia="Times New Roman" w:hAnsi="Arial" w:cs="Arial"/>
          <w:color w:val="000000"/>
          <w:sz w:val="24"/>
          <w:szCs w:val="24"/>
        </w:rPr>
      </w:pPr>
    </w:p>
    <w:p w14:paraId="66838EF4" w14:textId="465630AB" w:rsidR="00B54802" w:rsidRPr="00EE44C2" w:rsidRDefault="00D73799" w:rsidP="00B54802">
      <w:pPr>
        <w:shd w:val="clear" w:color="auto" w:fill="FFFFFF"/>
        <w:spacing w:before="100" w:beforeAutospacing="1" w:after="100" w:afterAutospacing="1" w:line="384" w:lineRule="atLeast"/>
        <w:rPr>
          <w:rFonts w:ascii="Arial" w:eastAsia="Times New Roman" w:hAnsi="Arial" w:cs="Arial"/>
          <w:b/>
          <w:color w:val="000000"/>
          <w:sz w:val="44"/>
          <w:szCs w:val="44"/>
        </w:rPr>
      </w:pPr>
      <w:r w:rsidRPr="00EE44C2">
        <w:rPr>
          <w:rFonts w:ascii="Arial" w:eastAsia="Times New Roman" w:hAnsi="Arial" w:cs="Arial"/>
          <w:b/>
          <w:color w:val="000000"/>
          <w:sz w:val="44"/>
          <w:szCs w:val="44"/>
        </w:rPr>
        <w:t>What you learned</w:t>
      </w:r>
    </w:p>
    <w:p w14:paraId="2A5A6613" w14:textId="6F596BAE" w:rsidR="00A25ACB" w:rsidRPr="00B54802" w:rsidRDefault="00D73799" w:rsidP="001D14FB">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You </w:t>
      </w:r>
      <w:r w:rsidR="007C5B32">
        <w:rPr>
          <w:rFonts w:ascii="Arial" w:eastAsia="Times New Roman" w:hAnsi="Arial" w:cs="Arial"/>
          <w:color w:val="000000"/>
          <w:sz w:val="24"/>
          <w:szCs w:val="24"/>
        </w:rPr>
        <w:t>learned how to</w:t>
      </w:r>
      <w:r>
        <w:rPr>
          <w:rFonts w:ascii="Arial" w:eastAsia="Times New Roman" w:hAnsi="Arial" w:cs="Arial"/>
          <w:color w:val="000000"/>
          <w:sz w:val="24"/>
          <w:szCs w:val="24"/>
        </w:rPr>
        <w:t xml:space="preserve"> set up</w:t>
      </w:r>
      <w:r w:rsidR="00F012DF">
        <w:rPr>
          <w:rFonts w:ascii="Arial" w:eastAsia="Times New Roman" w:hAnsi="Arial" w:cs="Arial"/>
          <w:color w:val="000000"/>
          <w:sz w:val="24"/>
          <w:szCs w:val="24"/>
        </w:rPr>
        <w:t xml:space="preserve"> and test</w:t>
      </w:r>
      <w:r>
        <w:rPr>
          <w:rFonts w:ascii="Arial" w:eastAsia="Times New Roman" w:hAnsi="Arial" w:cs="Arial"/>
          <w:color w:val="000000"/>
          <w:sz w:val="24"/>
          <w:szCs w:val="24"/>
        </w:rPr>
        <w:t xml:space="preserve"> the services needed </w:t>
      </w:r>
      <w:r w:rsidR="00A25ACB">
        <w:rPr>
          <w:rFonts w:ascii="Arial" w:eastAsia="Times New Roman" w:hAnsi="Arial" w:cs="Arial"/>
          <w:color w:val="000000"/>
          <w:sz w:val="24"/>
          <w:szCs w:val="24"/>
        </w:rPr>
        <w:t xml:space="preserve">to interact with the data that will feed </w:t>
      </w:r>
      <w:r w:rsidR="00F776F9">
        <w:rPr>
          <w:rFonts w:ascii="Arial" w:eastAsia="Times New Roman" w:hAnsi="Arial" w:cs="Arial"/>
          <w:color w:val="000000"/>
          <w:sz w:val="24"/>
          <w:szCs w:val="24"/>
        </w:rPr>
        <w:t>our sample Digital Twin model</w:t>
      </w:r>
      <w:r w:rsidR="007C5B32">
        <w:rPr>
          <w:rFonts w:ascii="Arial" w:eastAsia="Times New Roman" w:hAnsi="Arial" w:cs="Arial"/>
          <w:color w:val="000000"/>
          <w:sz w:val="24"/>
          <w:szCs w:val="24"/>
        </w:rPr>
        <w:t>.  You also saw how to</w:t>
      </w:r>
      <w:r w:rsidR="00A554E7">
        <w:rPr>
          <w:rFonts w:ascii="Arial" w:eastAsia="Times New Roman" w:hAnsi="Arial" w:cs="Arial"/>
          <w:color w:val="000000"/>
          <w:sz w:val="24"/>
          <w:szCs w:val="24"/>
        </w:rPr>
        <w:t xml:space="preserve"> push sample data into your time series service</w:t>
      </w:r>
      <w:r w:rsidR="00F776F9">
        <w:rPr>
          <w:rFonts w:ascii="Arial" w:eastAsia="Times New Roman" w:hAnsi="Arial" w:cs="Arial"/>
          <w:color w:val="000000"/>
          <w:sz w:val="24"/>
          <w:szCs w:val="24"/>
        </w:rPr>
        <w:t>.</w:t>
      </w:r>
    </w:p>
    <w:p w14:paraId="378AF583" w14:textId="7174C4EA" w:rsidR="004967E6" w:rsidRDefault="00A25ACB" w:rsidP="00B54802">
      <w:pPr>
        <w:shd w:val="clear" w:color="auto" w:fill="FFFFFF"/>
        <w:spacing w:before="100" w:beforeAutospacing="1" w:after="100" w:afterAutospacing="1" w:line="384" w:lineRule="atLeast"/>
      </w:pPr>
      <w:r>
        <w:rPr>
          <w:rFonts w:ascii="Arial" w:eastAsia="Times New Roman" w:hAnsi="Arial" w:cs="Arial"/>
          <w:color w:val="000000"/>
          <w:sz w:val="24"/>
          <w:szCs w:val="24"/>
        </w:rPr>
        <w:lastRenderedPageBreak/>
        <w:t xml:space="preserve">We will continue with building and deploying models in </w:t>
      </w:r>
      <w:r w:rsidRPr="00EE44C2">
        <w:rPr>
          <w:rFonts w:ascii="Arial" w:eastAsia="Times New Roman" w:hAnsi="Arial" w:cs="Arial"/>
          <w:b/>
          <w:color w:val="000000"/>
          <w:sz w:val="24"/>
          <w:szCs w:val="24"/>
        </w:rPr>
        <w:t>Step 2</w:t>
      </w:r>
      <w:r>
        <w:rPr>
          <w:rFonts w:ascii="Arial" w:eastAsia="Times New Roman" w:hAnsi="Arial" w:cs="Arial"/>
          <w:color w:val="000000"/>
          <w:sz w:val="24"/>
          <w:szCs w:val="24"/>
        </w:rPr>
        <w:t>.</w:t>
      </w:r>
    </w:p>
    <w:sectPr w:rsidR="004967E6" w:rsidSect="009277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uben, Gregg K (GE Global Research, US)" w:date="2016-08-26T13:00:00Z" w:initials="SGK(GRU">
    <w:p w14:paraId="17C586E7" w14:textId="77777777" w:rsidR="00A04A31" w:rsidRDefault="00A04A31" w:rsidP="00A04A31">
      <w:pPr>
        <w:pStyle w:val="CommentText"/>
      </w:pPr>
      <w:r>
        <w:rPr>
          <w:rStyle w:val="CommentReference"/>
        </w:rPr>
        <w:annotationRef/>
      </w:r>
      <w:r>
        <w:t>Extract to a code block?</w:t>
      </w:r>
    </w:p>
  </w:comment>
  <w:comment w:id="2" w:author="Steuben, Gregg K (GE Global Research, US)" w:date="2016-08-11T13:45:00Z" w:initials="SGK(GRU">
    <w:p w14:paraId="409A4B9D" w14:textId="1F79DBA8" w:rsidR="00A554E7" w:rsidRDefault="00A554E7">
      <w:pPr>
        <w:pStyle w:val="CommentText"/>
      </w:pPr>
      <w:r>
        <w:rPr>
          <w:rStyle w:val="CommentReference"/>
        </w:rPr>
        <w:annotationRef/>
      </w:r>
      <w:r>
        <w:t>Why is it that we say “don’t start it” and then immediately say “start it”.  The other sections say to inject an environment variable in between to provide authentication.  Is it missing here?</w:t>
      </w:r>
    </w:p>
  </w:comment>
  <w:comment w:id="3" w:author="Steuben, Gregg K (GE Global Research, US)" w:date="2016-09-08T16:20:00Z" w:initials="SGK(GRU">
    <w:p w14:paraId="2370F503" w14:textId="77777777" w:rsidR="00DD20BD" w:rsidRDefault="00DD20BD" w:rsidP="00DD20BD">
      <w:pPr>
        <w:pStyle w:val="CommentText"/>
      </w:pPr>
      <w:r>
        <w:rPr>
          <w:rStyle w:val="CommentReference"/>
        </w:rPr>
        <w:annotationRef/>
      </w:r>
      <w:r>
        <w:t>Code block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C586E7" w15:done="0"/>
  <w15:commentEx w15:paraId="409A4B9D" w15:done="0"/>
  <w15:commentEx w15:paraId="2370F5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4E51"/>
    <w:multiLevelType w:val="multilevel"/>
    <w:tmpl w:val="6B34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C1E9D"/>
    <w:multiLevelType w:val="multilevel"/>
    <w:tmpl w:val="34A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122FB"/>
    <w:multiLevelType w:val="multilevel"/>
    <w:tmpl w:val="620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77972"/>
    <w:multiLevelType w:val="hybridMultilevel"/>
    <w:tmpl w:val="68841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C14B19"/>
    <w:multiLevelType w:val="multilevel"/>
    <w:tmpl w:val="778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019F9"/>
    <w:multiLevelType w:val="multilevel"/>
    <w:tmpl w:val="1E2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E1168"/>
    <w:multiLevelType w:val="hybridMultilevel"/>
    <w:tmpl w:val="0E04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231C6"/>
    <w:multiLevelType w:val="multilevel"/>
    <w:tmpl w:val="841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F2DA0"/>
    <w:multiLevelType w:val="multilevel"/>
    <w:tmpl w:val="FA62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5A48"/>
    <w:multiLevelType w:val="multilevel"/>
    <w:tmpl w:val="A42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37AD7"/>
    <w:multiLevelType w:val="multilevel"/>
    <w:tmpl w:val="A3B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C1473"/>
    <w:multiLevelType w:val="multilevel"/>
    <w:tmpl w:val="6AB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C5986"/>
    <w:multiLevelType w:val="multilevel"/>
    <w:tmpl w:val="90A8E6A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6BF7E32"/>
    <w:multiLevelType w:val="multilevel"/>
    <w:tmpl w:val="5DC821A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B5D276F"/>
    <w:multiLevelType w:val="hybridMultilevel"/>
    <w:tmpl w:val="06BA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20C0D"/>
    <w:multiLevelType w:val="multilevel"/>
    <w:tmpl w:val="DF8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4"/>
  </w:num>
  <w:num w:numId="5">
    <w:abstractNumId w:val="13"/>
  </w:num>
  <w:num w:numId="6">
    <w:abstractNumId w:val="11"/>
  </w:num>
  <w:num w:numId="7">
    <w:abstractNumId w:val="10"/>
  </w:num>
  <w:num w:numId="8">
    <w:abstractNumId w:val="15"/>
  </w:num>
  <w:num w:numId="9">
    <w:abstractNumId w:val="5"/>
  </w:num>
  <w:num w:numId="10">
    <w:abstractNumId w:val="7"/>
  </w:num>
  <w:num w:numId="11">
    <w:abstractNumId w:val="8"/>
  </w:num>
  <w:num w:numId="12">
    <w:abstractNumId w:val="0"/>
  </w:num>
  <w:num w:numId="13">
    <w:abstractNumId w:val="6"/>
  </w:num>
  <w:num w:numId="14">
    <w:abstractNumId w:val="3"/>
  </w:num>
  <w:num w:numId="15">
    <w:abstractNumId w:val="12"/>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uben, Gregg K (GE Global Research, US)">
    <w15:presenceInfo w15:providerId="AD" w15:userId="S-1-5-21-3672398596-3227583511-885490141-517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02"/>
    <w:rsid w:val="00011AF3"/>
    <w:rsid w:val="00012614"/>
    <w:rsid w:val="0003326E"/>
    <w:rsid w:val="000375DF"/>
    <w:rsid w:val="000627AB"/>
    <w:rsid w:val="000C2586"/>
    <w:rsid w:val="000E6C84"/>
    <w:rsid w:val="000F3412"/>
    <w:rsid w:val="00100D1C"/>
    <w:rsid w:val="001318B5"/>
    <w:rsid w:val="00152282"/>
    <w:rsid w:val="00155E33"/>
    <w:rsid w:val="001738EF"/>
    <w:rsid w:val="00175D9F"/>
    <w:rsid w:val="001814B9"/>
    <w:rsid w:val="00183EB0"/>
    <w:rsid w:val="001C5700"/>
    <w:rsid w:val="001D14FB"/>
    <w:rsid w:val="001D6843"/>
    <w:rsid w:val="00201645"/>
    <w:rsid w:val="00214101"/>
    <w:rsid w:val="00214BE4"/>
    <w:rsid w:val="00215C5C"/>
    <w:rsid w:val="002209A8"/>
    <w:rsid w:val="0022345F"/>
    <w:rsid w:val="00272B60"/>
    <w:rsid w:val="002E7434"/>
    <w:rsid w:val="00305350"/>
    <w:rsid w:val="00330FE7"/>
    <w:rsid w:val="00384D61"/>
    <w:rsid w:val="003C4CC6"/>
    <w:rsid w:val="003C5F41"/>
    <w:rsid w:val="004257BB"/>
    <w:rsid w:val="00450FDB"/>
    <w:rsid w:val="0045145B"/>
    <w:rsid w:val="0046749F"/>
    <w:rsid w:val="004967E6"/>
    <w:rsid w:val="004A5609"/>
    <w:rsid w:val="00517D5F"/>
    <w:rsid w:val="00527046"/>
    <w:rsid w:val="005323D0"/>
    <w:rsid w:val="00557653"/>
    <w:rsid w:val="005A086C"/>
    <w:rsid w:val="005B24B2"/>
    <w:rsid w:val="005C4E3B"/>
    <w:rsid w:val="006644F7"/>
    <w:rsid w:val="006875C2"/>
    <w:rsid w:val="00692660"/>
    <w:rsid w:val="006E4894"/>
    <w:rsid w:val="007211CF"/>
    <w:rsid w:val="00725F75"/>
    <w:rsid w:val="007269FE"/>
    <w:rsid w:val="00735704"/>
    <w:rsid w:val="007C5B32"/>
    <w:rsid w:val="007D6B75"/>
    <w:rsid w:val="00815FDC"/>
    <w:rsid w:val="00877944"/>
    <w:rsid w:val="00890938"/>
    <w:rsid w:val="008B7CDE"/>
    <w:rsid w:val="008E13E9"/>
    <w:rsid w:val="0092479E"/>
    <w:rsid w:val="009277A1"/>
    <w:rsid w:val="00941927"/>
    <w:rsid w:val="00A04A31"/>
    <w:rsid w:val="00A25ACB"/>
    <w:rsid w:val="00A3220B"/>
    <w:rsid w:val="00A40E6F"/>
    <w:rsid w:val="00A44B69"/>
    <w:rsid w:val="00A554E7"/>
    <w:rsid w:val="00A600D0"/>
    <w:rsid w:val="00AC48D9"/>
    <w:rsid w:val="00B54802"/>
    <w:rsid w:val="00B554E5"/>
    <w:rsid w:val="00B7396F"/>
    <w:rsid w:val="00B962B4"/>
    <w:rsid w:val="00BC6641"/>
    <w:rsid w:val="00BD7D4C"/>
    <w:rsid w:val="00C36077"/>
    <w:rsid w:val="00C902F1"/>
    <w:rsid w:val="00CE6C5E"/>
    <w:rsid w:val="00D00657"/>
    <w:rsid w:val="00D23409"/>
    <w:rsid w:val="00D24B49"/>
    <w:rsid w:val="00D73799"/>
    <w:rsid w:val="00DD20BD"/>
    <w:rsid w:val="00E25648"/>
    <w:rsid w:val="00E26C7E"/>
    <w:rsid w:val="00EE44C2"/>
    <w:rsid w:val="00F012DF"/>
    <w:rsid w:val="00F10DDE"/>
    <w:rsid w:val="00F32461"/>
    <w:rsid w:val="00F776F9"/>
    <w:rsid w:val="00FC4066"/>
    <w:rsid w:val="00FD0725"/>
    <w:rsid w:val="27A3B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DEDB"/>
  <w15:chartTrackingRefBased/>
  <w15:docId w15:val="{6458E294-0790-43B6-8DA2-59A15C55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54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8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8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802"/>
    <w:rPr>
      <w:rFonts w:ascii="Times New Roman" w:eastAsia="Times New Roman" w:hAnsi="Times New Roman" w:cs="Times New Roman"/>
      <w:b/>
      <w:bCs/>
      <w:sz w:val="27"/>
      <w:szCs w:val="27"/>
    </w:rPr>
  </w:style>
  <w:style w:type="paragraph" w:customStyle="1" w:styleId="gamma">
    <w:name w:val="gamma"/>
    <w:basedOn w:val="Normal"/>
    <w:rsid w:val="00B5480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4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4802"/>
  </w:style>
  <w:style w:type="character" w:styleId="Strong">
    <w:name w:val="Strong"/>
    <w:basedOn w:val="DefaultParagraphFont"/>
    <w:uiPriority w:val="22"/>
    <w:qFormat/>
    <w:rsid w:val="00B54802"/>
    <w:rPr>
      <w:b/>
      <w:bCs/>
    </w:rPr>
  </w:style>
  <w:style w:type="character" w:styleId="Hyperlink">
    <w:name w:val="Hyperlink"/>
    <w:basedOn w:val="DefaultParagraphFont"/>
    <w:uiPriority w:val="99"/>
    <w:unhideWhenUsed/>
    <w:rsid w:val="00B54802"/>
    <w:rPr>
      <w:color w:val="0000FF"/>
      <w:u w:val="single"/>
    </w:rPr>
  </w:style>
  <w:style w:type="paragraph" w:styleId="Revision">
    <w:name w:val="Revision"/>
    <w:hidden/>
    <w:uiPriority w:val="99"/>
    <w:semiHidden/>
    <w:rsid w:val="00B54802"/>
    <w:pPr>
      <w:spacing w:after="0" w:line="240" w:lineRule="auto"/>
    </w:pPr>
  </w:style>
  <w:style w:type="paragraph" w:styleId="BalloonText">
    <w:name w:val="Balloon Text"/>
    <w:basedOn w:val="Normal"/>
    <w:link w:val="BalloonTextChar"/>
    <w:uiPriority w:val="99"/>
    <w:semiHidden/>
    <w:unhideWhenUsed/>
    <w:rsid w:val="00B54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802"/>
    <w:rPr>
      <w:rFonts w:ascii="Segoe UI" w:hAnsi="Segoe UI" w:cs="Segoe UI"/>
      <w:sz w:val="18"/>
      <w:szCs w:val="18"/>
    </w:rPr>
  </w:style>
  <w:style w:type="character" w:styleId="CommentReference">
    <w:name w:val="annotation reference"/>
    <w:basedOn w:val="DefaultParagraphFont"/>
    <w:uiPriority w:val="99"/>
    <w:semiHidden/>
    <w:unhideWhenUsed/>
    <w:rsid w:val="00384D61"/>
    <w:rPr>
      <w:sz w:val="16"/>
      <w:szCs w:val="16"/>
    </w:rPr>
  </w:style>
  <w:style w:type="paragraph" w:styleId="CommentText">
    <w:name w:val="annotation text"/>
    <w:basedOn w:val="Normal"/>
    <w:link w:val="CommentTextChar"/>
    <w:uiPriority w:val="99"/>
    <w:semiHidden/>
    <w:unhideWhenUsed/>
    <w:rsid w:val="00384D61"/>
    <w:pPr>
      <w:spacing w:line="240" w:lineRule="auto"/>
    </w:pPr>
    <w:rPr>
      <w:sz w:val="20"/>
      <w:szCs w:val="20"/>
    </w:rPr>
  </w:style>
  <w:style w:type="character" w:customStyle="1" w:styleId="CommentTextChar">
    <w:name w:val="Comment Text Char"/>
    <w:basedOn w:val="DefaultParagraphFont"/>
    <w:link w:val="CommentText"/>
    <w:uiPriority w:val="99"/>
    <w:semiHidden/>
    <w:rsid w:val="00384D61"/>
    <w:rPr>
      <w:sz w:val="20"/>
      <w:szCs w:val="20"/>
    </w:rPr>
  </w:style>
  <w:style w:type="paragraph" w:styleId="CommentSubject">
    <w:name w:val="annotation subject"/>
    <w:basedOn w:val="CommentText"/>
    <w:next w:val="CommentText"/>
    <w:link w:val="CommentSubjectChar"/>
    <w:uiPriority w:val="99"/>
    <w:semiHidden/>
    <w:unhideWhenUsed/>
    <w:rsid w:val="00384D61"/>
    <w:rPr>
      <w:b/>
      <w:bCs/>
    </w:rPr>
  </w:style>
  <w:style w:type="character" w:customStyle="1" w:styleId="CommentSubjectChar">
    <w:name w:val="Comment Subject Char"/>
    <w:basedOn w:val="CommentTextChar"/>
    <w:link w:val="CommentSubject"/>
    <w:uiPriority w:val="99"/>
    <w:semiHidden/>
    <w:rsid w:val="00384D61"/>
    <w:rPr>
      <w:b/>
      <w:bCs/>
      <w:sz w:val="20"/>
      <w:szCs w:val="20"/>
    </w:rPr>
  </w:style>
  <w:style w:type="paragraph" w:styleId="ListParagraph">
    <w:name w:val="List Paragraph"/>
    <w:basedOn w:val="Normal"/>
    <w:uiPriority w:val="34"/>
    <w:qFormat/>
    <w:rsid w:val="000E6C84"/>
    <w:pPr>
      <w:ind w:left="720"/>
      <w:contextualSpacing/>
    </w:pPr>
  </w:style>
  <w:style w:type="table" w:styleId="TableGrid">
    <w:name w:val="Table Grid"/>
    <w:basedOn w:val="TableNormal"/>
    <w:uiPriority w:val="59"/>
    <w:rsid w:val="00A0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927005">
      <w:bodyDiv w:val="1"/>
      <w:marLeft w:val="0"/>
      <w:marRight w:val="0"/>
      <w:marTop w:val="0"/>
      <w:marBottom w:val="0"/>
      <w:divBdr>
        <w:top w:val="none" w:sz="0" w:space="0" w:color="auto"/>
        <w:left w:val="none" w:sz="0" w:space="0" w:color="auto"/>
        <w:bottom w:val="none" w:sz="0" w:space="0" w:color="auto"/>
        <w:right w:val="none" w:sz="0" w:space="0" w:color="auto"/>
      </w:divBdr>
    </w:div>
    <w:div w:id="1644385134">
      <w:bodyDiv w:val="1"/>
      <w:marLeft w:val="0"/>
      <w:marRight w:val="0"/>
      <w:marTop w:val="0"/>
      <w:marBottom w:val="0"/>
      <w:divBdr>
        <w:top w:val="none" w:sz="0" w:space="0" w:color="auto"/>
        <w:left w:val="none" w:sz="0" w:space="0" w:color="auto"/>
        <w:bottom w:val="none" w:sz="0" w:space="0" w:color="auto"/>
        <w:right w:val="none" w:sz="0" w:space="0" w:color="auto"/>
      </w:divBdr>
      <w:divsChild>
        <w:div w:id="1730150632">
          <w:marLeft w:val="0"/>
          <w:marRight w:val="0"/>
          <w:marTop w:val="0"/>
          <w:marBottom w:val="0"/>
          <w:divBdr>
            <w:top w:val="none" w:sz="0" w:space="0" w:color="auto"/>
            <w:left w:val="none" w:sz="0" w:space="0" w:color="auto"/>
            <w:bottom w:val="none" w:sz="0" w:space="0" w:color="auto"/>
            <w:right w:val="none" w:sz="0" w:space="0" w:color="auto"/>
          </w:divBdr>
        </w:div>
        <w:div w:id="985158609">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416590571">
              <w:marLeft w:val="0"/>
              <w:marRight w:val="0"/>
              <w:marTop w:val="0"/>
              <w:marBottom w:val="0"/>
              <w:divBdr>
                <w:top w:val="none" w:sz="0" w:space="0" w:color="auto"/>
                <w:left w:val="none" w:sz="0" w:space="0" w:color="auto"/>
                <w:bottom w:val="none" w:sz="0" w:space="0" w:color="auto"/>
                <w:right w:val="none" w:sz="0" w:space="0" w:color="auto"/>
              </w:divBdr>
            </w:div>
            <w:div w:id="606472861">
              <w:marLeft w:val="0"/>
              <w:marRight w:val="0"/>
              <w:marTop w:val="0"/>
              <w:marBottom w:val="0"/>
              <w:divBdr>
                <w:top w:val="none" w:sz="0" w:space="0" w:color="auto"/>
                <w:left w:val="none" w:sz="0" w:space="0" w:color="auto"/>
                <w:bottom w:val="none" w:sz="0" w:space="0" w:color="auto"/>
                <w:right w:val="none" w:sz="0" w:space="0" w:color="auto"/>
              </w:divBdr>
            </w:div>
          </w:divsChild>
        </w:div>
        <w:div w:id="1844204829">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433792007">
              <w:marLeft w:val="0"/>
              <w:marRight w:val="0"/>
              <w:marTop w:val="0"/>
              <w:marBottom w:val="0"/>
              <w:divBdr>
                <w:top w:val="none" w:sz="0" w:space="0" w:color="auto"/>
                <w:left w:val="none" w:sz="0" w:space="0" w:color="auto"/>
                <w:bottom w:val="none" w:sz="0" w:space="0" w:color="auto"/>
                <w:right w:val="none" w:sz="0" w:space="0" w:color="auto"/>
              </w:divBdr>
            </w:div>
            <w:div w:id="5235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dix.io/services/service.html?id=1178" TargetMode="External"/><Relationship Id="rId13" Type="http://schemas.openxmlformats.org/officeDocument/2006/relationships/hyperlink" Target="NULL" TargetMode="External"/><Relationship Id="rId18"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predix.io/services/service.html?id=1172" TargetMode="External"/><Relationship Id="rId12" Type="http://schemas.openxmlformats.org/officeDocument/2006/relationships/hyperlink" Target="https://www.predix.io/services/service.html?id=1171"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23" Type="http://schemas.openxmlformats.org/officeDocument/2006/relationships/fontTable" Target="fontTable.xml"/><Relationship Id="rId10"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predix.io/services/service.html?id=1177"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18</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Steuben, Gregg K (GE Global Research, US)</dc:creator>
  <cp:keywords/>
  <dc:description/>
  <cp:lastModifiedBy>Steuben, Gregg K (GE Global Research, US)</cp:lastModifiedBy>
  <cp:revision>55</cp:revision>
  <dcterms:created xsi:type="dcterms:W3CDTF">2016-08-09T18:51:00Z</dcterms:created>
  <dcterms:modified xsi:type="dcterms:W3CDTF">2016-11-02T14:55:00Z</dcterms:modified>
</cp:coreProperties>
</file>