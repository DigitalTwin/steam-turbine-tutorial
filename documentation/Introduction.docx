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D70DF" w14:textId="22F7BDD3" w:rsidR="00C17C22" w:rsidRPr="00C17C22" w:rsidRDefault="00C17C22" w:rsidP="00C17C22">
      <w:pPr>
        <w:shd w:val="clear" w:color="auto" w:fill="333333"/>
        <w:spacing w:before="100" w:beforeAutospacing="1" w:after="100" w:afterAutospacing="1" w:line="300" w:lineRule="atLeast"/>
        <w:outlineLvl w:val="0"/>
        <w:rPr>
          <w:rFonts w:ascii="Arial" w:eastAsia="Times New Roman" w:hAnsi="Arial" w:cs="Arial"/>
          <w:b/>
          <w:bCs/>
          <w:color w:val="FFFFFF"/>
          <w:kern w:val="36"/>
          <w:sz w:val="48"/>
          <w:szCs w:val="48"/>
        </w:rPr>
      </w:pPr>
      <w:r w:rsidRPr="00C17C22">
        <w:rPr>
          <w:rFonts w:ascii="Arial" w:eastAsia="Times New Roman" w:hAnsi="Arial" w:cs="Arial"/>
          <w:b/>
          <w:bCs/>
          <w:color w:val="FFFFFF"/>
          <w:kern w:val="36"/>
          <w:sz w:val="48"/>
          <w:szCs w:val="48"/>
        </w:rPr>
        <w:t xml:space="preserve">Build </w:t>
      </w:r>
      <w:r w:rsidR="007A1FDE">
        <w:rPr>
          <w:rFonts w:ascii="Arial" w:eastAsia="Times New Roman" w:hAnsi="Arial" w:cs="Arial"/>
          <w:b/>
          <w:bCs/>
          <w:color w:val="FFFFFF"/>
          <w:kern w:val="36"/>
          <w:sz w:val="48"/>
          <w:szCs w:val="48"/>
        </w:rPr>
        <w:t>the</w:t>
      </w:r>
      <w:r w:rsidRPr="00C17C22">
        <w:rPr>
          <w:rFonts w:ascii="Arial" w:eastAsia="Times New Roman" w:hAnsi="Arial" w:cs="Arial"/>
          <w:b/>
          <w:bCs/>
          <w:color w:val="FFFFFF"/>
          <w:kern w:val="36"/>
          <w:sz w:val="48"/>
          <w:szCs w:val="48"/>
        </w:rPr>
        <w:t xml:space="preserve"> Digital Twin Starter Kit: </w:t>
      </w:r>
      <w:r w:rsidRPr="00C17C22">
        <w:rPr>
          <w:rFonts w:ascii="Arial" w:eastAsia="Times New Roman" w:hAnsi="Arial" w:cs="Arial"/>
          <w:color w:val="FFFFFF"/>
          <w:kern w:val="36"/>
          <w:sz w:val="48"/>
          <w:szCs w:val="48"/>
        </w:rPr>
        <w:t>Introduction</w:t>
      </w:r>
    </w:p>
    <w:p w14:paraId="17200424" w14:textId="77777777" w:rsidR="00C17C22" w:rsidRPr="00623278" w:rsidRDefault="00C17C22" w:rsidP="00C17C22">
      <w:pPr>
        <w:shd w:val="clear" w:color="auto" w:fill="FFFFFF"/>
        <w:spacing w:before="100" w:beforeAutospacing="1" w:after="100" w:afterAutospacing="1" w:line="240" w:lineRule="auto"/>
        <w:rPr>
          <w:rFonts w:ascii="Arial" w:eastAsia="Times New Roman" w:hAnsi="Arial" w:cs="Arial"/>
          <w:b/>
          <w:color w:val="000000"/>
          <w:sz w:val="27"/>
          <w:szCs w:val="27"/>
          <w:rPrChange w:id="0" w:author="Steuben, Gregg K (GE Global Research, US)" w:date="2016-10-27T12:43:00Z">
            <w:rPr>
              <w:rFonts w:ascii="Arial" w:eastAsia="Times New Roman" w:hAnsi="Arial" w:cs="Arial"/>
              <w:b/>
              <w:color w:val="000000"/>
              <w:sz w:val="24"/>
              <w:szCs w:val="24"/>
            </w:rPr>
          </w:rPrChange>
        </w:rPr>
      </w:pPr>
      <w:r w:rsidRPr="00623278">
        <w:rPr>
          <w:rFonts w:ascii="Arial" w:eastAsia="Times New Roman" w:hAnsi="Arial" w:cs="Arial"/>
          <w:b/>
          <w:color w:val="000000"/>
          <w:sz w:val="27"/>
          <w:szCs w:val="27"/>
          <w:rPrChange w:id="1" w:author="Steuben, Gregg K (GE Global Research, US)" w:date="2016-10-27T12:43:00Z">
            <w:rPr>
              <w:rFonts w:ascii="Arial" w:eastAsia="Times New Roman" w:hAnsi="Arial" w:cs="Arial"/>
              <w:b/>
              <w:color w:val="000000"/>
              <w:sz w:val="24"/>
              <w:szCs w:val="24"/>
            </w:rPr>
          </w:rPrChange>
        </w:rPr>
        <w:t>What you'll learn to do</w:t>
      </w:r>
    </w:p>
    <w:p w14:paraId="6675FF9A" w14:textId="1CDF1521" w:rsidR="00911FE2" w:rsidRDefault="00911FE2" w:rsidP="00911FE2">
      <w:pPr>
        <w:shd w:val="clear" w:color="auto" w:fill="FFFFFF"/>
        <w:spacing w:after="0" w:line="240" w:lineRule="auto"/>
        <w:textAlignment w:val="center"/>
        <w:rPr>
          <w:ins w:id="2" w:author="Steuben, Gregg K (GE Global Research, US)" w:date="2016-10-27T12:43:00Z"/>
          <w:rFonts w:ascii="Arial" w:eastAsia="Times New Roman" w:hAnsi="Arial" w:cs="Arial"/>
          <w:color w:val="000000"/>
          <w:sz w:val="24"/>
          <w:szCs w:val="24"/>
        </w:rPr>
      </w:pPr>
      <w:r>
        <w:rPr>
          <w:rFonts w:ascii="Arial" w:eastAsia="Times New Roman" w:hAnsi="Arial" w:cs="Arial"/>
          <w:color w:val="000000"/>
          <w:sz w:val="24"/>
          <w:szCs w:val="24"/>
        </w:rPr>
        <w:t>You will learn the definition and concepts of the Digital Twin as well as the consideration</w:t>
      </w:r>
      <w:r w:rsidR="007A1FDE">
        <w:rPr>
          <w:rFonts w:ascii="Arial" w:eastAsia="Times New Roman" w:hAnsi="Arial" w:cs="Arial"/>
          <w:color w:val="000000"/>
          <w:sz w:val="24"/>
          <w:szCs w:val="24"/>
        </w:rPr>
        <w:t>s</w:t>
      </w:r>
      <w:r>
        <w:rPr>
          <w:rFonts w:ascii="Arial" w:eastAsia="Times New Roman" w:hAnsi="Arial" w:cs="Arial"/>
          <w:color w:val="000000"/>
          <w:sz w:val="24"/>
          <w:szCs w:val="24"/>
        </w:rPr>
        <w:t xml:space="preserve"> and methods for creating </w:t>
      </w:r>
      <w:r w:rsidR="007A1FDE">
        <w:rPr>
          <w:rFonts w:ascii="Arial" w:eastAsia="Times New Roman" w:hAnsi="Arial" w:cs="Arial"/>
          <w:color w:val="000000"/>
          <w:sz w:val="24"/>
          <w:szCs w:val="24"/>
        </w:rPr>
        <w:t xml:space="preserve">a </w:t>
      </w:r>
      <w:r>
        <w:rPr>
          <w:rFonts w:ascii="Arial" w:eastAsia="Times New Roman" w:hAnsi="Arial" w:cs="Arial"/>
          <w:color w:val="000000"/>
          <w:sz w:val="24"/>
          <w:szCs w:val="24"/>
        </w:rPr>
        <w:t>Digital Twin.</w:t>
      </w:r>
    </w:p>
    <w:p w14:paraId="353A4F3B" w14:textId="18FE65C6" w:rsidR="00623278" w:rsidRDefault="00623278" w:rsidP="00911FE2">
      <w:pPr>
        <w:shd w:val="clear" w:color="auto" w:fill="FFFFFF"/>
        <w:spacing w:after="0" w:line="240" w:lineRule="auto"/>
        <w:textAlignment w:val="center"/>
        <w:rPr>
          <w:ins w:id="3" w:author="Steuben, Gregg K (GE Global Research, US)" w:date="2016-10-27T12:43:00Z"/>
          <w:rFonts w:ascii="Arial" w:eastAsia="Times New Roman" w:hAnsi="Arial" w:cs="Arial"/>
          <w:color w:val="000000"/>
          <w:sz w:val="24"/>
          <w:szCs w:val="24"/>
        </w:rPr>
      </w:pPr>
    </w:p>
    <w:p w14:paraId="72932083" w14:textId="77777777" w:rsidR="00623278" w:rsidRDefault="00623278" w:rsidP="00911FE2">
      <w:pPr>
        <w:shd w:val="clear" w:color="auto" w:fill="FFFFFF"/>
        <w:spacing w:after="0" w:line="240" w:lineRule="auto"/>
        <w:textAlignment w:val="center"/>
        <w:rPr>
          <w:rFonts w:ascii="Arial" w:eastAsia="Times New Roman" w:hAnsi="Arial" w:cs="Arial"/>
          <w:color w:val="000000"/>
          <w:sz w:val="24"/>
          <w:szCs w:val="24"/>
        </w:rPr>
      </w:pPr>
    </w:p>
    <w:p w14:paraId="57DBA71D" w14:textId="77777777" w:rsidR="00911FE2" w:rsidRPr="00623278" w:rsidRDefault="00911FE2" w:rsidP="00911FE2">
      <w:pPr>
        <w:shd w:val="clear" w:color="auto" w:fill="FFFFFF"/>
        <w:spacing w:after="0" w:line="240" w:lineRule="auto"/>
        <w:textAlignment w:val="center"/>
        <w:rPr>
          <w:rFonts w:ascii="Arial" w:eastAsia="Times New Roman" w:hAnsi="Arial" w:cs="Arial"/>
          <w:b/>
          <w:color w:val="000000"/>
          <w:sz w:val="27"/>
          <w:szCs w:val="27"/>
          <w:rPrChange w:id="4" w:author="Steuben, Gregg K (GE Global Research, US)" w:date="2016-10-27T12:43:00Z">
            <w:rPr>
              <w:rFonts w:ascii="Arial" w:eastAsia="Times New Roman" w:hAnsi="Arial" w:cs="Arial"/>
              <w:b/>
              <w:color w:val="000000"/>
              <w:sz w:val="24"/>
              <w:szCs w:val="24"/>
            </w:rPr>
          </w:rPrChange>
        </w:rPr>
      </w:pPr>
      <w:r w:rsidRPr="00623278">
        <w:rPr>
          <w:rFonts w:ascii="Arial" w:eastAsia="Times New Roman" w:hAnsi="Arial" w:cs="Arial"/>
          <w:b/>
          <w:color w:val="000000"/>
          <w:sz w:val="27"/>
          <w:szCs w:val="27"/>
          <w:rPrChange w:id="5" w:author="Steuben, Gregg K (GE Global Research, US)" w:date="2016-10-27T12:43:00Z">
            <w:rPr>
              <w:rFonts w:ascii="Arial" w:eastAsia="Times New Roman" w:hAnsi="Arial" w:cs="Arial"/>
              <w:b/>
              <w:color w:val="000000"/>
              <w:sz w:val="24"/>
              <w:szCs w:val="24"/>
            </w:rPr>
          </w:rPrChange>
        </w:rPr>
        <w:t>What you need to do</w:t>
      </w:r>
    </w:p>
    <w:p w14:paraId="2F1473F4" w14:textId="741D9D39" w:rsidR="00C17C22" w:rsidRPr="00C17C22" w:rsidRDefault="007A1FDE" w:rsidP="00E9685F">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b/>
          <w:bCs/>
          <w:color w:val="000000"/>
          <w:sz w:val="36"/>
          <w:szCs w:val="36"/>
        </w:rPr>
        <w:t xml:space="preserve">What is a </w:t>
      </w:r>
      <w:r w:rsidR="00C17C22" w:rsidRPr="00C17C22">
        <w:rPr>
          <w:rFonts w:ascii="Arial" w:eastAsia="Times New Roman" w:hAnsi="Arial" w:cs="Arial"/>
          <w:b/>
          <w:bCs/>
          <w:color w:val="000000"/>
          <w:sz w:val="36"/>
          <w:szCs w:val="36"/>
        </w:rPr>
        <w:t>Digital Twin</w:t>
      </w:r>
      <w:r>
        <w:rPr>
          <w:rFonts w:ascii="Arial" w:eastAsia="Times New Roman" w:hAnsi="Arial" w:cs="Arial"/>
          <w:b/>
          <w:bCs/>
          <w:color w:val="000000"/>
          <w:sz w:val="36"/>
          <w:szCs w:val="36"/>
        </w:rPr>
        <w:t>?</w:t>
      </w:r>
    </w:p>
    <w:p w14:paraId="3EB115C2" w14:textId="77777777" w:rsidR="00C17C22" w:rsidRPr="00C17C22" w:rsidRDefault="00C17C22" w:rsidP="00C17C22">
      <w:pPr>
        <w:shd w:val="clear" w:color="auto" w:fill="FFFFFF"/>
        <w:spacing w:beforeAutospacing="1" w:after="0" w:afterAutospacing="1" w:line="240" w:lineRule="auto"/>
        <w:outlineLvl w:val="3"/>
        <w:rPr>
          <w:rFonts w:ascii="Arial" w:eastAsia="Times New Roman" w:hAnsi="Arial" w:cs="Arial"/>
          <w:color w:val="000000"/>
          <w:sz w:val="24"/>
          <w:szCs w:val="24"/>
        </w:rPr>
      </w:pPr>
      <w:r w:rsidRPr="00C17C22">
        <w:rPr>
          <w:rFonts w:ascii="Arial" w:eastAsia="Times New Roman" w:hAnsi="Arial" w:cs="Arial"/>
          <w:i/>
          <w:iCs/>
          <w:color w:val="000000"/>
          <w:sz w:val="24"/>
          <w:szCs w:val="24"/>
        </w:rPr>
        <w:t>A Digital Twin is a collection of behavioral models that continuously increase insights into an individual physical asset to deliver specific business value.</w:t>
      </w:r>
    </w:p>
    <w:p w14:paraId="2A9C7D35" w14:textId="77777777" w:rsidR="00C17C22" w:rsidRPr="00C17C22" w:rsidRDefault="00C17C22" w:rsidP="00C17C22">
      <w:pPr>
        <w:shd w:val="clear" w:color="auto" w:fill="FFFFFF"/>
        <w:spacing w:before="100" w:beforeAutospacing="1" w:after="100" w:afterAutospacing="1"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A Digital Twin has five defining features:</w:t>
      </w:r>
      <w:bookmarkStart w:id="6" w:name="_GoBack"/>
      <w:bookmarkEnd w:id="6"/>
    </w:p>
    <w:p w14:paraId="507C29E7" w14:textId="031E94CC" w:rsidR="00C17C22" w:rsidRPr="00C17C22" w:rsidRDefault="00911FE2" w:rsidP="00C17C22">
      <w:pPr>
        <w:numPr>
          <w:ilvl w:val="0"/>
          <w:numId w:val="1"/>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b/>
          <w:bCs/>
          <w:color w:val="000000"/>
          <w:sz w:val="24"/>
          <w:szCs w:val="24"/>
        </w:rPr>
        <w:t>P</w:t>
      </w:r>
      <w:r w:rsidR="00C17C22" w:rsidRPr="00C17C22">
        <w:rPr>
          <w:rFonts w:ascii="Arial" w:eastAsia="Times New Roman" w:hAnsi="Arial" w:cs="Arial"/>
          <w:b/>
          <w:bCs/>
          <w:color w:val="000000"/>
          <w:sz w:val="24"/>
          <w:szCs w:val="24"/>
        </w:rPr>
        <w:t>er asset:  </w:t>
      </w:r>
      <w:r w:rsidR="00C17C22" w:rsidRPr="00C17C22">
        <w:rPr>
          <w:rFonts w:ascii="Arial" w:eastAsia="Times New Roman" w:hAnsi="Arial" w:cs="Arial"/>
          <w:color w:val="000000"/>
          <w:sz w:val="24"/>
          <w:szCs w:val="24"/>
        </w:rPr>
        <w:t>The Digital Twin is applied to individual assets</w:t>
      </w:r>
      <w:r w:rsidR="000B4323">
        <w:rPr>
          <w:rFonts w:ascii="Arial" w:eastAsia="Times New Roman" w:hAnsi="Arial" w:cs="Arial"/>
          <w:color w:val="000000"/>
          <w:sz w:val="24"/>
          <w:szCs w:val="24"/>
        </w:rPr>
        <w:t>.</w:t>
      </w:r>
      <w:r w:rsidR="00C17C22" w:rsidRPr="00C17C22">
        <w:rPr>
          <w:rFonts w:ascii="Arial" w:eastAsia="Times New Roman" w:hAnsi="Arial" w:cs="Arial"/>
          <w:color w:val="000000"/>
          <w:sz w:val="24"/>
          <w:szCs w:val="24"/>
        </w:rPr>
        <w:t xml:space="preserve">  A Digital Twin instance models and tracks a single specific asset over its lifetime.  </w:t>
      </w:r>
      <w:r w:rsidR="00791F79">
        <w:rPr>
          <w:rFonts w:ascii="Arial" w:eastAsia="Times New Roman" w:hAnsi="Arial" w:cs="Arial"/>
          <w:color w:val="000000"/>
          <w:sz w:val="24"/>
          <w:szCs w:val="24"/>
        </w:rPr>
        <w:t>Most</w:t>
      </w:r>
      <w:r w:rsidR="000B4323">
        <w:rPr>
          <w:rFonts w:ascii="Arial" w:eastAsia="Times New Roman" w:hAnsi="Arial" w:cs="Arial"/>
          <w:color w:val="000000"/>
          <w:sz w:val="24"/>
          <w:szCs w:val="24"/>
        </w:rPr>
        <w:t xml:space="preserve"> functional or mathematical </w:t>
      </w:r>
      <w:r w:rsidR="00BE2D76">
        <w:rPr>
          <w:rFonts w:ascii="Arial" w:eastAsia="Times New Roman" w:hAnsi="Arial" w:cs="Arial"/>
          <w:color w:val="000000"/>
          <w:sz w:val="24"/>
          <w:szCs w:val="24"/>
        </w:rPr>
        <w:t>formulas</w:t>
      </w:r>
      <w:r w:rsidR="000B4323">
        <w:rPr>
          <w:rFonts w:ascii="Arial" w:eastAsia="Times New Roman" w:hAnsi="Arial" w:cs="Arial"/>
          <w:color w:val="000000"/>
          <w:sz w:val="24"/>
          <w:szCs w:val="24"/>
        </w:rPr>
        <w:t>, called kernels, can be reused across assets belonging to the same asset class</w:t>
      </w:r>
      <w:r w:rsidR="00BE2D76">
        <w:rPr>
          <w:rFonts w:ascii="Arial" w:eastAsia="Times New Roman" w:hAnsi="Arial" w:cs="Arial"/>
          <w:color w:val="000000"/>
          <w:sz w:val="24"/>
          <w:szCs w:val="24"/>
        </w:rPr>
        <w:t>.</w:t>
      </w:r>
      <w:r w:rsidR="000B4323">
        <w:rPr>
          <w:rFonts w:ascii="Arial" w:eastAsia="Times New Roman" w:hAnsi="Arial" w:cs="Arial"/>
          <w:color w:val="000000"/>
          <w:sz w:val="24"/>
          <w:szCs w:val="24"/>
        </w:rPr>
        <w:t xml:space="preserve"> </w:t>
      </w:r>
      <w:r w:rsidR="00BE2D76">
        <w:rPr>
          <w:rFonts w:ascii="Arial" w:eastAsia="Times New Roman" w:hAnsi="Arial" w:cs="Arial"/>
          <w:color w:val="000000"/>
          <w:sz w:val="24"/>
          <w:szCs w:val="24"/>
        </w:rPr>
        <w:t>A</w:t>
      </w:r>
      <w:r w:rsidR="004C4A94">
        <w:rPr>
          <w:rFonts w:ascii="Arial" w:eastAsia="Times New Roman" w:hAnsi="Arial" w:cs="Arial"/>
          <w:color w:val="000000"/>
          <w:sz w:val="24"/>
          <w:szCs w:val="24"/>
        </w:rPr>
        <w:t>t</w:t>
      </w:r>
      <w:r w:rsidR="00BE2D76">
        <w:rPr>
          <w:rFonts w:ascii="Arial" w:eastAsia="Times New Roman" w:hAnsi="Arial" w:cs="Arial"/>
          <w:color w:val="000000"/>
          <w:sz w:val="24"/>
          <w:szCs w:val="24"/>
        </w:rPr>
        <w:t xml:space="preserve"> runtime each twin</w:t>
      </w:r>
      <w:r w:rsidR="000B4323">
        <w:rPr>
          <w:rFonts w:ascii="Arial" w:eastAsia="Times New Roman" w:hAnsi="Arial" w:cs="Arial"/>
          <w:color w:val="000000"/>
          <w:sz w:val="24"/>
          <w:szCs w:val="24"/>
        </w:rPr>
        <w:t xml:space="preserve"> will need to be trained specifically for </w:t>
      </w:r>
      <w:r w:rsidR="00BE2D76">
        <w:rPr>
          <w:rFonts w:ascii="Arial" w:eastAsia="Times New Roman" w:hAnsi="Arial" w:cs="Arial"/>
          <w:color w:val="000000"/>
          <w:sz w:val="24"/>
          <w:szCs w:val="24"/>
        </w:rPr>
        <w:t>an</w:t>
      </w:r>
      <w:r w:rsidR="000B4323">
        <w:rPr>
          <w:rFonts w:ascii="Arial" w:eastAsia="Times New Roman" w:hAnsi="Arial" w:cs="Arial"/>
          <w:color w:val="000000"/>
          <w:sz w:val="24"/>
          <w:szCs w:val="24"/>
        </w:rPr>
        <w:t xml:space="preserve"> individual asset to achieve asset level customization.</w:t>
      </w:r>
    </w:p>
    <w:p w14:paraId="46605FFB" w14:textId="4B60F4BD" w:rsidR="00C17C22" w:rsidRPr="00C17C22" w:rsidRDefault="00911FE2" w:rsidP="00C17C22">
      <w:pPr>
        <w:numPr>
          <w:ilvl w:val="0"/>
          <w:numId w:val="1"/>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b/>
          <w:bCs/>
          <w:color w:val="000000"/>
          <w:sz w:val="24"/>
          <w:szCs w:val="24"/>
        </w:rPr>
        <w:t>G</w:t>
      </w:r>
      <w:r w:rsidR="00C17C22" w:rsidRPr="00C17C22">
        <w:rPr>
          <w:rFonts w:ascii="Arial" w:eastAsia="Times New Roman" w:hAnsi="Arial" w:cs="Arial"/>
          <w:b/>
          <w:bCs/>
          <w:color w:val="000000"/>
          <w:sz w:val="24"/>
          <w:szCs w:val="24"/>
        </w:rPr>
        <w:t>enerates value:</w:t>
      </w:r>
      <w:r w:rsidR="00C17C22" w:rsidRPr="00C17C22">
        <w:rPr>
          <w:rFonts w:ascii="Arial" w:eastAsia="Times New Roman" w:hAnsi="Arial" w:cs="Arial"/>
          <w:color w:val="000000"/>
          <w:sz w:val="24"/>
          <w:szCs w:val="24"/>
        </w:rPr>
        <w:t>  The Digital Twin is used to create demonstrable business value; e.g., to have zero unplanned outages and an optimized output.</w:t>
      </w:r>
    </w:p>
    <w:p w14:paraId="408A647E" w14:textId="35A354F7" w:rsidR="00480CA4" w:rsidRPr="00E9685F" w:rsidRDefault="00911FE2" w:rsidP="00480CA4">
      <w:pPr>
        <w:numPr>
          <w:ilvl w:val="0"/>
          <w:numId w:val="1"/>
        </w:numPr>
        <w:shd w:val="clear" w:color="auto" w:fill="FFFFFF"/>
        <w:spacing w:after="0" w:line="384" w:lineRule="atLeast"/>
        <w:rPr>
          <w:rFonts w:ascii="Arial" w:eastAsia="Times New Roman" w:hAnsi="Arial" w:cs="Arial"/>
          <w:color w:val="000000"/>
          <w:sz w:val="24"/>
          <w:szCs w:val="24"/>
        </w:rPr>
      </w:pPr>
      <w:r w:rsidRPr="00480CA4">
        <w:rPr>
          <w:rFonts w:ascii="Arial" w:eastAsia="Times New Roman" w:hAnsi="Arial" w:cs="Arial"/>
          <w:b/>
          <w:bCs/>
          <w:color w:val="000000"/>
          <w:sz w:val="24"/>
          <w:szCs w:val="24"/>
        </w:rPr>
        <w:t>A</w:t>
      </w:r>
      <w:r w:rsidR="00C17C22" w:rsidRPr="00480CA4">
        <w:rPr>
          <w:rFonts w:ascii="Arial" w:eastAsia="Times New Roman" w:hAnsi="Arial" w:cs="Arial"/>
          <w:b/>
          <w:bCs/>
          <w:color w:val="000000"/>
          <w:sz w:val="24"/>
          <w:szCs w:val="24"/>
        </w:rPr>
        <w:t>daptable:  </w:t>
      </w:r>
      <w:r w:rsidR="00C17C22" w:rsidRPr="00480CA4">
        <w:rPr>
          <w:rFonts w:ascii="Arial" w:eastAsia="Times New Roman" w:hAnsi="Arial" w:cs="Arial"/>
          <w:color w:val="000000"/>
          <w:sz w:val="24"/>
          <w:szCs w:val="24"/>
        </w:rPr>
        <w:t xml:space="preserve">The Digital Twin infrastructure and models </w:t>
      </w:r>
      <w:r w:rsidR="00C17C22" w:rsidRPr="00490E46">
        <w:rPr>
          <w:rFonts w:ascii="Arial" w:eastAsia="Times New Roman" w:hAnsi="Arial" w:cs="Arial"/>
          <w:color w:val="000000"/>
          <w:sz w:val="24"/>
          <w:szCs w:val="24"/>
        </w:rPr>
        <w:t xml:space="preserve">can </w:t>
      </w:r>
      <w:r w:rsidR="00480CA4" w:rsidRPr="00432D31">
        <w:rPr>
          <w:rFonts w:ascii="Arial" w:eastAsia="Times New Roman" w:hAnsi="Arial" w:cs="Arial"/>
          <w:color w:val="000000"/>
          <w:sz w:val="24"/>
          <w:szCs w:val="24"/>
        </w:rPr>
        <w:t xml:space="preserve">be applied to </w:t>
      </w:r>
      <w:r w:rsidR="00C17C22" w:rsidRPr="00F33344">
        <w:rPr>
          <w:rFonts w:ascii="Arial" w:eastAsia="Times New Roman" w:hAnsi="Arial" w:cs="Arial"/>
          <w:color w:val="000000"/>
          <w:sz w:val="24"/>
          <w:szCs w:val="24"/>
        </w:rPr>
        <w:t>other part or asset class</w:t>
      </w:r>
      <w:r w:rsidR="007A1FDE">
        <w:rPr>
          <w:rFonts w:ascii="Arial" w:eastAsia="Times New Roman" w:hAnsi="Arial" w:cs="Arial"/>
          <w:color w:val="000000"/>
          <w:sz w:val="24"/>
          <w:szCs w:val="24"/>
        </w:rPr>
        <w:t>es</w:t>
      </w:r>
      <w:r w:rsidR="00C17C22" w:rsidRPr="00F33344">
        <w:rPr>
          <w:rFonts w:ascii="Arial" w:eastAsia="Times New Roman" w:hAnsi="Arial" w:cs="Arial"/>
          <w:color w:val="000000"/>
          <w:sz w:val="24"/>
          <w:szCs w:val="24"/>
        </w:rPr>
        <w:t xml:space="preserve">, or adapt to new scenarios or new factors.  </w:t>
      </w:r>
    </w:p>
    <w:p w14:paraId="183E141C" w14:textId="074C5B2A" w:rsidR="00C17C22" w:rsidRPr="00432D31" w:rsidRDefault="00911FE2" w:rsidP="00480CA4">
      <w:pPr>
        <w:numPr>
          <w:ilvl w:val="0"/>
          <w:numId w:val="1"/>
        </w:numPr>
        <w:shd w:val="clear" w:color="auto" w:fill="FFFFFF"/>
        <w:spacing w:after="0" w:line="384" w:lineRule="atLeast"/>
        <w:rPr>
          <w:rFonts w:ascii="Arial" w:eastAsia="Times New Roman" w:hAnsi="Arial" w:cs="Arial"/>
          <w:color w:val="000000"/>
          <w:sz w:val="24"/>
          <w:szCs w:val="24"/>
        </w:rPr>
      </w:pPr>
      <w:r w:rsidRPr="00480CA4">
        <w:rPr>
          <w:rFonts w:ascii="Arial" w:eastAsia="Times New Roman" w:hAnsi="Arial" w:cs="Arial"/>
          <w:b/>
          <w:bCs/>
          <w:color w:val="000000"/>
          <w:sz w:val="24"/>
          <w:szCs w:val="24"/>
        </w:rPr>
        <w:t xml:space="preserve">Continuously </w:t>
      </w:r>
      <w:r w:rsidR="00C17C22" w:rsidRPr="00480CA4">
        <w:rPr>
          <w:rFonts w:ascii="Arial" w:eastAsia="Times New Roman" w:hAnsi="Arial" w:cs="Arial"/>
          <w:b/>
          <w:bCs/>
          <w:color w:val="000000"/>
          <w:sz w:val="24"/>
          <w:szCs w:val="24"/>
        </w:rPr>
        <w:t>updated:</w:t>
      </w:r>
      <w:r w:rsidR="00C17C22" w:rsidRPr="00480CA4">
        <w:rPr>
          <w:rFonts w:ascii="Arial" w:eastAsia="Times New Roman" w:hAnsi="Arial" w:cs="Arial"/>
          <w:color w:val="000000"/>
          <w:sz w:val="24"/>
          <w:szCs w:val="24"/>
        </w:rPr>
        <w:t xml:space="preserve">  The Digital Twin models </w:t>
      </w:r>
      <w:r w:rsidRPr="00490E46">
        <w:rPr>
          <w:rFonts w:ascii="Arial" w:eastAsia="Times New Roman" w:hAnsi="Arial" w:cs="Arial"/>
          <w:color w:val="000000"/>
          <w:sz w:val="24"/>
          <w:szCs w:val="24"/>
        </w:rPr>
        <w:t>update continually</w:t>
      </w:r>
      <w:r w:rsidR="00C17C22" w:rsidRPr="00CB4B48">
        <w:rPr>
          <w:rFonts w:ascii="Arial" w:eastAsia="Times New Roman" w:hAnsi="Arial" w:cs="Arial"/>
          <w:color w:val="000000"/>
          <w:sz w:val="24"/>
          <w:szCs w:val="24"/>
        </w:rPr>
        <w:t xml:space="preserve"> as the physical asset is operated. At any moment the Digital Twin </w:t>
      </w:r>
      <w:r w:rsidR="00260C6F">
        <w:rPr>
          <w:rFonts w:ascii="Arial" w:eastAsia="Times New Roman" w:hAnsi="Arial" w:cs="Arial"/>
          <w:color w:val="000000"/>
          <w:sz w:val="24"/>
          <w:szCs w:val="24"/>
        </w:rPr>
        <w:t>exhibits</w:t>
      </w:r>
      <w:r w:rsidR="00260C6F" w:rsidRPr="00CB4B48">
        <w:rPr>
          <w:rFonts w:ascii="Arial" w:eastAsia="Times New Roman" w:hAnsi="Arial" w:cs="Arial"/>
          <w:color w:val="000000"/>
          <w:sz w:val="24"/>
          <w:szCs w:val="24"/>
        </w:rPr>
        <w:t xml:space="preserve"> </w:t>
      </w:r>
      <w:r w:rsidR="00C17C22" w:rsidRPr="00CB4B48">
        <w:rPr>
          <w:rFonts w:ascii="Arial" w:eastAsia="Times New Roman" w:hAnsi="Arial" w:cs="Arial"/>
          <w:color w:val="000000"/>
          <w:sz w:val="24"/>
          <w:szCs w:val="24"/>
        </w:rPr>
        <w:t xml:space="preserve">a faithful representation of the current state of the asset.  The output of the model changes with every airplane flight or with every fuel burn hour.  </w:t>
      </w:r>
    </w:p>
    <w:p w14:paraId="6B1A1546" w14:textId="3EF06C70" w:rsidR="00C17C22" w:rsidRPr="00C17C22" w:rsidRDefault="00480CA4" w:rsidP="00E9685F">
      <w:pPr>
        <w:numPr>
          <w:ilvl w:val="0"/>
          <w:numId w:val="1"/>
        </w:numPr>
        <w:shd w:val="clear" w:color="auto" w:fill="FFFFFF"/>
        <w:spacing w:after="0" w:line="384" w:lineRule="atLeast"/>
        <w:rPr>
          <w:rFonts w:ascii="Arial" w:eastAsia="Times New Roman" w:hAnsi="Arial" w:cs="Arial"/>
          <w:b/>
          <w:color w:val="000000"/>
          <w:sz w:val="24"/>
          <w:szCs w:val="24"/>
        </w:rPr>
      </w:pPr>
      <w:r>
        <w:rPr>
          <w:rFonts w:ascii="Arial" w:eastAsia="Times New Roman" w:hAnsi="Arial" w:cs="Arial"/>
          <w:b/>
          <w:bCs/>
          <w:color w:val="000000"/>
          <w:sz w:val="24"/>
          <w:szCs w:val="24"/>
        </w:rPr>
        <w:t>S</w:t>
      </w:r>
      <w:r w:rsidR="00C17C22" w:rsidRPr="00C17C22">
        <w:rPr>
          <w:rFonts w:ascii="Arial" w:eastAsia="Times New Roman" w:hAnsi="Arial" w:cs="Arial"/>
          <w:b/>
          <w:bCs/>
          <w:color w:val="000000"/>
          <w:sz w:val="24"/>
          <w:szCs w:val="24"/>
        </w:rPr>
        <w:t>calable:  </w:t>
      </w:r>
      <w:r w:rsidR="00C17C22" w:rsidRPr="00C17C22">
        <w:rPr>
          <w:rFonts w:ascii="Arial" w:eastAsia="Times New Roman" w:hAnsi="Arial" w:cs="Arial"/>
          <w:color w:val="000000"/>
          <w:sz w:val="24"/>
          <w:szCs w:val="24"/>
        </w:rPr>
        <w:t xml:space="preserve"> Benefit is derived when hundreds or thousands of like assets have a Digital Twin.  A Digital Twin tracking a single asset learns from all of the other similar assets.</w:t>
      </w:r>
      <w:r w:rsidR="00C17C22" w:rsidRPr="00A244DB">
        <w:rPr>
          <w:rFonts w:ascii="Arial" w:eastAsia="Times New Roman" w:hAnsi="Arial" w:cs="Arial"/>
          <w:b/>
          <w:color w:val="000000"/>
          <w:sz w:val="24"/>
          <w:szCs w:val="24"/>
        </w:rPr>
        <w:t> </w:t>
      </w:r>
      <w:r w:rsidR="00C17C22" w:rsidRPr="00C17C22">
        <w:rPr>
          <w:rFonts w:ascii="Arial" w:eastAsia="Times New Roman" w:hAnsi="Arial" w:cs="Arial"/>
          <w:b/>
          <w:color w:val="000000"/>
          <w:sz w:val="24"/>
          <w:szCs w:val="24"/>
        </w:rPr>
        <w:t> </w:t>
      </w:r>
    </w:p>
    <w:p w14:paraId="62AF0D8C" w14:textId="2D9C1686" w:rsidR="00C17C22" w:rsidRPr="00C17C22" w:rsidRDefault="00A80261" w:rsidP="00C17C22">
      <w:pPr>
        <w:shd w:val="clear" w:color="auto" w:fill="FFFFFF"/>
        <w:spacing w:beforeAutospacing="1" w:after="0" w:afterAutospacing="1" w:line="240" w:lineRule="auto"/>
        <w:outlineLvl w:val="1"/>
        <w:rPr>
          <w:rFonts w:ascii="Arial" w:eastAsia="Times New Roman" w:hAnsi="Arial" w:cs="Arial"/>
          <w:color w:val="000000"/>
          <w:sz w:val="36"/>
          <w:szCs w:val="36"/>
        </w:rPr>
      </w:pPr>
      <w:r>
        <w:rPr>
          <w:rFonts w:ascii="Arial" w:eastAsia="Times New Roman" w:hAnsi="Arial" w:cs="Arial"/>
          <w:b/>
          <w:bCs/>
          <w:color w:val="000000"/>
          <w:sz w:val="36"/>
          <w:szCs w:val="36"/>
        </w:rPr>
        <w:t>The 5-step Starter Kit</w:t>
      </w:r>
    </w:p>
    <w:p w14:paraId="70A79C15" w14:textId="4D2593C9" w:rsidR="00C17C22" w:rsidRPr="00C17C22" w:rsidRDefault="00C17C22" w:rsidP="00C17C22">
      <w:pPr>
        <w:shd w:val="clear" w:color="auto" w:fill="FFFFFF"/>
        <w:spacing w:beforeAutospacing="1" w:after="0" w:afterAutospacing="1"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lastRenderedPageBreak/>
        <w:t>There are 5 steps to creating and deploying a Digital Twin:</w:t>
      </w:r>
    </w:p>
    <w:p w14:paraId="691BC4DE" w14:textId="77777777" w:rsidR="00C17C22" w:rsidRPr="00C17C22" w:rsidRDefault="00C17C22" w:rsidP="00C17C22">
      <w:pPr>
        <w:shd w:val="clear" w:color="auto" w:fill="FFFFFF"/>
        <w:spacing w:before="100" w:beforeAutospacing="1" w:after="100" w:afterAutospacing="1" w:line="384" w:lineRule="atLeast"/>
        <w:rPr>
          <w:rFonts w:ascii="Arial" w:eastAsia="Times New Roman" w:hAnsi="Arial" w:cs="Arial"/>
          <w:color w:val="000000"/>
          <w:sz w:val="24"/>
          <w:szCs w:val="24"/>
        </w:rPr>
      </w:pPr>
      <w:r w:rsidRPr="00C17C22">
        <w:rPr>
          <w:rFonts w:ascii="Arial" w:eastAsia="Times New Roman" w:hAnsi="Arial" w:cs="Arial"/>
          <w:noProof/>
          <w:color w:val="000000"/>
          <w:sz w:val="24"/>
          <w:szCs w:val="24"/>
        </w:rPr>
        <w:drawing>
          <wp:inline distT="0" distB="0" distL="0" distR="0" wp14:anchorId="2BA2AA1D" wp14:editId="3365F74F">
            <wp:extent cx="6342640" cy="3979901"/>
            <wp:effectExtent l="0" t="0" r="1270" b="1905"/>
            <wp:docPr id="1" name="Picture 1" descr="https://www.predix.com/sites/default/files/image2016-7-12_16-1-5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redix.com/sites/default/files/image2016-7-12_16-1-56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564" cy="3989266"/>
                    </a:xfrm>
                    <a:prstGeom prst="rect">
                      <a:avLst/>
                    </a:prstGeom>
                    <a:noFill/>
                    <a:ln>
                      <a:noFill/>
                    </a:ln>
                  </pic:spPr>
                </pic:pic>
              </a:graphicData>
            </a:graphic>
          </wp:inline>
        </w:drawing>
      </w:r>
    </w:p>
    <w:p w14:paraId="695C6092" w14:textId="35A3566B" w:rsidR="00C17C22" w:rsidRPr="00C17C22" w:rsidRDefault="00C17C22" w:rsidP="00C17C22">
      <w:pPr>
        <w:shd w:val="clear" w:color="auto" w:fill="FFFFFF"/>
        <w:spacing w:beforeAutospacing="1" w:after="0" w:afterAutospacing="1" w:line="240" w:lineRule="auto"/>
        <w:outlineLvl w:val="2"/>
        <w:rPr>
          <w:rFonts w:ascii="Arial" w:eastAsia="Times New Roman" w:hAnsi="Arial" w:cs="Arial"/>
          <w:color w:val="000000"/>
          <w:sz w:val="27"/>
          <w:szCs w:val="27"/>
        </w:rPr>
      </w:pPr>
      <w:r w:rsidRPr="00C17C22">
        <w:rPr>
          <w:rFonts w:ascii="Arial" w:eastAsia="Times New Roman" w:hAnsi="Arial" w:cs="Arial"/>
          <w:b/>
          <w:bCs/>
          <w:color w:val="000000"/>
          <w:sz w:val="27"/>
          <w:szCs w:val="27"/>
        </w:rPr>
        <w:t xml:space="preserve">Step 1: Get </w:t>
      </w:r>
      <w:r w:rsidR="00CB4B48">
        <w:rPr>
          <w:rFonts w:ascii="Arial" w:eastAsia="Times New Roman" w:hAnsi="Arial" w:cs="Arial"/>
          <w:b/>
          <w:bCs/>
          <w:color w:val="000000"/>
          <w:sz w:val="27"/>
          <w:szCs w:val="27"/>
        </w:rPr>
        <w:t>D</w:t>
      </w:r>
      <w:r w:rsidRPr="00C17C22">
        <w:rPr>
          <w:rFonts w:ascii="Arial" w:eastAsia="Times New Roman" w:hAnsi="Arial" w:cs="Arial"/>
          <w:b/>
          <w:bCs/>
          <w:color w:val="000000"/>
          <w:sz w:val="27"/>
          <w:szCs w:val="27"/>
        </w:rPr>
        <w:t>ata </w:t>
      </w:r>
    </w:p>
    <w:p w14:paraId="17F1BEC6" w14:textId="1B5C1E63" w:rsidR="00C17C22" w:rsidRPr="00C17C22" w:rsidRDefault="00C17C22" w:rsidP="00C17C22">
      <w:pPr>
        <w:shd w:val="clear" w:color="auto" w:fill="FFFFFF"/>
        <w:spacing w:before="100" w:beforeAutospacing="1" w:after="100" w:afterAutospacing="1"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 xml:space="preserve">Digital Twins need a vast amount of data to predict and understand an asset's specific condition, life, performance, and service constraints. </w:t>
      </w:r>
      <w:r w:rsidR="00260C6F">
        <w:rPr>
          <w:rFonts w:ascii="Arial" w:eastAsia="Times New Roman" w:hAnsi="Arial" w:cs="Arial"/>
          <w:color w:val="000000"/>
          <w:sz w:val="24"/>
          <w:szCs w:val="24"/>
        </w:rPr>
        <w:t>Once an asset’s sensor data are available on disk, d</w:t>
      </w:r>
      <w:r w:rsidRPr="00C17C22">
        <w:rPr>
          <w:rFonts w:ascii="Arial" w:eastAsia="Times New Roman" w:hAnsi="Arial" w:cs="Arial"/>
          <w:color w:val="000000"/>
          <w:sz w:val="24"/>
          <w:szCs w:val="24"/>
        </w:rPr>
        <w:t xml:space="preserve">ata services </w:t>
      </w:r>
      <w:r w:rsidR="00260C6F">
        <w:rPr>
          <w:rFonts w:ascii="Arial" w:eastAsia="Times New Roman" w:hAnsi="Arial" w:cs="Arial"/>
          <w:color w:val="000000"/>
          <w:sz w:val="24"/>
          <w:szCs w:val="24"/>
        </w:rPr>
        <w:t>become</w:t>
      </w:r>
      <w:r w:rsidR="00260C6F" w:rsidRPr="00C17C22">
        <w:rPr>
          <w:rFonts w:ascii="Arial" w:eastAsia="Times New Roman" w:hAnsi="Arial" w:cs="Arial"/>
          <w:color w:val="000000"/>
          <w:sz w:val="24"/>
          <w:szCs w:val="24"/>
        </w:rPr>
        <w:t xml:space="preserve"> </w:t>
      </w:r>
      <w:r w:rsidRPr="00C17C22">
        <w:rPr>
          <w:rFonts w:ascii="Arial" w:eastAsia="Times New Roman" w:hAnsi="Arial" w:cs="Arial"/>
          <w:color w:val="000000"/>
          <w:sz w:val="24"/>
          <w:szCs w:val="24"/>
        </w:rPr>
        <w:t>the mechanism</w:t>
      </w:r>
      <w:r w:rsidR="00230832">
        <w:rPr>
          <w:rFonts w:ascii="Arial" w:eastAsia="Times New Roman" w:hAnsi="Arial" w:cs="Arial"/>
          <w:color w:val="000000"/>
          <w:sz w:val="24"/>
          <w:szCs w:val="24"/>
        </w:rPr>
        <w:t>s</w:t>
      </w:r>
      <w:r w:rsidRPr="00C17C22">
        <w:rPr>
          <w:rFonts w:ascii="Arial" w:eastAsia="Times New Roman" w:hAnsi="Arial" w:cs="Arial"/>
          <w:color w:val="000000"/>
          <w:sz w:val="24"/>
          <w:szCs w:val="24"/>
        </w:rPr>
        <w:t xml:space="preserve"> that expose and provide this data</w:t>
      </w:r>
      <w:r w:rsidR="00260C6F">
        <w:rPr>
          <w:rFonts w:ascii="Arial" w:eastAsia="Times New Roman" w:hAnsi="Arial" w:cs="Arial"/>
          <w:color w:val="000000"/>
          <w:sz w:val="24"/>
          <w:szCs w:val="24"/>
        </w:rPr>
        <w:t xml:space="preserve"> to a consumer</w:t>
      </w:r>
      <w:r w:rsidRPr="00C17C22">
        <w:rPr>
          <w:rFonts w:ascii="Arial" w:eastAsia="Times New Roman" w:hAnsi="Arial" w:cs="Arial"/>
          <w:color w:val="000000"/>
          <w:sz w:val="24"/>
          <w:szCs w:val="24"/>
        </w:rPr>
        <w:t>. They provide the connections to the various repositories where the needed information is stored, eliminating the need for individual models to have to handle direct repository connections, database querying, etc. </w:t>
      </w:r>
    </w:p>
    <w:p w14:paraId="30305D77" w14:textId="6C9D14D0" w:rsidR="00C17C22" w:rsidRPr="00C17C22" w:rsidRDefault="00C17C22" w:rsidP="00C17C22">
      <w:pPr>
        <w:shd w:val="clear" w:color="auto" w:fill="FFFFFF"/>
        <w:spacing w:before="100" w:beforeAutospacing="1" w:after="100" w:afterAutospacing="1"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 xml:space="preserve">The </w:t>
      </w:r>
      <w:r w:rsidR="00260C6F">
        <w:rPr>
          <w:rFonts w:ascii="Arial" w:eastAsia="Times New Roman" w:hAnsi="Arial" w:cs="Arial"/>
          <w:color w:val="000000"/>
          <w:sz w:val="24"/>
          <w:szCs w:val="24"/>
        </w:rPr>
        <w:t>goal of</w:t>
      </w:r>
      <w:r w:rsidRPr="00C17C22">
        <w:rPr>
          <w:rFonts w:ascii="Arial" w:eastAsia="Times New Roman" w:hAnsi="Arial" w:cs="Arial"/>
          <w:color w:val="000000"/>
          <w:sz w:val="24"/>
          <w:szCs w:val="24"/>
        </w:rPr>
        <w:t xml:space="preserve"> Step 1 is to ensure that the data needed for a specific model is accessible. The challenge is to build reusable general purpose data services that can be leveraged by multiple models at scale</w:t>
      </w:r>
      <w:r w:rsidR="00651289">
        <w:rPr>
          <w:rFonts w:ascii="Arial" w:eastAsia="Times New Roman" w:hAnsi="Arial" w:cs="Arial"/>
          <w:color w:val="000000"/>
          <w:sz w:val="24"/>
          <w:szCs w:val="24"/>
        </w:rPr>
        <w:t xml:space="preserve">, as well as </w:t>
      </w:r>
      <w:r w:rsidR="001F51ED">
        <w:rPr>
          <w:rFonts w:ascii="Arial" w:eastAsia="Times New Roman" w:hAnsi="Arial" w:cs="Arial"/>
          <w:color w:val="000000"/>
          <w:sz w:val="24"/>
          <w:szCs w:val="24"/>
        </w:rPr>
        <w:t>to build</w:t>
      </w:r>
      <w:r w:rsidR="00651289">
        <w:rPr>
          <w:rFonts w:ascii="Arial" w:eastAsia="Times New Roman" w:hAnsi="Arial" w:cs="Arial"/>
          <w:color w:val="000000"/>
          <w:sz w:val="24"/>
          <w:szCs w:val="24"/>
        </w:rPr>
        <w:t xml:space="preserve"> a gold dataset that can be used to measure model effectiveness</w:t>
      </w:r>
      <w:r w:rsidRPr="00C17C22">
        <w:rPr>
          <w:rFonts w:ascii="Arial" w:eastAsia="Times New Roman" w:hAnsi="Arial" w:cs="Arial"/>
          <w:color w:val="000000"/>
          <w:sz w:val="24"/>
          <w:szCs w:val="24"/>
        </w:rPr>
        <w:t>.</w:t>
      </w:r>
    </w:p>
    <w:p w14:paraId="5F0041F1" w14:textId="3A352526" w:rsidR="00C17C22" w:rsidRPr="00C17C22" w:rsidRDefault="00C17C22" w:rsidP="00C17C22">
      <w:pPr>
        <w:shd w:val="clear" w:color="auto" w:fill="FFFFFF"/>
        <w:spacing w:beforeAutospacing="1" w:after="0" w:afterAutospacing="1" w:line="240" w:lineRule="auto"/>
        <w:outlineLvl w:val="2"/>
        <w:rPr>
          <w:rFonts w:ascii="Arial" w:eastAsia="Times New Roman" w:hAnsi="Arial" w:cs="Arial"/>
          <w:color w:val="000000"/>
          <w:sz w:val="27"/>
          <w:szCs w:val="27"/>
        </w:rPr>
      </w:pPr>
      <w:r w:rsidRPr="00C17C22">
        <w:rPr>
          <w:rFonts w:ascii="Arial" w:eastAsia="Times New Roman" w:hAnsi="Arial" w:cs="Arial"/>
          <w:b/>
          <w:bCs/>
          <w:color w:val="000000"/>
          <w:sz w:val="27"/>
          <w:szCs w:val="27"/>
        </w:rPr>
        <w:t xml:space="preserve">Step 2: Build and </w:t>
      </w:r>
      <w:r w:rsidR="00CB4B48">
        <w:rPr>
          <w:rFonts w:ascii="Arial" w:eastAsia="Times New Roman" w:hAnsi="Arial" w:cs="Arial"/>
          <w:b/>
          <w:bCs/>
          <w:color w:val="000000"/>
          <w:sz w:val="27"/>
          <w:szCs w:val="27"/>
        </w:rPr>
        <w:t>D</w:t>
      </w:r>
      <w:r w:rsidRPr="00C17C22">
        <w:rPr>
          <w:rFonts w:ascii="Arial" w:eastAsia="Times New Roman" w:hAnsi="Arial" w:cs="Arial"/>
          <w:b/>
          <w:bCs/>
          <w:color w:val="000000"/>
          <w:sz w:val="27"/>
          <w:szCs w:val="27"/>
        </w:rPr>
        <w:t xml:space="preserve">eploy </w:t>
      </w:r>
      <w:r w:rsidR="00CB4B48">
        <w:rPr>
          <w:rFonts w:ascii="Arial" w:eastAsia="Times New Roman" w:hAnsi="Arial" w:cs="Arial"/>
          <w:b/>
          <w:bCs/>
          <w:color w:val="000000"/>
          <w:sz w:val="27"/>
          <w:szCs w:val="27"/>
        </w:rPr>
        <w:t>M</w:t>
      </w:r>
      <w:r w:rsidRPr="00C17C22">
        <w:rPr>
          <w:rFonts w:ascii="Arial" w:eastAsia="Times New Roman" w:hAnsi="Arial" w:cs="Arial"/>
          <w:b/>
          <w:bCs/>
          <w:color w:val="000000"/>
          <w:sz w:val="27"/>
          <w:szCs w:val="27"/>
        </w:rPr>
        <w:t>odel</w:t>
      </w:r>
      <w:r w:rsidR="00D32ECB">
        <w:rPr>
          <w:rFonts w:ascii="Arial" w:eastAsia="Times New Roman" w:hAnsi="Arial" w:cs="Arial"/>
          <w:b/>
          <w:bCs/>
          <w:color w:val="000000"/>
          <w:sz w:val="27"/>
          <w:szCs w:val="27"/>
        </w:rPr>
        <w:t>(</w:t>
      </w:r>
      <w:r w:rsidRPr="00C17C22">
        <w:rPr>
          <w:rFonts w:ascii="Arial" w:eastAsia="Times New Roman" w:hAnsi="Arial" w:cs="Arial"/>
          <w:b/>
          <w:bCs/>
          <w:color w:val="000000"/>
          <w:sz w:val="27"/>
          <w:szCs w:val="27"/>
        </w:rPr>
        <w:t>s</w:t>
      </w:r>
      <w:r w:rsidR="00D32ECB">
        <w:rPr>
          <w:rFonts w:ascii="Arial" w:eastAsia="Times New Roman" w:hAnsi="Arial" w:cs="Arial"/>
          <w:b/>
          <w:bCs/>
          <w:color w:val="000000"/>
          <w:sz w:val="27"/>
          <w:szCs w:val="27"/>
        </w:rPr>
        <w:t>)</w:t>
      </w:r>
    </w:p>
    <w:p w14:paraId="162F245F" w14:textId="05E1141B" w:rsidR="00937692" w:rsidRDefault="00BE2D76" w:rsidP="00C17C22">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Step 2 focuses on</w:t>
      </w:r>
      <w:r w:rsidR="00F674FB">
        <w:rPr>
          <w:rFonts w:ascii="Arial" w:eastAsia="Times New Roman" w:hAnsi="Arial" w:cs="Arial"/>
          <w:color w:val="000000"/>
          <w:sz w:val="24"/>
          <w:szCs w:val="24"/>
        </w:rPr>
        <w:t xml:space="preserve"> </w:t>
      </w:r>
      <w:r w:rsidR="00CB4B48" w:rsidRPr="00C17C22">
        <w:rPr>
          <w:rFonts w:ascii="Arial" w:eastAsia="Times New Roman" w:hAnsi="Arial" w:cs="Arial"/>
          <w:color w:val="000000"/>
          <w:sz w:val="24"/>
          <w:szCs w:val="24"/>
        </w:rPr>
        <w:t>the construction of kernels, models, analytics, etc.</w:t>
      </w:r>
      <w:r w:rsidR="00937692">
        <w:rPr>
          <w:rFonts w:ascii="Arial" w:eastAsia="Times New Roman" w:hAnsi="Arial" w:cs="Arial"/>
          <w:color w:val="000000"/>
          <w:sz w:val="24"/>
          <w:szCs w:val="24"/>
        </w:rPr>
        <w:t xml:space="preserve">  Kernels are the basic functional and mathematical </w:t>
      </w:r>
      <w:r>
        <w:rPr>
          <w:rFonts w:ascii="Arial" w:eastAsia="Times New Roman" w:hAnsi="Arial" w:cs="Arial"/>
          <w:color w:val="000000"/>
          <w:sz w:val="24"/>
          <w:szCs w:val="24"/>
        </w:rPr>
        <w:t>formulas</w:t>
      </w:r>
      <w:r w:rsidR="00937692">
        <w:rPr>
          <w:rFonts w:ascii="Arial" w:eastAsia="Times New Roman" w:hAnsi="Arial" w:cs="Arial"/>
          <w:color w:val="000000"/>
          <w:sz w:val="24"/>
          <w:szCs w:val="24"/>
        </w:rPr>
        <w:t xml:space="preserve">, while models are kernels that have been trained for a specific asset.  </w:t>
      </w:r>
      <w:r w:rsidR="00F674FB">
        <w:rPr>
          <w:rFonts w:ascii="Arial" w:eastAsia="Times New Roman" w:hAnsi="Arial" w:cs="Arial"/>
          <w:color w:val="000000"/>
          <w:sz w:val="24"/>
          <w:szCs w:val="24"/>
        </w:rPr>
        <w:t xml:space="preserve">Here, either new kernels are created or existing kernels reused, and then trained using </w:t>
      </w:r>
      <w:r w:rsidR="00937692">
        <w:rPr>
          <w:rFonts w:ascii="Arial" w:eastAsia="Times New Roman" w:hAnsi="Arial" w:cs="Arial"/>
          <w:color w:val="000000"/>
          <w:sz w:val="24"/>
          <w:szCs w:val="24"/>
        </w:rPr>
        <w:t xml:space="preserve">the data services and gold data </w:t>
      </w:r>
      <w:r w:rsidR="00F674FB">
        <w:rPr>
          <w:rFonts w:ascii="Arial" w:eastAsia="Times New Roman" w:hAnsi="Arial" w:cs="Arial"/>
          <w:color w:val="000000"/>
          <w:sz w:val="24"/>
          <w:szCs w:val="24"/>
        </w:rPr>
        <w:t xml:space="preserve">discussed in Step 1 to create a model representing an individual asset.  Once these models have been verified against the gold data, they can be deployed to an operational or production environment.  </w:t>
      </w:r>
    </w:p>
    <w:p w14:paraId="3B3773E1" w14:textId="129579A5" w:rsidR="00C17C22" w:rsidRPr="00C17C22" w:rsidRDefault="00C17C22" w:rsidP="00C17C22">
      <w:pPr>
        <w:shd w:val="clear" w:color="auto" w:fill="FFFFFF"/>
        <w:spacing w:beforeAutospacing="1" w:after="0" w:afterAutospacing="1" w:line="240" w:lineRule="auto"/>
        <w:outlineLvl w:val="2"/>
        <w:rPr>
          <w:rFonts w:ascii="Arial" w:eastAsia="Times New Roman" w:hAnsi="Arial" w:cs="Arial"/>
          <w:color w:val="000000"/>
          <w:sz w:val="27"/>
          <w:szCs w:val="27"/>
        </w:rPr>
      </w:pPr>
      <w:r w:rsidRPr="00C17C22">
        <w:rPr>
          <w:rFonts w:ascii="Arial" w:eastAsia="Times New Roman" w:hAnsi="Arial" w:cs="Arial"/>
          <w:b/>
          <w:bCs/>
          <w:color w:val="000000"/>
          <w:sz w:val="27"/>
          <w:szCs w:val="27"/>
        </w:rPr>
        <w:t xml:space="preserve">Step 3: Save </w:t>
      </w:r>
      <w:r w:rsidR="00CB4B48">
        <w:rPr>
          <w:rFonts w:ascii="Arial" w:eastAsia="Times New Roman" w:hAnsi="Arial" w:cs="Arial"/>
          <w:b/>
          <w:bCs/>
          <w:color w:val="000000"/>
          <w:sz w:val="27"/>
          <w:szCs w:val="27"/>
        </w:rPr>
        <w:t>R</w:t>
      </w:r>
      <w:r w:rsidRPr="00C17C22">
        <w:rPr>
          <w:rFonts w:ascii="Arial" w:eastAsia="Times New Roman" w:hAnsi="Arial" w:cs="Arial"/>
          <w:b/>
          <w:bCs/>
          <w:color w:val="000000"/>
          <w:sz w:val="27"/>
          <w:szCs w:val="27"/>
        </w:rPr>
        <w:t>esults  </w:t>
      </w:r>
    </w:p>
    <w:p w14:paraId="675C5910" w14:textId="3A654E88" w:rsidR="00937692" w:rsidRDefault="00707EAD" w:rsidP="00C17C22">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After a model runs, the output of that </w:t>
      </w:r>
      <w:r w:rsidR="00937692">
        <w:rPr>
          <w:rFonts w:ascii="Arial" w:eastAsia="Times New Roman" w:hAnsi="Arial" w:cs="Arial"/>
          <w:color w:val="000000"/>
          <w:sz w:val="24"/>
          <w:szCs w:val="24"/>
        </w:rPr>
        <w:t>run</w:t>
      </w:r>
      <w:r>
        <w:rPr>
          <w:rFonts w:ascii="Arial" w:eastAsia="Times New Roman" w:hAnsi="Arial" w:cs="Arial"/>
          <w:color w:val="000000"/>
          <w:sz w:val="24"/>
          <w:szCs w:val="24"/>
        </w:rPr>
        <w:t xml:space="preserve"> needs to be saved.  </w:t>
      </w:r>
      <w:r w:rsidR="00937692">
        <w:rPr>
          <w:rFonts w:ascii="Arial" w:eastAsia="Times New Roman" w:hAnsi="Arial" w:cs="Arial"/>
          <w:color w:val="000000"/>
          <w:sz w:val="24"/>
          <w:szCs w:val="24"/>
        </w:rPr>
        <w:t xml:space="preserve">Saving the output allows it to be utilized by any downstream processes, as well as making it available for understanding the behavior of the model over time.  </w:t>
      </w:r>
      <w:r w:rsidR="00C17C22" w:rsidRPr="00C17C22">
        <w:rPr>
          <w:rFonts w:ascii="Arial" w:eastAsia="Times New Roman" w:hAnsi="Arial" w:cs="Arial"/>
          <w:color w:val="000000"/>
          <w:sz w:val="24"/>
          <w:szCs w:val="24"/>
        </w:rPr>
        <w:t>The results storage is the convergence point for parallel runs when many twins are being manually or continuously updated. </w:t>
      </w:r>
    </w:p>
    <w:p w14:paraId="59654026" w14:textId="5B828B1A" w:rsidR="00C17C22" w:rsidRPr="00C17C22" w:rsidRDefault="00937692" w:rsidP="00C17C22">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In addition to saving the model output, the model state must also be saved.  If a model is retraining itself and evolving to reflect incoming data, model state should be persisted so that future runs are always starting from the most recently modeled asset condition.</w:t>
      </w:r>
    </w:p>
    <w:p w14:paraId="01297465" w14:textId="39EF965C" w:rsidR="00C17C22" w:rsidRPr="00C17C22" w:rsidRDefault="00C17C22" w:rsidP="00C45CF8">
      <w:pPr>
        <w:shd w:val="clear" w:color="auto" w:fill="FFFFFF"/>
        <w:spacing w:before="100" w:beforeAutospacing="1" w:after="100" w:afterAutospacing="1" w:line="384" w:lineRule="atLeast"/>
        <w:rPr>
          <w:rFonts w:ascii="Arial" w:eastAsia="Times New Roman" w:hAnsi="Arial" w:cs="Arial"/>
          <w:color w:val="000000"/>
          <w:sz w:val="27"/>
          <w:szCs w:val="27"/>
        </w:rPr>
      </w:pPr>
      <w:r w:rsidRPr="00C17C22">
        <w:rPr>
          <w:rFonts w:ascii="Arial" w:eastAsia="Times New Roman" w:hAnsi="Arial" w:cs="Arial"/>
          <w:b/>
          <w:bCs/>
          <w:color w:val="000000"/>
          <w:sz w:val="27"/>
          <w:szCs w:val="27"/>
        </w:rPr>
        <w:t xml:space="preserve">Step 4: Build </w:t>
      </w:r>
      <w:r w:rsidR="00432D31">
        <w:rPr>
          <w:rFonts w:ascii="Arial" w:eastAsia="Times New Roman" w:hAnsi="Arial" w:cs="Arial"/>
          <w:b/>
          <w:bCs/>
          <w:color w:val="000000"/>
          <w:sz w:val="27"/>
          <w:szCs w:val="27"/>
        </w:rPr>
        <w:t>O</w:t>
      </w:r>
      <w:r w:rsidRPr="00C17C22">
        <w:rPr>
          <w:rFonts w:ascii="Arial" w:eastAsia="Times New Roman" w:hAnsi="Arial" w:cs="Arial"/>
          <w:b/>
          <w:bCs/>
          <w:color w:val="000000"/>
          <w:sz w:val="27"/>
          <w:szCs w:val="27"/>
        </w:rPr>
        <w:t>rchestration </w:t>
      </w:r>
    </w:p>
    <w:p w14:paraId="6513841E" w14:textId="3F68AEFD" w:rsidR="006378F6" w:rsidRDefault="006378F6" w:rsidP="00C17C2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As mentioned earlier, t</w:t>
      </w:r>
      <w:r w:rsidR="00F33344">
        <w:rPr>
          <w:rFonts w:ascii="Arial" w:eastAsia="Times New Roman" w:hAnsi="Arial" w:cs="Arial"/>
          <w:color w:val="000000"/>
          <w:sz w:val="24"/>
          <w:szCs w:val="24"/>
        </w:rPr>
        <w:t xml:space="preserve">he implementation of a </w:t>
      </w:r>
      <w:r w:rsidR="00C17C22" w:rsidRPr="00C17C22">
        <w:rPr>
          <w:rFonts w:ascii="Arial" w:eastAsia="Times New Roman" w:hAnsi="Arial" w:cs="Arial"/>
          <w:color w:val="000000"/>
          <w:sz w:val="24"/>
          <w:szCs w:val="24"/>
        </w:rPr>
        <w:t>Digital Twin is a collection of various services and software components</w:t>
      </w:r>
      <w:r>
        <w:rPr>
          <w:rFonts w:ascii="Arial" w:eastAsia="Times New Roman" w:hAnsi="Arial" w:cs="Arial"/>
          <w:color w:val="000000"/>
          <w:sz w:val="24"/>
          <w:szCs w:val="24"/>
        </w:rPr>
        <w:t xml:space="preserve"> executed in a sequence to produce </w:t>
      </w:r>
      <w:r w:rsidR="00645287">
        <w:rPr>
          <w:rFonts w:ascii="Arial" w:eastAsia="Times New Roman" w:hAnsi="Arial" w:cs="Arial"/>
          <w:color w:val="000000"/>
          <w:sz w:val="24"/>
          <w:szCs w:val="24"/>
        </w:rPr>
        <w:t xml:space="preserve">information utilized to drive </w:t>
      </w:r>
      <w:r>
        <w:rPr>
          <w:rFonts w:ascii="Arial" w:eastAsia="Times New Roman" w:hAnsi="Arial" w:cs="Arial"/>
          <w:color w:val="000000"/>
          <w:sz w:val="24"/>
          <w:szCs w:val="24"/>
        </w:rPr>
        <w:t>business value</w:t>
      </w:r>
      <w:r w:rsidR="00C17C22" w:rsidRPr="00C17C2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Constructing and executing this sequence is referred to as </w:t>
      </w:r>
      <w:r>
        <w:rPr>
          <w:rFonts w:ascii="Arial" w:eastAsia="Times New Roman" w:hAnsi="Arial" w:cs="Arial"/>
          <w:i/>
          <w:color w:val="000000"/>
          <w:sz w:val="24"/>
          <w:szCs w:val="24"/>
        </w:rPr>
        <w:t>orchestration.</w:t>
      </w:r>
      <w:r>
        <w:rPr>
          <w:rFonts w:ascii="Arial" w:eastAsia="Times New Roman" w:hAnsi="Arial" w:cs="Arial"/>
          <w:color w:val="000000"/>
          <w:sz w:val="24"/>
          <w:szCs w:val="24"/>
        </w:rPr>
        <w:t xml:space="preserve">  </w:t>
      </w:r>
      <w:r w:rsidR="00707EAD">
        <w:rPr>
          <w:rFonts w:ascii="Arial" w:eastAsia="Times New Roman" w:hAnsi="Arial" w:cs="Arial"/>
          <w:color w:val="000000"/>
          <w:sz w:val="24"/>
          <w:szCs w:val="24"/>
        </w:rPr>
        <w:t>They are created by combining the data services from Step 1 with the deployed models described in Step 2, executed in sequence, with results stored as described in Step 3. These o</w:t>
      </w:r>
      <w:r w:rsidR="00707EAD" w:rsidRPr="00C17C22">
        <w:rPr>
          <w:rFonts w:ascii="Arial" w:eastAsia="Times New Roman" w:hAnsi="Arial" w:cs="Arial"/>
          <w:color w:val="000000"/>
          <w:sz w:val="24"/>
          <w:szCs w:val="24"/>
        </w:rPr>
        <w:t>rchestrations execute based on a trigger: potentially an event, timer, or external request</w:t>
      </w:r>
      <w:r w:rsidR="00707EAD">
        <w:rPr>
          <w:rFonts w:ascii="Arial" w:eastAsia="Times New Roman" w:hAnsi="Arial" w:cs="Arial"/>
          <w:color w:val="000000"/>
          <w:sz w:val="24"/>
          <w:szCs w:val="24"/>
        </w:rPr>
        <w:t xml:space="preserve">, and run </w:t>
      </w:r>
      <w:r w:rsidR="00707EAD" w:rsidRPr="00C17C22">
        <w:rPr>
          <w:rFonts w:ascii="Arial" w:eastAsia="Times New Roman" w:hAnsi="Arial" w:cs="Arial"/>
          <w:color w:val="000000"/>
          <w:sz w:val="24"/>
          <w:szCs w:val="24"/>
        </w:rPr>
        <w:t xml:space="preserve">in </w:t>
      </w:r>
      <w:r w:rsidR="00707EAD">
        <w:rPr>
          <w:rFonts w:ascii="Arial" w:eastAsia="Times New Roman" w:hAnsi="Arial" w:cs="Arial"/>
          <w:color w:val="000000"/>
          <w:sz w:val="24"/>
          <w:szCs w:val="24"/>
        </w:rPr>
        <w:t>both</w:t>
      </w:r>
      <w:r w:rsidR="00707EAD" w:rsidRPr="00C17C22">
        <w:rPr>
          <w:rFonts w:ascii="Arial" w:eastAsia="Times New Roman" w:hAnsi="Arial" w:cs="Arial"/>
          <w:color w:val="000000"/>
          <w:sz w:val="24"/>
          <w:szCs w:val="24"/>
        </w:rPr>
        <w:t xml:space="preserve"> automated and semi-automated </w:t>
      </w:r>
      <w:r w:rsidR="00707EAD">
        <w:rPr>
          <w:rFonts w:ascii="Arial" w:eastAsia="Times New Roman" w:hAnsi="Arial" w:cs="Arial"/>
          <w:color w:val="000000"/>
          <w:sz w:val="24"/>
          <w:szCs w:val="24"/>
        </w:rPr>
        <w:t>fashions.</w:t>
      </w:r>
      <w:r w:rsidR="00707EAD" w:rsidRPr="00C17C22">
        <w:rPr>
          <w:rFonts w:ascii="Arial" w:eastAsia="Times New Roman" w:hAnsi="Arial" w:cs="Arial"/>
          <w:color w:val="000000"/>
          <w:sz w:val="24"/>
          <w:szCs w:val="24"/>
        </w:rPr>
        <w:t xml:space="preserve"> </w:t>
      </w:r>
      <w:r w:rsidR="00707EAD">
        <w:rPr>
          <w:rFonts w:ascii="Arial" w:eastAsia="Times New Roman" w:hAnsi="Arial" w:cs="Arial"/>
          <w:color w:val="000000"/>
          <w:sz w:val="24"/>
          <w:szCs w:val="24"/>
        </w:rPr>
        <w:t xml:space="preserve"> </w:t>
      </w:r>
    </w:p>
    <w:p w14:paraId="239A7286" w14:textId="25F13A3E" w:rsidR="00C17C22" w:rsidRPr="00C17C22" w:rsidRDefault="00C17C22" w:rsidP="00C17C22">
      <w:pPr>
        <w:shd w:val="clear" w:color="auto" w:fill="FFFFFF"/>
        <w:spacing w:beforeAutospacing="1" w:after="0" w:afterAutospacing="1" w:line="240" w:lineRule="auto"/>
        <w:outlineLvl w:val="2"/>
        <w:rPr>
          <w:rFonts w:ascii="Arial" w:eastAsia="Times New Roman" w:hAnsi="Arial" w:cs="Arial"/>
          <w:color w:val="000000"/>
          <w:sz w:val="27"/>
          <w:szCs w:val="27"/>
        </w:rPr>
      </w:pPr>
      <w:r w:rsidRPr="00C17C22">
        <w:rPr>
          <w:rFonts w:ascii="Arial" w:eastAsia="Times New Roman" w:hAnsi="Arial" w:cs="Arial"/>
          <w:b/>
          <w:bCs/>
          <w:color w:val="000000"/>
          <w:sz w:val="27"/>
          <w:szCs w:val="27"/>
        </w:rPr>
        <w:t xml:space="preserve">Step 5: Build </w:t>
      </w:r>
      <w:r w:rsidR="001A589D">
        <w:rPr>
          <w:rFonts w:ascii="Arial" w:eastAsia="Times New Roman" w:hAnsi="Arial" w:cs="Arial"/>
          <w:b/>
          <w:bCs/>
          <w:color w:val="000000"/>
          <w:sz w:val="27"/>
          <w:szCs w:val="27"/>
        </w:rPr>
        <w:t>Applications</w:t>
      </w:r>
    </w:p>
    <w:p w14:paraId="1891A14D" w14:textId="23ABB6F8" w:rsidR="007A1FDE" w:rsidRDefault="00C17C22" w:rsidP="00E9685F">
      <w:pPr>
        <w:shd w:val="clear" w:color="auto" w:fill="FFFFFF"/>
        <w:spacing w:before="100" w:beforeAutospacing="1" w:after="100" w:afterAutospacing="1" w:line="384" w:lineRule="atLeast"/>
      </w:pPr>
      <w:r w:rsidRPr="00C17C22">
        <w:rPr>
          <w:rFonts w:ascii="Arial" w:eastAsia="Times New Roman" w:hAnsi="Arial" w:cs="Arial"/>
          <w:color w:val="000000"/>
          <w:sz w:val="24"/>
          <w:szCs w:val="24"/>
        </w:rPr>
        <w:t xml:space="preserve">The Digital Twin is, by definition, a system </w:t>
      </w:r>
      <w:r w:rsidR="00645287">
        <w:rPr>
          <w:rFonts w:ascii="Arial" w:eastAsia="Times New Roman" w:hAnsi="Arial" w:cs="Arial"/>
          <w:color w:val="000000"/>
          <w:sz w:val="24"/>
          <w:szCs w:val="24"/>
        </w:rPr>
        <w:t xml:space="preserve">of models/analytics </w:t>
      </w:r>
      <w:r w:rsidRPr="00C17C22">
        <w:rPr>
          <w:rFonts w:ascii="Arial" w:eastAsia="Times New Roman" w:hAnsi="Arial" w:cs="Arial"/>
          <w:color w:val="000000"/>
          <w:sz w:val="24"/>
          <w:szCs w:val="24"/>
        </w:rPr>
        <w:t xml:space="preserve">that </w:t>
      </w:r>
      <w:r w:rsidR="00645287">
        <w:rPr>
          <w:rFonts w:ascii="Arial" w:eastAsia="Times New Roman" w:hAnsi="Arial" w:cs="Arial"/>
          <w:color w:val="000000"/>
          <w:sz w:val="24"/>
          <w:szCs w:val="24"/>
        </w:rPr>
        <w:t>enables</w:t>
      </w:r>
      <w:r w:rsidRPr="00C17C22">
        <w:rPr>
          <w:rFonts w:ascii="Arial" w:eastAsia="Times New Roman" w:hAnsi="Arial" w:cs="Arial"/>
          <w:color w:val="000000"/>
          <w:sz w:val="24"/>
          <w:szCs w:val="24"/>
        </w:rPr>
        <w:t xml:space="preserve"> better insight into assets to provide valuable benefits to customers, industrial players, partners, system integrators, and horizontal industrials. </w:t>
      </w:r>
      <w:r w:rsidR="00645287">
        <w:rPr>
          <w:rFonts w:ascii="Arial" w:eastAsia="Times New Roman" w:hAnsi="Arial" w:cs="Arial"/>
          <w:color w:val="000000"/>
          <w:sz w:val="24"/>
          <w:szCs w:val="24"/>
        </w:rPr>
        <w:t>However, t</w:t>
      </w:r>
      <w:r w:rsidRPr="00C17C22">
        <w:rPr>
          <w:rFonts w:ascii="Arial" w:eastAsia="Times New Roman" w:hAnsi="Arial" w:cs="Arial"/>
          <w:color w:val="000000"/>
          <w:sz w:val="24"/>
          <w:szCs w:val="24"/>
        </w:rPr>
        <w:t xml:space="preserve">he models themselves are not </w:t>
      </w:r>
      <w:r w:rsidRPr="00C17C22">
        <w:rPr>
          <w:rFonts w:ascii="Arial" w:eastAsia="Times New Roman" w:hAnsi="Arial" w:cs="Arial"/>
          <w:color w:val="000000"/>
          <w:sz w:val="24"/>
          <w:szCs w:val="24"/>
        </w:rPr>
        <w:lastRenderedPageBreak/>
        <w:t>the only part of the</w:t>
      </w:r>
      <w:r w:rsidR="00645287">
        <w:rPr>
          <w:rFonts w:ascii="Arial" w:eastAsia="Times New Roman" w:hAnsi="Arial" w:cs="Arial"/>
          <w:color w:val="000000"/>
          <w:sz w:val="24"/>
          <w:szCs w:val="24"/>
        </w:rPr>
        <w:t xml:space="preserve"> </w:t>
      </w:r>
      <w:r w:rsidRPr="00C17C22">
        <w:rPr>
          <w:rFonts w:ascii="Arial" w:eastAsia="Times New Roman" w:hAnsi="Arial" w:cs="Arial"/>
          <w:color w:val="000000"/>
          <w:sz w:val="24"/>
          <w:szCs w:val="24"/>
        </w:rPr>
        <w:t>story. Application</w:t>
      </w:r>
      <w:r w:rsidR="001E2EA3">
        <w:rPr>
          <w:rFonts w:ascii="Arial" w:eastAsia="Times New Roman" w:hAnsi="Arial" w:cs="Arial"/>
          <w:color w:val="000000"/>
          <w:sz w:val="24"/>
          <w:szCs w:val="24"/>
        </w:rPr>
        <w:t>s</w:t>
      </w:r>
      <w:r w:rsidRPr="00C17C22">
        <w:rPr>
          <w:rFonts w:ascii="Arial" w:eastAsia="Times New Roman" w:hAnsi="Arial" w:cs="Arial"/>
          <w:color w:val="000000"/>
          <w:sz w:val="24"/>
          <w:szCs w:val="24"/>
        </w:rPr>
        <w:t xml:space="preserve"> </w:t>
      </w:r>
      <w:r w:rsidR="001E2EA3">
        <w:rPr>
          <w:rFonts w:ascii="Arial" w:eastAsia="Times New Roman" w:hAnsi="Arial" w:cs="Arial"/>
          <w:color w:val="000000"/>
          <w:sz w:val="24"/>
          <w:szCs w:val="24"/>
        </w:rPr>
        <w:t>are</w:t>
      </w:r>
      <w:r w:rsidRPr="00C17C22">
        <w:rPr>
          <w:rFonts w:ascii="Arial" w:eastAsia="Times New Roman" w:hAnsi="Arial" w:cs="Arial"/>
          <w:color w:val="000000"/>
          <w:sz w:val="24"/>
          <w:szCs w:val="24"/>
        </w:rPr>
        <w:t xml:space="preserve"> necessary to tie together multiple</w:t>
      </w:r>
      <w:r w:rsidR="00645287">
        <w:rPr>
          <w:rFonts w:ascii="Arial" w:eastAsia="Times New Roman" w:hAnsi="Arial" w:cs="Arial"/>
          <w:color w:val="000000"/>
          <w:sz w:val="24"/>
          <w:szCs w:val="24"/>
        </w:rPr>
        <w:t xml:space="preserve"> Twins </w:t>
      </w:r>
      <w:r w:rsidR="001A589D">
        <w:rPr>
          <w:rFonts w:ascii="Arial" w:eastAsia="Times New Roman" w:hAnsi="Arial" w:cs="Arial"/>
          <w:color w:val="000000"/>
          <w:sz w:val="24"/>
          <w:szCs w:val="24"/>
        </w:rPr>
        <w:t xml:space="preserve">and communicate Twin outputs </w:t>
      </w:r>
      <w:r w:rsidR="00546837">
        <w:rPr>
          <w:rFonts w:ascii="Arial" w:eastAsia="Times New Roman" w:hAnsi="Arial" w:cs="Arial"/>
          <w:color w:val="000000"/>
          <w:sz w:val="24"/>
          <w:szCs w:val="24"/>
        </w:rPr>
        <w:t>while also brin</w:t>
      </w:r>
      <w:r w:rsidR="004C4A94">
        <w:rPr>
          <w:rFonts w:ascii="Arial" w:eastAsia="Times New Roman" w:hAnsi="Arial" w:cs="Arial"/>
          <w:color w:val="000000"/>
          <w:sz w:val="24"/>
          <w:szCs w:val="24"/>
        </w:rPr>
        <w:t>g</w:t>
      </w:r>
      <w:r w:rsidR="00546837">
        <w:rPr>
          <w:rFonts w:ascii="Arial" w:eastAsia="Times New Roman" w:hAnsi="Arial" w:cs="Arial"/>
          <w:color w:val="000000"/>
          <w:sz w:val="24"/>
          <w:szCs w:val="24"/>
        </w:rPr>
        <w:t>ing in other data streams such as market pricing or service schedules to help de</w:t>
      </w:r>
      <w:r w:rsidR="004C4A94">
        <w:rPr>
          <w:rFonts w:ascii="Arial" w:eastAsia="Times New Roman" w:hAnsi="Arial" w:cs="Arial"/>
          <w:color w:val="000000"/>
          <w:sz w:val="24"/>
          <w:szCs w:val="24"/>
        </w:rPr>
        <w:t>f</w:t>
      </w:r>
      <w:r w:rsidR="00546837">
        <w:rPr>
          <w:rFonts w:ascii="Arial" w:eastAsia="Times New Roman" w:hAnsi="Arial" w:cs="Arial"/>
          <w:color w:val="000000"/>
          <w:sz w:val="24"/>
          <w:szCs w:val="24"/>
        </w:rPr>
        <w:t xml:space="preserve">ine the value story and allow </w:t>
      </w:r>
      <w:r w:rsidR="001A589D">
        <w:rPr>
          <w:rFonts w:ascii="Arial" w:eastAsia="Times New Roman" w:hAnsi="Arial" w:cs="Arial"/>
          <w:color w:val="000000"/>
          <w:sz w:val="24"/>
          <w:szCs w:val="24"/>
        </w:rPr>
        <w:t xml:space="preserve">operators </w:t>
      </w:r>
      <w:r w:rsidR="00645287">
        <w:rPr>
          <w:rFonts w:ascii="Arial" w:eastAsia="Times New Roman" w:hAnsi="Arial" w:cs="Arial"/>
          <w:color w:val="000000"/>
          <w:sz w:val="24"/>
          <w:szCs w:val="24"/>
        </w:rPr>
        <w:t>to provide valuable outcomes</w:t>
      </w:r>
      <w:r w:rsidR="001E2EA3">
        <w:rPr>
          <w:rFonts w:ascii="Arial" w:eastAsia="Times New Roman" w:hAnsi="Arial" w:cs="Arial"/>
          <w:color w:val="000000"/>
          <w:sz w:val="24"/>
          <w:szCs w:val="24"/>
        </w:rPr>
        <w:t>.</w:t>
      </w:r>
      <w:r w:rsidRPr="00C17C22">
        <w:rPr>
          <w:rFonts w:ascii="Arial" w:eastAsia="Times New Roman" w:hAnsi="Arial" w:cs="Arial"/>
          <w:color w:val="000000"/>
          <w:sz w:val="24"/>
          <w:szCs w:val="24"/>
        </w:rPr>
        <w:t xml:space="preserve"> </w:t>
      </w:r>
    </w:p>
    <w:p w14:paraId="760DA0D5" w14:textId="4B8AA5EA" w:rsidR="007A1FDE" w:rsidRPr="00C17C22" w:rsidRDefault="00F4125A" w:rsidP="007A1FDE">
      <w:p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b/>
          <w:bCs/>
          <w:color w:val="000000"/>
          <w:sz w:val="27"/>
          <w:szCs w:val="27"/>
        </w:rPr>
        <w:t>Tutorial Scenario: A S</w:t>
      </w:r>
      <w:r w:rsidR="007A1FDE" w:rsidRPr="00C17C22">
        <w:rPr>
          <w:rFonts w:ascii="Arial" w:eastAsia="Times New Roman" w:hAnsi="Arial" w:cs="Arial"/>
          <w:b/>
          <w:bCs/>
          <w:color w:val="000000"/>
          <w:sz w:val="27"/>
          <w:szCs w:val="27"/>
        </w:rPr>
        <w:t xml:space="preserve">ample Digital Twin </w:t>
      </w:r>
      <w:r>
        <w:rPr>
          <w:rFonts w:ascii="Arial" w:eastAsia="Times New Roman" w:hAnsi="Arial" w:cs="Arial"/>
          <w:b/>
          <w:bCs/>
          <w:color w:val="000000"/>
          <w:sz w:val="27"/>
          <w:szCs w:val="27"/>
        </w:rPr>
        <w:t>Application</w:t>
      </w:r>
    </w:p>
    <w:p w14:paraId="13A753C8" w14:textId="1301DFD2" w:rsidR="00F4125A" w:rsidRDefault="007A1FDE" w:rsidP="007A1FDE">
      <w:pPr>
        <w:shd w:val="clear" w:color="auto" w:fill="FFFFFF"/>
        <w:spacing w:before="100" w:beforeAutospacing="1" w:after="100" w:afterAutospacing="1"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Steam turbines have a rotating shaft component, called a rotor, that spins at different rates of speed depending on operating conditions. The rotor sits on a set of bearings that enable the rotor to spin in place with minimal friction, thereby assisting in the overall efficiency of the turbine. Over time, the weight of the rotor pressing on the bearings, plus the friction of the rotor spinning against the bearings, causes the bearings to wear, become out-of-round, and degrade to the point where they fail c</w:t>
      </w:r>
      <w:r w:rsidR="00F4125A">
        <w:rPr>
          <w:rFonts w:ascii="Arial" w:eastAsia="Times New Roman" w:hAnsi="Arial" w:cs="Arial"/>
          <w:color w:val="000000"/>
          <w:sz w:val="24"/>
          <w:szCs w:val="24"/>
        </w:rPr>
        <w:t xml:space="preserve">ausing damage to the rotor. </w:t>
      </w:r>
      <w:r w:rsidRPr="00C17C22">
        <w:rPr>
          <w:rFonts w:ascii="Arial" w:eastAsia="Times New Roman" w:hAnsi="Arial" w:cs="Arial"/>
          <w:color w:val="000000"/>
          <w:sz w:val="24"/>
          <w:szCs w:val="24"/>
        </w:rPr>
        <w:t>Replacing a damaged rotor in a turbine is an extremely costl</w:t>
      </w:r>
      <w:r w:rsidR="00F4125A">
        <w:rPr>
          <w:rFonts w:ascii="Arial" w:eastAsia="Times New Roman" w:hAnsi="Arial" w:cs="Arial"/>
          <w:color w:val="000000"/>
          <w:sz w:val="24"/>
          <w:szCs w:val="24"/>
        </w:rPr>
        <w:t>y event that should be avoided.</w:t>
      </w:r>
      <w:r w:rsidRPr="00C17C22">
        <w:rPr>
          <w:rFonts w:ascii="Arial" w:eastAsia="Times New Roman" w:hAnsi="Arial" w:cs="Arial"/>
          <w:color w:val="000000"/>
          <w:sz w:val="24"/>
          <w:szCs w:val="24"/>
        </w:rPr>
        <w:t xml:space="preserve"> </w:t>
      </w:r>
    </w:p>
    <w:p w14:paraId="0B494F69" w14:textId="3E8C4F5B" w:rsidR="00F4125A" w:rsidRPr="00E9685F" w:rsidRDefault="00F4125A" w:rsidP="00F4125A">
      <w:pPr>
        <w:shd w:val="clear" w:color="auto" w:fill="FFFFFF"/>
        <w:spacing w:before="100" w:beforeAutospacing="1" w:after="100" w:afterAutospacing="1" w:line="384" w:lineRule="atLeast"/>
        <w:rPr>
          <w:rFonts w:ascii="Arial" w:eastAsia="Times New Roman" w:hAnsi="Arial" w:cs="Arial"/>
          <w:color w:val="000000"/>
          <w:sz w:val="24"/>
          <w:szCs w:val="24"/>
        </w:rPr>
      </w:pPr>
      <w:r w:rsidRPr="00E9685F">
        <w:rPr>
          <w:rFonts w:ascii="Arial" w:eastAsia="Times New Roman" w:hAnsi="Arial" w:cs="Arial"/>
          <w:color w:val="000000"/>
          <w:sz w:val="24"/>
          <w:szCs w:val="24"/>
        </w:rPr>
        <w:t xml:space="preserve">For our example Digital Twin scenario, we </w:t>
      </w:r>
      <w:r>
        <w:rPr>
          <w:rFonts w:ascii="Arial" w:eastAsia="Times New Roman" w:hAnsi="Arial" w:cs="Arial"/>
          <w:color w:val="000000"/>
          <w:sz w:val="24"/>
          <w:szCs w:val="24"/>
        </w:rPr>
        <w:t xml:space="preserve">use </w:t>
      </w:r>
      <w:r w:rsidRPr="00E9685F">
        <w:rPr>
          <w:rFonts w:ascii="Arial" w:eastAsia="Times New Roman" w:hAnsi="Arial" w:cs="Arial"/>
          <w:color w:val="000000"/>
          <w:sz w:val="24"/>
          <w:szCs w:val="24"/>
        </w:rPr>
        <w:t xml:space="preserve">a model that compares the actual rotor </w:t>
      </w:r>
      <w:r>
        <w:rPr>
          <w:rFonts w:ascii="Arial" w:eastAsia="Times New Roman" w:hAnsi="Arial" w:cs="Arial"/>
          <w:color w:val="000000"/>
          <w:sz w:val="24"/>
          <w:szCs w:val="24"/>
        </w:rPr>
        <w:t xml:space="preserve">RPM </w:t>
      </w:r>
      <w:r w:rsidRPr="00E9685F">
        <w:rPr>
          <w:rFonts w:ascii="Arial" w:eastAsia="Times New Roman" w:hAnsi="Arial" w:cs="Arial"/>
          <w:color w:val="000000"/>
          <w:sz w:val="24"/>
          <w:szCs w:val="24"/>
        </w:rPr>
        <w:t xml:space="preserve">and corresponding bearing temperature with the expected </w:t>
      </w:r>
      <w:r>
        <w:rPr>
          <w:rFonts w:ascii="Arial" w:eastAsia="Times New Roman" w:hAnsi="Arial" w:cs="Arial"/>
          <w:color w:val="000000"/>
          <w:sz w:val="24"/>
          <w:szCs w:val="24"/>
        </w:rPr>
        <w:t xml:space="preserve">RPM </w:t>
      </w:r>
      <w:r w:rsidRPr="00E9685F">
        <w:rPr>
          <w:rFonts w:ascii="Arial" w:eastAsia="Times New Roman" w:hAnsi="Arial" w:cs="Arial"/>
          <w:color w:val="000000"/>
          <w:sz w:val="24"/>
          <w:szCs w:val="24"/>
        </w:rPr>
        <w:t xml:space="preserve">and temperature that the physics and design constraints dictate. The model example provided utilizes coefficients to "tune" the model to the specific </w:t>
      </w:r>
      <w:proofErr w:type="spellStart"/>
      <w:r w:rsidRPr="00E9685F">
        <w:rPr>
          <w:rFonts w:ascii="Arial" w:eastAsia="Times New Roman" w:hAnsi="Arial" w:cs="Arial"/>
          <w:color w:val="000000"/>
          <w:sz w:val="24"/>
          <w:szCs w:val="24"/>
        </w:rPr>
        <w:t>lifing</w:t>
      </w:r>
      <w:proofErr w:type="spellEnd"/>
      <w:r w:rsidRPr="00E9685F">
        <w:rPr>
          <w:rFonts w:ascii="Arial" w:eastAsia="Times New Roman" w:hAnsi="Arial" w:cs="Arial"/>
          <w:color w:val="000000"/>
          <w:sz w:val="24"/>
          <w:szCs w:val="24"/>
        </w:rPr>
        <w:t xml:space="preserve"> characteristics of the specific steam turbine.</w:t>
      </w:r>
      <w:r>
        <w:rPr>
          <w:rFonts w:ascii="Arial" w:eastAsia="Times New Roman" w:hAnsi="Arial" w:cs="Arial"/>
          <w:color w:val="000000"/>
          <w:sz w:val="24"/>
          <w:szCs w:val="24"/>
        </w:rPr>
        <w:t xml:space="preserve">  This will allow us to detect whether or not the bearings are starting to degrade so that we can proactively repair the rotor before it fails.</w:t>
      </w:r>
    </w:p>
    <w:p w14:paraId="35F4CC2B" w14:textId="66ED0BCC" w:rsidR="00F4125A" w:rsidRPr="00623278" w:rsidRDefault="00656E1E" w:rsidP="00E9685F">
      <w:pPr>
        <w:pStyle w:val="Heading3"/>
        <w:rPr>
          <w:rFonts w:ascii="Arial" w:hAnsi="Arial" w:cs="Arial"/>
          <w:rPrChange w:id="7" w:author="Steuben, Gregg K (GE Global Research, US)" w:date="2016-10-27T12:42:00Z">
            <w:rPr/>
          </w:rPrChange>
        </w:rPr>
      </w:pPr>
      <w:r w:rsidRPr="00623278">
        <w:rPr>
          <w:rFonts w:ascii="Arial" w:hAnsi="Arial" w:cs="Arial"/>
          <w:rPrChange w:id="8" w:author="Steuben, Gregg K (GE Global Research, US)" w:date="2016-10-27T12:42:00Z">
            <w:rPr/>
          </w:rPrChange>
        </w:rPr>
        <w:t>What you learned</w:t>
      </w:r>
    </w:p>
    <w:p w14:paraId="0C5A0F67" w14:textId="3D450E9C" w:rsidR="007A1FDE" w:rsidRPr="00E9685F" w:rsidRDefault="00656E1E">
      <w:pPr>
        <w:rPr>
          <w:rFonts w:ascii="Arial" w:eastAsia="Times New Roman" w:hAnsi="Arial" w:cs="Arial"/>
          <w:color w:val="000000"/>
          <w:sz w:val="24"/>
          <w:szCs w:val="24"/>
        </w:rPr>
      </w:pPr>
      <w:r w:rsidRPr="00E9685F">
        <w:rPr>
          <w:rFonts w:ascii="Arial" w:eastAsia="Times New Roman" w:hAnsi="Arial" w:cs="Arial"/>
          <w:color w:val="000000"/>
          <w:sz w:val="24"/>
          <w:szCs w:val="24"/>
        </w:rPr>
        <w:t>You have learned the defining characteristics of a Digital Twin and the Five Steps that go into creating a Digital Twin</w:t>
      </w:r>
      <w:r>
        <w:rPr>
          <w:rFonts w:ascii="Arial" w:eastAsia="Times New Roman" w:hAnsi="Arial" w:cs="Arial"/>
          <w:color w:val="000000"/>
          <w:sz w:val="24"/>
          <w:szCs w:val="24"/>
        </w:rPr>
        <w:t>.</w:t>
      </w:r>
    </w:p>
    <w:sectPr w:rsidR="007A1FDE" w:rsidRPr="00E96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7914"/>
    <w:multiLevelType w:val="multilevel"/>
    <w:tmpl w:val="9BB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476BA"/>
    <w:multiLevelType w:val="multilevel"/>
    <w:tmpl w:val="2166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25C61"/>
    <w:multiLevelType w:val="multilevel"/>
    <w:tmpl w:val="8F0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20CD1"/>
    <w:multiLevelType w:val="multilevel"/>
    <w:tmpl w:val="C6C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467FD"/>
    <w:multiLevelType w:val="multilevel"/>
    <w:tmpl w:val="23C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A7D2D"/>
    <w:multiLevelType w:val="multilevel"/>
    <w:tmpl w:val="DBF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77783"/>
    <w:multiLevelType w:val="multilevel"/>
    <w:tmpl w:val="784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E8"/>
    <w:multiLevelType w:val="multilevel"/>
    <w:tmpl w:val="1446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93"/>
    <w:rsid w:val="000063BB"/>
    <w:rsid w:val="000B4323"/>
    <w:rsid w:val="0012093A"/>
    <w:rsid w:val="001A589D"/>
    <w:rsid w:val="001E0E07"/>
    <w:rsid w:val="001E2EA3"/>
    <w:rsid w:val="001F51ED"/>
    <w:rsid w:val="00223102"/>
    <w:rsid w:val="00230832"/>
    <w:rsid w:val="00260C6F"/>
    <w:rsid w:val="002672F1"/>
    <w:rsid w:val="00302C8B"/>
    <w:rsid w:val="00306CA2"/>
    <w:rsid w:val="003F3812"/>
    <w:rsid w:val="00432D31"/>
    <w:rsid w:val="00480CA4"/>
    <w:rsid w:val="00490E46"/>
    <w:rsid w:val="00493E86"/>
    <w:rsid w:val="004C4A94"/>
    <w:rsid w:val="0054630D"/>
    <w:rsid w:val="00546837"/>
    <w:rsid w:val="00616018"/>
    <w:rsid w:val="00623278"/>
    <w:rsid w:val="006378F6"/>
    <w:rsid w:val="00645287"/>
    <w:rsid w:val="00646F44"/>
    <w:rsid w:val="00651289"/>
    <w:rsid w:val="00656E1E"/>
    <w:rsid w:val="006C3CD3"/>
    <w:rsid w:val="00707EAD"/>
    <w:rsid w:val="0074306F"/>
    <w:rsid w:val="007547E3"/>
    <w:rsid w:val="0077580C"/>
    <w:rsid w:val="00791F79"/>
    <w:rsid w:val="007A1FDE"/>
    <w:rsid w:val="0080125B"/>
    <w:rsid w:val="008119F0"/>
    <w:rsid w:val="008214AF"/>
    <w:rsid w:val="00876448"/>
    <w:rsid w:val="00892E19"/>
    <w:rsid w:val="008A085F"/>
    <w:rsid w:val="00911FE2"/>
    <w:rsid w:val="00936589"/>
    <w:rsid w:val="00937692"/>
    <w:rsid w:val="00974247"/>
    <w:rsid w:val="009960EB"/>
    <w:rsid w:val="00A02EE5"/>
    <w:rsid w:val="00A1279C"/>
    <w:rsid w:val="00A244DB"/>
    <w:rsid w:val="00A80261"/>
    <w:rsid w:val="00A967D6"/>
    <w:rsid w:val="00AE2C81"/>
    <w:rsid w:val="00AF7DDE"/>
    <w:rsid w:val="00B6205E"/>
    <w:rsid w:val="00B95513"/>
    <w:rsid w:val="00BE2D76"/>
    <w:rsid w:val="00C17C22"/>
    <w:rsid w:val="00C45CF8"/>
    <w:rsid w:val="00CB4B48"/>
    <w:rsid w:val="00D16E93"/>
    <w:rsid w:val="00D32ECB"/>
    <w:rsid w:val="00D5218C"/>
    <w:rsid w:val="00D85EC9"/>
    <w:rsid w:val="00E24396"/>
    <w:rsid w:val="00E76B35"/>
    <w:rsid w:val="00E9685F"/>
    <w:rsid w:val="00EE5451"/>
    <w:rsid w:val="00F00E7B"/>
    <w:rsid w:val="00F06FFA"/>
    <w:rsid w:val="00F33344"/>
    <w:rsid w:val="00F4125A"/>
    <w:rsid w:val="00F674FB"/>
    <w:rsid w:val="00F701DE"/>
    <w:rsid w:val="00FF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4332"/>
  <w15:chartTrackingRefBased/>
  <w15:docId w15:val="{D2ADED91-BC90-451A-97DE-8A21C22C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17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C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7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7C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C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7C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7C22"/>
    <w:rPr>
      <w:rFonts w:ascii="Times New Roman" w:eastAsia="Times New Roman" w:hAnsi="Times New Roman" w:cs="Times New Roman"/>
      <w:b/>
      <w:bCs/>
      <w:sz w:val="24"/>
      <w:szCs w:val="24"/>
    </w:rPr>
  </w:style>
  <w:style w:type="character" w:customStyle="1" w:styleId="epsilon">
    <w:name w:val="epsilon"/>
    <w:basedOn w:val="DefaultParagraphFont"/>
    <w:rsid w:val="00C17C22"/>
  </w:style>
  <w:style w:type="character" w:customStyle="1" w:styleId="apple-converted-space">
    <w:name w:val="apple-converted-space"/>
    <w:basedOn w:val="DefaultParagraphFont"/>
    <w:rsid w:val="00C17C22"/>
  </w:style>
  <w:style w:type="paragraph" w:customStyle="1" w:styleId="gamma">
    <w:name w:val="gamma"/>
    <w:basedOn w:val="Normal"/>
    <w:rsid w:val="00C17C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7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C22"/>
    <w:rPr>
      <w:b/>
      <w:bCs/>
    </w:rPr>
  </w:style>
  <w:style w:type="character" w:styleId="Emphasis">
    <w:name w:val="Emphasis"/>
    <w:basedOn w:val="DefaultParagraphFont"/>
    <w:uiPriority w:val="20"/>
    <w:qFormat/>
    <w:rsid w:val="00C17C22"/>
    <w:rPr>
      <w:i/>
      <w:iCs/>
    </w:rPr>
  </w:style>
  <w:style w:type="character" w:styleId="Hyperlink">
    <w:name w:val="Hyperlink"/>
    <w:basedOn w:val="DefaultParagraphFont"/>
    <w:uiPriority w:val="99"/>
    <w:semiHidden/>
    <w:unhideWhenUsed/>
    <w:rsid w:val="00C17C22"/>
    <w:rPr>
      <w:color w:val="0000FF"/>
      <w:u w:val="single"/>
    </w:rPr>
  </w:style>
  <w:style w:type="paragraph" w:styleId="BalloonText">
    <w:name w:val="Balloon Text"/>
    <w:basedOn w:val="Normal"/>
    <w:link w:val="BalloonTextChar"/>
    <w:uiPriority w:val="99"/>
    <w:semiHidden/>
    <w:unhideWhenUsed/>
    <w:rsid w:val="00A24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4DB"/>
    <w:rPr>
      <w:rFonts w:ascii="Segoe UI" w:hAnsi="Segoe UI" w:cs="Segoe UI"/>
      <w:sz w:val="18"/>
      <w:szCs w:val="18"/>
    </w:rPr>
  </w:style>
  <w:style w:type="character" w:styleId="CommentReference">
    <w:name w:val="annotation reference"/>
    <w:basedOn w:val="DefaultParagraphFont"/>
    <w:uiPriority w:val="99"/>
    <w:semiHidden/>
    <w:unhideWhenUsed/>
    <w:rsid w:val="00CB4B48"/>
    <w:rPr>
      <w:sz w:val="16"/>
      <w:szCs w:val="16"/>
    </w:rPr>
  </w:style>
  <w:style w:type="paragraph" w:styleId="CommentText">
    <w:name w:val="annotation text"/>
    <w:basedOn w:val="Normal"/>
    <w:link w:val="CommentTextChar"/>
    <w:uiPriority w:val="99"/>
    <w:semiHidden/>
    <w:unhideWhenUsed/>
    <w:rsid w:val="00CB4B48"/>
    <w:pPr>
      <w:spacing w:line="240" w:lineRule="auto"/>
    </w:pPr>
    <w:rPr>
      <w:sz w:val="20"/>
      <w:szCs w:val="20"/>
    </w:rPr>
  </w:style>
  <w:style w:type="character" w:customStyle="1" w:styleId="CommentTextChar">
    <w:name w:val="Comment Text Char"/>
    <w:basedOn w:val="DefaultParagraphFont"/>
    <w:link w:val="CommentText"/>
    <w:uiPriority w:val="99"/>
    <w:semiHidden/>
    <w:rsid w:val="00CB4B48"/>
    <w:rPr>
      <w:sz w:val="20"/>
      <w:szCs w:val="20"/>
    </w:rPr>
  </w:style>
  <w:style w:type="paragraph" w:styleId="CommentSubject">
    <w:name w:val="annotation subject"/>
    <w:basedOn w:val="CommentText"/>
    <w:next w:val="CommentText"/>
    <w:link w:val="CommentSubjectChar"/>
    <w:uiPriority w:val="99"/>
    <w:semiHidden/>
    <w:unhideWhenUsed/>
    <w:rsid w:val="00CB4B48"/>
    <w:rPr>
      <w:b/>
      <w:bCs/>
    </w:rPr>
  </w:style>
  <w:style w:type="character" w:customStyle="1" w:styleId="CommentSubjectChar">
    <w:name w:val="Comment Subject Char"/>
    <w:basedOn w:val="CommentTextChar"/>
    <w:link w:val="CommentSubject"/>
    <w:uiPriority w:val="99"/>
    <w:semiHidden/>
    <w:rsid w:val="00CB4B48"/>
    <w:rPr>
      <w:b/>
      <w:bCs/>
      <w:sz w:val="20"/>
      <w:szCs w:val="20"/>
    </w:rPr>
  </w:style>
  <w:style w:type="paragraph" w:styleId="ListParagraph">
    <w:name w:val="List Paragraph"/>
    <w:basedOn w:val="Normal"/>
    <w:uiPriority w:val="34"/>
    <w:qFormat/>
    <w:rsid w:val="007A1FDE"/>
    <w:pPr>
      <w:ind w:left="720"/>
      <w:contextualSpacing/>
    </w:pPr>
  </w:style>
  <w:style w:type="paragraph" w:styleId="Revision">
    <w:name w:val="Revision"/>
    <w:hidden/>
    <w:uiPriority w:val="99"/>
    <w:semiHidden/>
    <w:rsid w:val="00C45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033">
      <w:bodyDiv w:val="1"/>
      <w:marLeft w:val="0"/>
      <w:marRight w:val="0"/>
      <w:marTop w:val="0"/>
      <w:marBottom w:val="0"/>
      <w:divBdr>
        <w:top w:val="none" w:sz="0" w:space="0" w:color="auto"/>
        <w:left w:val="none" w:sz="0" w:space="0" w:color="auto"/>
        <w:bottom w:val="none" w:sz="0" w:space="0" w:color="auto"/>
        <w:right w:val="none" w:sz="0" w:space="0" w:color="auto"/>
      </w:divBdr>
      <w:divsChild>
        <w:div w:id="1277562684">
          <w:marLeft w:val="0"/>
          <w:marRight w:val="0"/>
          <w:marTop w:val="0"/>
          <w:marBottom w:val="0"/>
          <w:divBdr>
            <w:top w:val="none" w:sz="0" w:space="0" w:color="auto"/>
            <w:left w:val="none" w:sz="0" w:space="0" w:color="auto"/>
            <w:bottom w:val="none" w:sz="0" w:space="0" w:color="auto"/>
            <w:right w:val="none" w:sz="0" w:space="0" w:color="auto"/>
          </w:divBdr>
          <w:divsChild>
            <w:div w:id="1984234288">
              <w:marLeft w:val="0"/>
              <w:marRight w:val="0"/>
              <w:marTop w:val="0"/>
              <w:marBottom w:val="0"/>
              <w:divBdr>
                <w:top w:val="none" w:sz="0" w:space="0" w:color="auto"/>
                <w:left w:val="none" w:sz="0" w:space="0" w:color="auto"/>
                <w:bottom w:val="none" w:sz="0" w:space="0" w:color="auto"/>
                <w:right w:val="none" w:sz="0" w:space="0" w:color="auto"/>
              </w:divBdr>
            </w:div>
          </w:divsChild>
        </w:div>
        <w:div w:id="1908875406">
          <w:marLeft w:val="0"/>
          <w:marRight w:val="0"/>
          <w:marTop w:val="0"/>
          <w:marBottom w:val="0"/>
          <w:divBdr>
            <w:top w:val="none" w:sz="0" w:space="0" w:color="auto"/>
            <w:left w:val="none" w:sz="0" w:space="0" w:color="auto"/>
            <w:bottom w:val="none" w:sz="0" w:space="0" w:color="auto"/>
            <w:right w:val="none" w:sz="0" w:space="0" w:color="auto"/>
          </w:divBdr>
          <w:divsChild>
            <w:div w:id="932782262">
              <w:marLeft w:val="0"/>
              <w:marRight w:val="0"/>
              <w:marTop w:val="0"/>
              <w:marBottom w:val="0"/>
              <w:divBdr>
                <w:top w:val="none" w:sz="0" w:space="0" w:color="auto"/>
                <w:left w:val="none" w:sz="0" w:space="0" w:color="auto"/>
                <w:bottom w:val="none" w:sz="0" w:space="0" w:color="auto"/>
                <w:right w:val="none" w:sz="0" w:space="0" w:color="auto"/>
              </w:divBdr>
              <w:divsChild>
                <w:div w:id="1711109850">
                  <w:marLeft w:val="0"/>
                  <w:marRight w:val="0"/>
                  <w:marTop w:val="0"/>
                  <w:marBottom w:val="0"/>
                  <w:divBdr>
                    <w:top w:val="none" w:sz="0" w:space="0" w:color="auto"/>
                    <w:left w:val="none" w:sz="0" w:space="0" w:color="auto"/>
                    <w:bottom w:val="none" w:sz="0" w:space="0" w:color="auto"/>
                    <w:right w:val="none" w:sz="0" w:space="0" w:color="auto"/>
                  </w:divBdr>
                  <w:divsChild>
                    <w:div w:id="572735058">
                      <w:marLeft w:val="0"/>
                      <w:marRight w:val="0"/>
                      <w:marTop w:val="0"/>
                      <w:marBottom w:val="0"/>
                      <w:divBdr>
                        <w:top w:val="none" w:sz="0" w:space="0" w:color="auto"/>
                        <w:left w:val="none" w:sz="0" w:space="0" w:color="auto"/>
                        <w:bottom w:val="none" w:sz="0" w:space="0" w:color="auto"/>
                        <w:right w:val="none" w:sz="0" w:space="0" w:color="auto"/>
                      </w:divBdr>
                      <w:divsChild>
                        <w:div w:id="1836648321">
                          <w:marLeft w:val="0"/>
                          <w:marRight w:val="0"/>
                          <w:marTop w:val="0"/>
                          <w:marBottom w:val="0"/>
                          <w:divBdr>
                            <w:top w:val="none" w:sz="0" w:space="0" w:color="auto"/>
                            <w:left w:val="none" w:sz="0" w:space="0" w:color="auto"/>
                            <w:bottom w:val="none" w:sz="0" w:space="0" w:color="auto"/>
                            <w:right w:val="none" w:sz="0" w:space="0" w:color="auto"/>
                          </w:divBdr>
                        </w:div>
                        <w:div w:id="1063218704">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805076876">
                              <w:marLeft w:val="0"/>
                              <w:marRight w:val="0"/>
                              <w:marTop w:val="0"/>
                              <w:marBottom w:val="0"/>
                              <w:divBdr>
                                <w:top w:val="none" w:sz="0" w:space="0" w:color="auto"/>
                                <w:left w:val="none" w:sz="0" w:space="0" w:color="auto"/>
                                <w:bottom w:val="none" w:sz="0" w:space="0" w:color="auto"/>
                                <w:right w:val="none" w:sz="0" w:space="0" w:color="auto"/>
                              </w:divBdr>
                            </w:div>
                            <w:div w:id="1444232571">
                              <w:marLeft w:val="0"/>
                              <w:marRight w:val="0"/>
                              <w:marTop w:val="0"/>
                              <w:marBottom w:val="0"/>
                              <w:divBdr>
                                <w:top w:val="none" w:sz="0" w:space="0" w:color="auto"/>
                                <w:left w:val="none" w:sz="0" w:space="0" w:color="auto"/>
                                <w:bottom w:val="none" w:sz="0" w:space="0" w:color="auto"/>
                                <w:right w:val="none" w:sz="0" w:space="0" w:color="auto"/>
                              </w:divBdr>
                            </w:div>
                          </w:divsChild>
                        </w:div>
                        <w:div w:id="2067560591">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962607750">
                              <w:marLeft w:val="0"/>
                              <w:marRight w:val="0"/>
                              <w:marTop w:val="0"/>
                              <w:marBottom w:val="0"/>
                              <w:divBdr>
                                <w:top w:val="none" w:sz="0" w:space="0" w:color="auto"/>
                                <w:left w:val="none" w:sz="0" w:space="0" w:color="auto"/>
                                <w:bottom w:val="none" w:sz="0" w:space="0" w:color="auto"/>
                                <w:right w:val="none" w:sz="0" w:space="0" w:color="auto"/>
                              </w:divBdr>
                            </w:div>
                            <w:div w:id="20656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FAA2A-CB59-4D52-8038-FB3679D45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Ingleston, Bart (GE Global Research, US)</dc:creator>
  <cp:keywords/>
  <dc:description/>
  <cp:lastModifiedBy>Steuben, Gregg K (GE Global Research, US)</cp:lastModifiedBy>
  <cp:revision>4</cp:revision>
  <dcterms:created xsi:type="dcterms:W3CDTF">2016-08-16T19:13:00Z</dcterms:created>
  <dcterms:modified xsi:type="dcterms:W3CDTF">2016-10-27T16:43:00Z</dcterms:modified>
</cp:coreProperties>
</file>