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18C99" w14:textId="77777777" w:rsidR="004D0C99" w:rsidRPr="00E55553" w:rsidRDefault="004D0C99" w:rsidP="004D0C99">
      <w:pPr>
        <w:shd w:val="clear" w:color="auto" w:fill="FFFFFF"/>
        <w:spacing w:beforeAutospacing="1" w:after="0" w:afterAutospacing="1" w:line="240" w:lineRule="auto"/>
        <w:outlineLvl w:val="1"/>
        <w:rPr>
          <w:moveTo w:id="0" w:author="Steuben, Gregg K (GE Global Research, US)" w:date="2016-10-28T15:16:00Z"/>
          <w:rFonts w:ascii="Arial" w:eastAsia="Times New Roman" w:hAnsi="Arial" w:cs="Arial"/>
          <w:color w:val="000000"/>
          <w:sz w:val="36"/>
          <w:szCs w:val="36"/>
        </w:rPr>
      </w:pPr>
      <w:moveToRangeStart w:id="1" w:author="Steuben, Gregg K (GE Global Research, US)" w:date="2016-10-28T15:16:00Z" w:name="move465431095"/>
      <w:moveTo w:id="2" w:author="Steuben, Gregg K (GE Global Research, US)" w:date="2016-10-28T15:16:00Z">
        <w:r w:rsidRPr="00E55553">
          <w:rPr>
            <w:rFonts w:ascii="Arial" w:eastAsia="Times New Roman" w:hAnsi="Arial" w:cs="Arial"/>
            <w:b/>
            <w:bCs/>
            <w:color w:val="000000"/>
            <w:sz w:val="36"/>
            <w:szCs w:val="36"/>
          </w:rPr>
          <w:t>Step 4: Build Orchestration</w:t>
        </w:r>
      </w:moveTo>
    </w:p>
    <w:moveToRangeEnd w:id="1"/>
    <w:p w14:paraId="3E2806DC" w14:textId="41FC8B44" w:rsidR="00E55553" w:rsidRDefault="00E55553" w:rsidP="00E55553">
      <w:pPr>
        <w:shd w:val="clear" w:color="auto" w:fill="FFFFFF"/>
        <w:spacing w:before="100" w:beforeAutospacing="1" w:after="100" w:afterAutospacing="1" w:line="240" w:lineRule="auto"/>
        <w:rPr>
          <w:rFonts w:ascii="Arial" w:eastAsia="Times New Roman" w:hAnsi="Arial" w:cs="Arial"/>
          <w:color w:val="000000"/>
          <w:sz w:val="24"/>
          <w:szCs w:val="24"/>
        </w:rPr>
      </w:pPr>
      <w:r w:rsidRPr="00E55553">
        <w:rPr>
          <w:rFonts w:ascii="Arial" w:eastAsia="Times New Roman" w:hAnsi="Arial" w:cs="Arial"/>
          <w:color w:val="000000"/>
          <w:sz w:val="24"/>
          <w:szCs w:val="24"/>
        </w:rPr>
        <w:t>What you'll learn to do</w:t>
      </w:r>
    </w:p>
    <w:p w14:paraId="2E3199CC" w14:textId="416279A5" w:rsidR="00353796" w:rsidRPr="00E55553" w:rsidDel="004D0C99" w:rsidRDefault="00353796" w:rsidP="00353796">
      <w:pPr>
        <w:shd w:val="clear" w:color="auto" w:fill="FFFFFF"/>
        <w:spacing w:beforeAutospacing="1" w:after="0" w:afterAutospacing="1" w:line="240" w:lineRule="auto"/>
        <w:outlineLvl w:val="1"/>
        <w:rPr>
          <w:moveFrom w:id="3" w:author="Steuben, Gregg K (GE Global Research, US)" w:date="2016-10-28T15:16:00Z"/>
          <w:rFonts w:ascii="Arial" w:eastAsia="Times New Roman" w:hAnsi="Arial" w:cs="Arial"/>
          <w:color w:val="000000"/>
          <w:sz w:val="36"/>
          <w:szCs w:val="36"/>
        </w:rPr>
      </w:pPr>
      <w:moveFromRangeStart w:id="4" w:author="Steuben, Gregg K (GE Global Research, US)" w:date="2016-10-28T15:16:00Z" w:name="move465431095"/>
      <w:moveFrom w:id="5" w:author="Steuben, Gregg K (GE Global Research, US)" w:date="2016-10-28T15:16:00Z">
        <w:r w:rsidRPr="00E55553" w:rsidDel="004D0C99">
          <w:rPr>
            <w:rFonts w:ascii="Arial" w:eastAsia="Times New Roman" w:hAnsi="Arial" w:cs="Arial"/>
            <w:b/>
            <w:bCs/>
            <w:color w:val="000000"/>
            <w:sz w:val="36"/>
            <w:szCs w:val="36"/>
          </w:rPr>
          <w:t>Step 4: Build Orchestration</w:t>
        </w:r>
      </w:moveFrom>
    </w:p>
    <w:moveFromRangeEnd w:id="4"/>
    <w:p w14:paraId="1CB78636" w14:textId="77777777" w:rsidR="00353796" w:rsidRPr="00E55553" w:rsidRDefault="00353796" w:rsidP="00E55553">
      <w:pPr>
        <w:shd w:val="clear" w:color="auto" w:fill="FFFFFF"/>
        <w:spacing w:before="100" w:beforeAutospacing="1" w:after="100" w:afterAutospacing="1" w:line="240" w:lineRule="auto"/>
        <w:rPr>
          <w:rFonts w:ascii="Arial" w:eastAsia="Times New Roman" w:hAnsi="Arial" w:cs="Arial"/>
          <w:color w:val="000000"/>
          <w:sz w:val="24"/>
          <w:szCs w:val="24"/>
        </w:rPr>
      </w:pPr>
    </w:p>
    <w:p w14:paraId="397A29BC" w14:textId="1E9FE1C6" w:rsidR="00353796"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drawing>
          <wp:inline distT="0" distB="0" distL="0" distR="0" wp14:anchorId="76A51F8D" wp14:editId="59FD81D3">
            <wp:extent cx="5943600" cy="3731342"/>
            <wp:effectExtent l="0" t="0" r="0" b="2540"/>
            <wp:docPr id="6" name="Picture 6" descr="https://www.predix.com/sites/default/files/image2016-7-12_16-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2-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1342"/>
                    </a:xfrm>
                    <a:prstGeom prst="rect">
                      <a:avLst/>
                    </a:prstGeom>
                    <a:noFill/>
                    <a:ln>
                      <a:noFill/>
                    </a:ln>
                  </pic:spPr>
                </pic:pic>
              </a:graphicData>
            </a:graphic>
          </wp:inline>
        </w:drawing>
      </w:r>
    </w:p>
    <w:p w14:paraId="209C0742" w14:textId="0525776A"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Step 4 illustrates how to </w:t>
      </w:r>
      <w:r w:rsidR="00353796">
        <w:rPr>
          <w:rFonts w:ascii="Arial" w:eastAsia="Times New Roman" w:hAnsi="Arial" w:cs="Arial"/>
          <w:color w:val="000000"/>
          <w:sz w:val="24"/>
          <w:szCs w:val="24"/>
        </w:rPr>
        <w:t xml:space="preserve">build and deploy </w:t>
      </w:r>
      <w:del w:id="6" w:author="Steuben, Gregg K (GE Global Research, US)" w:date="2016-10-27T16:21:00Z">
        <w:r w:rsidRPr="00E55553" w:rsidDel="00D83E3A">
          <w:rPr>
            <w:rFonts w:ascii="Arial" w:eastAsia="Times New Roman" w:hAnsi="Arial" w:cs="Arial"/>
            <w:color w:val="000000"/>
            <w:sz w:val="24"/>
            <w:szCs w:val="24"/>
          </w:rPr>
          <w:delText xml:space="preserve"> </w:delText>
        </w:r>
      </w:del>
      <w:r w:rsidR="00353796">
        <w:rPr>
          <w:rFonts w:ascii="Arial" w:eastAsia="Times New Roman" w:hAnsi="Arial" w:cs="Arial"/>
          <w:color w:val="000000"/>
          <w:sz w:val="24"/>
          <w:szCs w:val="24"/>
        </w:rPr>
        <w:t xml:space="preserve">a </w:t>
      </w:r>
      <w:r w:rsidRPr="00E55553">
        <w:rPr>
          <w:rFonts w:ascii="Arial" w:eastAsia="Times New Roman" w:hAnsi="Arial" w:cs="Arial"/>
          <w:color w:val="000000"/>
          <w:sz w:val="24"/>
          <w:szCs w:val="24"/>
        </w:rPr>
        <w:t xml:space="preserve">"workflow" </w:t>
      </w:r>
      <w:r w:rsidR="00FA2988">
        <w:rPr>
          <w:rFonts w:ascii="Arial" w:eastAsia="Times New Roman" w:hAnsi="Arial" w:cs="Arial"/>
          <w:color w:val="000000"/>
          <w:sz w:val="24"/>
          <w:szCs w:val="24"/>
        </w:rPr>
        <w:t xml:space="preserve">orchestration </w:t>
      </w:r>
      <w:r w:rsidRPr="00E55553">
        <w:rPr>
          <w:rFonts w:ascii="Arial" w:eastAsia="Times New Roman" w:hAnsi="Arial" w:cs="Arial"/>
          <w:color w:val="000000"/>
          <w:sz w:val="24"/>
          <w:szCs w:val="24"/>
        </w:rPr>
        <w:t>service that is accessible via a REST endpoint (URL). </w:t>
      </w:r>
    </w:p>
    <w:p w14:paraId="1314DDF4" w14:textId="77777777" w:rsidR="00353796" w:rsidRPr="00E55553" w:rsidRDefault="00353796" w:rsidP="00353796">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simple workflow:</w:t>
      </w:r>
    </w:p>
    <w:p w14:paraId="229396DC" w14:textId="77777777" w:rsidR="00353796" w:rsidRPr="00E55553" w:rsidRDefault="00353796" w:rsidP="00353796">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lastRenderedPageBreak/>
        <w:drawing>
          <wp:inline distT="0" distB="0" distL="0" distR="0" wp14:anchorId="130F38C3" wp14:editId="4A014537">
            <wp:extent cx="8362950" cy="1933575"/>
            <wp:effectExtent l="0" t="0" r="0" b="9525"/>
            <wp:docPr id="7" name="Picture 7" descr="https://www.predix.com/sites/default/files/image0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redix.com/sites/default/files/image00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2950" cy="1933575"/>
                    </a:xfrm>
                    <a:prstGeom prst="rect">
                      <a:avLst/>
                    </a:prstGeom>
                    <a:noFill/>
                    <a:ln>
                      <a:noFill/>
                    </a:ln>
                  </pic:spPr>
                </pic:pic>
              </a:graphicData>
            </a:graphic>
          </wp:inline>
        </w:drawing>
      </w:r>
    </w:p>
    <w:p w14:paraId="4FFC09E8" w14:textId="77777777" w:rsidR="00353796" w:rsidRPr="00E55553" w:rsidRDefault="00353796"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338CD2DF" w14:textId="0A09D92B"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In this part of the tutorial, you will:</w:t>
      </w:r>
    </w:p>
    <w:p w14:paraId="6DBE0FCF" w14:textId="23DEAC25" w:rsidR="00353796" w:rsidRDefault="00353796"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tutorial-workflow</w:t>
      </w:r>
      <w:r>
        <w:rPr>
          <w:rFonts w:ascii="Arial" w:eastAsia="Times New Roman" w:hAnsi="Arial" w:cs="Arial"/>
          <w:color w:val="000000"/>
          <w:sz w:val="24"/>
          <w:szCs w:val="24"/>
        </w:rPr>
        <w:t xml:space="preserve"> </w:t>
      </w:r>
      <w:r w:rsidR="00D2413A">
        <w:rPr>
          <w:rFonts w:ascii="Arial" w:eastAsia="Times New Roman" w:hAnsi="Arial" w:cs="Arial"/>
          <w:color w:val="000000"/>
          <w:sz w:val="24"/>
          <w:szCs w:val="24"/>
        </w:rPr>
        <w:t xml:space="preserve">service </w:t>
      </w:r>
      <w:r>
        <w:rPr>
          <w:rFonts w:ascii="Arial" w:eastAsia="Times New Roman" w:hAnsi="Arial" w:cs="Arial"/>
          <w:color w:val="000000"/>
          <w:sz w:val="24"/>
          <w:szCs w:val="24"/>
        </w:rPr>
        <w:t>application</w:t>
      </w:r>
    </w:p>
    <w:p w14:paraId="40810402" w14:textId="6612D9F9" w:rsidR="00A077BD" w:rsidRDefault="00A077BD" w:rsidP="004E7CEF">
      <w:pPr>
        <w:pStyle w:val="ListParagraph"/>
        <w:numPr>
          <w:ilvl w:val="1"/>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Configure a BPMN (Business Process Model and Notation) file</w:t>
      </w:r>
    </w:p>
    <w:p w14:paraId="7C410E47" w14:textId="14ED7402" w:rsidR="00D2413A" w:rsidRPr="004E7CEF" w:rsidRDefault="00D2413A" w:rsidP="004E7CEF">
      <w:pPr>
        <w:pStyle w:val="ListParagraph"/>
        <w:numPr>
          <w:ilvl w:val="0"/>
          <w:numId w:val="14"/>
        </w:numPr>
        <w:shd w:val="clear" w:color="auto" w:fill="FFFFFF"/>
        <w:spacing w:after="0" w:line="240" w:lineRule="auto"/>
        <w:textAlignment w:val="center"/>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4E7CEF">
        <w:rPr>
          <w:rFonts w:ascii="Arial" w:eastAsia="Times New Roman" w:hAnsi="Arial" w:cs="Arial"/>
          <w:b/>
          <w:color w:val="000000"/>
          <w:sz w:val="24"/>
          <w:szCs w:val="24"/>
        </w:rPr>
        <w:t>tutorial-simulator</w:t>
      </w:r>
      <w:r>
        <w:rPr>
          <w:rFonts w:ascii="Arial" w:eastAsia="Times New Roman" w:hAnsi="Arial" w:cs="Arial"/>
          <w:color w:val="000000"/>
          <w:sz w:val="24"/>
          <w:szCs w:val="24"/>
        </w:rPr>
        <w:t xml:space="preserve"> service application</w:t>
      </w:r>
    </w:p>
    <w:p w14:paraId="765BE220" w14:textId="77777777" w:rsidR="00353796" w:rsidRDefault="00353796" w:rsidP="00E55553">
      <w:pPr>
        <w:shd w:val="clear" w:color="auto" w:fill="FFFFFF"/>
        <w:spacing w:after="0" w:line="240" w:lineRule="auto"/>
        <w:textAlignment w:val="center"/>
        <w:rPr>
          <w:rFonts w:ascii="Arial" w:eastAsia="Times New Roman" w:hAnsi="Arial" w:cs="Arial"/>
          <w:color w:val="000000"/>
          <w:sz w:val="24"/>
          <w:szCs w:val="24"/>
        </w:rPr>
      </w:pPr>
    </w:p>
    <w:p w14:paraId="1CCF2095" w14:textId="5C8E1848" w:rsidR="00E55553" w:rsidRPr="004D0C99" w:rsidRDefault="00E55553" w:rsidP="00E55553">
      <w:pPr>
        <w:shd w:val="clear" w:color="auto" w:fill="FFFFFF"/>
        <w:spacing w:after="0" w:line="240" w:lineRule="auto"/>
        <w:textAlignment w:val="center"/>
        <w:rPr>
          <w:rFonts w:ascii="Arial" w:eastAsia="Times New Roman" w:hAnsi="Arial" w:cs="Arial"/>
          <w:color w:val="000000"/>
          <w:sz w:val="24"/>
          <w:szCs w:val="24"/>
        </w:rPr>
      </w:pPr>
      <w:r w:rsidRPr="004D0C99">
        <w:rPr>
          <w:rFonts w:ascii="Arial" w:eastAsia="Times New Roman" w:hAnsi="Arial" w:cs="Arial"/>
          <w:color w:val="000000"/>
          <w:sz w:val="24"/>
          <w:szCs w:val="24"/>
        </w:rPr>
        <w:t>What you need to set up</w:t>
      </w:r>
    </w:p>
    <w:p w14:paraId="77E5AE43" w14:textId="415B3441" w:rsidR="00FA2988" w:rsidRDefault="00FA2988" w:rsidP="00E55553">
      <w:pPr>
        <w:shd w:val="clear" w:color="auto" w:fill="FFFFFF"/>
        <w:spacing w:after="0" w:line="240" w:lineRule="auto"/>
        <w:textAlignment w:val="center"/>
        <w:rPr>
          <w:rFonts w:ascii="Arial" w:eastAsia="Times New Roman" w:hAnsi="Arial" w:cs="Arial"/>
          <w:color w:val="000000"/>
          <w:sz w:val="24"/>
          <w:szCs w:val="24"/>
        </w:rPr>
      </w:pPr>
    </w:p>
    <w:p w14:paraId="62F07B73" w14:textId="52467C70" w:rsidR="00FA2988" w:rsidRPr="00FA2988" w:rsidDel="00D83E3A" w:rsidRDefault="00FA2988">
      <w:pPr>
        <w:shd w:val="clear" w:color="auto" w:fill="FFFFFF"/>
        <w:spacing w:after="0" w:line="384" w:lineRule="atLeast"/>
        <w:rPr>
          <w:del w:id="7" w:author="Steuben, Gregg K (GE Global Research, US)" w:date="2016-10-27T16:22:00Z"/>
          <w:rFonts w:ascii="Arial" w:eastAsia="Times New Roman" w:hAnsi="Arial" w:cs="Arial"/>
          <w:color w:val="000000"/>
          <w:sz w:val="24"/>
          <w:szCs w:val="24"/>
        </w:rPr>
        <w:pPrChange w:id="8" w:author="Steuben, Gregg K (GE Global Research, US)" w:date="2016-10-27T16:21:00Z">
          <w:pPr>
            <w:shd w:val="clear" w:color="auto" w:fill="FFFFFF"/>
            <w:spacing w:after="0" w:line="384" w:lineRule="atLeast"/>
            <w:ind w:left="360"/>
          </w:pPr>
        </w:pPrChange>
      </w:pPr>
      <w:r>
        <w:rPr>
          <w:rFonts w:ascii="Arial" w:eastAsia="Times New Roman" w:hAnsi="Arial" w:cs="Arial"/>
          <w:color w:val="000000"/>
          <w:sz w:val="24"/>
          <w:szCs w:val="24"/>
        </w:rPr>
        <w:t xml:space="preserve">Prior to creating this </w:t>
      </w:r>
      <w:r w:rsidRPr="00FA2988">
        <w:rPr>
          <w:rFonts w:ascii="Arial" w:eastAsia="Times New Roman" w:hAnsi="Arial" w:cs="Arial"/>
          <w:color w:val="000000"/>
          <w:sz w:val="24"/>
          <w:szCs w:val="24"/>
        </w:rPr>
        <w:t xml:space="preserve">orchestration service, you’ll need to have completed </w:t>
      </w:r>
      <w:r w:rsidRPr="004E7CEF">
        <w:rPr>
          <w:rFonts w:ascii="Arial" w:eastAsia="Times New Roman" w:hAnsi="Arial" w:cs="Arial"/>
          <w:color w:val="365F91" w:themeColor="accent1" w:themeShade="BF"/>
          <w:sz w:val="24"/>
          <w:szCs w:val="24"/>
          <w:u w:val="single"/>
        </w:rPr>
        <w:t>Step 1</w:t>
      </w:r>
      <w:r w:rsidRPr="00FA2988">
        <w:rPr>
          <w:rFonts w:ascii="Arial" w:eastAsia="Times New Roman" w:hAnsi="Arial" w:cs="Arial"/>
          <w:color w:val="000000"/>
          <w:sz w:val="24"/>
          <w:szCs w:val="24"/>
        </w:rPr>
        <w:t xml:space="preserve">, </w:t>
      </w:r>
      <w:r w:rsidR="00A077BD" w:rsidRPr="004E7CEF">
        <w:rPr>
          <w:rFonts w:ascii="Arial" w:eastAsia="Times New Roman" w:hAnsi="Arial" w:cs="Arial"/>
          <w:color w:val="365F91" w:themeColor="accent1" w:themeShade="BF"/>
          <w:sz w:val="24"/>
          <w:szCs w:val="24"/>
          <w:u w:val="single"/>
        </w:rPr>
        <w:t>Step 2</w:t>
      </w:r>
      <w:r w:rsidRPr="004E7CEF">
        <w:rPr>
          <w:rFonts w:ascii="Arial" w:eastAsia="Times New Roman" w:hAnsi="Arial" w:cs="Arial"/>
          <w:sz w:val="24"/>
          <w:szCs w:val="24"/>
        </w:rPr>
        <w:t xml:space="preserve">, and </w:t>
      </w:r>
      <w:r w:rsidRPr="004E7CEF">
        <w:rPr>
          <w:rFonts w:ascii="Arial" w:eastAsia="Times New Roman" w:hAnsi="Arial" w:cs="Arial"/>
          <w:color w:val="365F91" w:themeColor="accent1" w:themeShade="BF"/>
          <w:sz w:val="24"/>
          <w:szCs w:val="24"/>
          <w:u w:val="single"/>
        </w:rPr>
        <w:t>Step 3</w:t>
      </w:r>
      <w:r w:rsidRPr="004E7CEF">
        <w:rPr>
          <w:rFonts w:ascii="Arial" w:eastAsia="Times New Roman" w:hAnsi="Arial" w:cs="Arial"/>
          <w:sz w:val="24"/>
          <w:szCs w:val="24"/>
        </w:rPr>
        <w:t xml:space="preserve"> of this tutorial.  You should also be familiar</w:t>
      </w:r>
      <w:r w:rsidRPr="004E7CEF">
        <w:rPr>
          <w:rFonts w:ascii="Arial" w:eastAsia="Times New Roman" w:hAnsi="Arial" w:cs="Arial"/>
          <w:sz w:val="24"/>
          <w:szCs w:val="24"/>
          <w:u w:val="single"/>
        </w:rPr>
        <w:t xml:space="preserve"> </w:t>
      </w:r>
      <w:r w:rsidRPr="00FA2988">
        <w:rPr>
          <w:rFonts w:ascii="Arial" w:eastAsia="Times New Roman" w:hAnsi="Arial" w:cs="Arial"/>
          <w:color w:val="000000"/>
          <w:sz w:val="24"/>
          <w:szCs w:val="24"/>
        </w:rPr>
        <w:t>with </w:t>
      </w:r>
      <w:r w:rsidR="00D83E3A">
        <w:fldChar w:fldCharType="begin"/>
      </w:r>
      <w:r w:rsidR="00D83E3A">
        <w:instrText xml:space="preserve"> HYPERLINK "http://www.activiti.org/userguide/index.html" \l "bpmnConstructs" </w:instrText>
      </w:r>
      <w:r w:rsidR="00D83E3A">
        <w:fldChar w:fldCharType="separate"/>
      </w:r>
      <w:r w:rsidRPr="00FA2988">
        <w:rPr>
          <w:rFonts w:ascii="Arial" w:eastAsia="Times New Roman" w:hAnsi="Arial" w:cs="Arial"/>
          <w:color w:val="2886AF"/>
          <w:sz w:val="24"/>
          <w:szCs w:val="24"/>
          <w:u w:val="single"/>
        </w:rPr>
        <w:t>BPMN</w:t>
      </w:r>
      <w:r w:rsidRPr="00FA2988">
        <w:rPr>
          <w:rFonts w:ascii="Arial" w:eastAsia="Times New Roman" w:hAnsi="Arial" w:cs="Arial"/>
          <w:color w:val="2886AF"/>
          <w:sz w:val="24"/>
          <w:szCs w:val="24"/>
        </w:rPr>
        <w:t> </w:t>
      </w:r>
      <w:r w:rsidR="00D83E3A">
        <w:rPr>
          <w:rFonts w:ascii="Arial" w:eastAsia="Times New Roman" w:hAnsi="Arial" w:cs="Arial"/>
          <w:color w:val="2886AF"/>
          <w:sz w:val="24"/>
          <w:szCs w:val="24"/>
        </w:rPr>
        <w:fldChar w:fldCharType="end"/>
      </w:r>
      <w:r w:rsidRPr="00FA2988">
        <w:rPr>
          <w:rFonts w:ascii="Arial" w:eastAsia="Times New Roman" w:hAnsi="Arial" w:cs="Arial"/>
          <w:color w:val="000000"/>
          <w:sz w:val="24"/>
          <w:szCs w:val="24"/>
        </w:rPr>
        <w:t>and </w:t>
      </w:r>
      <w:r w:rsidR="00A077BD" w:rsidRPr="00A077BD">
        <w:rPr>
          <w:rFonts w:ascii="Arial" w:eastAsia="Times New Roman" w:hAnsi="Arial" w:cs="Arial"/>
          <w:color w:val="365F91" w:themeColor="accent1" w:themeShade="BF"/>
          <w:sz w:val="24"/>
          <w:szCs w:val="24"/>
          <w:u w:val="single"/>
        </w:rPr>
        <w:t xml:space="preserve">Alfresco </w:t>
      </w:r>
      <w:r w:rsidRPr="00FA2988">
        <w:rPr>
          <w:rFonts w:ascii="Arial" w:eastAsia="Times New Roman" w:hAnsi="Arial" w:cs="Arial"/>
          <w:color w:val="2886AF"/>
          <w:sz w:val="24"/>
          <w:szCs w:val="24"/>
          <w:u w:val="single"/>
        </w:rPr>
        <w:t>Activiti</w:t>
      </w:r>
      <w:r w:rsidR="00A077BD">
        <w:rPr>
          <w:rFonts w:ascii="Arial" w:eastAsia="Times New Roman" w:hAnsi="Arial" w:cs="Arial"/>
          <w:color w:val="2886AF"/>
          <w:sz w:val="24"/>
          <w:szCs w:val="24"/>
          <w:u w:val="single"/>
        </w:rPr>
        <w:t xml:space="preserve"> BPMN Designer</w:t>
      </w:r>
      <w:r w:rsidRPr="00FA2988">
        <w:rPr>
          <w:rFonts w:ascii="Arial" w:eastAsia="Times New Roman" w:hAnsi="Arial" w:cs="Arial"/>
          <w:color w:val="2886AF"/>
          <w:sz w:val="24"/>
          <w:szCs w:val="24"/>
          <w:u w:val="single"/>
        </w:rPr>
        <w:t xml:space="preserve">.  </w:t>
      </w:r>
      <w:r w:rsidRPr="004E7CEF">
        <w:rPr>
          <w:rFonts w:ascii="Arial" w:hAnsi="Arial" w:cs="Arial"/>
          <w:color w:val="000000"/>
          <w:sz w:val="24"/>
          <w:szCs w:val="24"/>
        </w:rPr>
        <w:t>If you want to use the provided Postman collection to interact with the REST endpoint, you will need to set the authorization header with the bearer token for the UAA client that has permission to call the REST endpoint since the application</w:t>
      </w:r>
      <w:r>
        <w:rPr>
          <w:rFonts w:ascii="Arial" w:hAnsi="Arial" w:cs="Arial"/>
          <w:color w:val="000000"/>
          <w:sz w:val="24"/>
          <w:szCs w:val="24"/>
        </w:rPr>
        <w:t xml:space="preserve"> is</w:t>
      </w:r>
      <w:r w:rsidRPr="004E7CEF">
        <w:rPr>
          <w:rFonts w:ascii="Arial" w:hAnsi="Arial" w:cs="Arial"/>
          <w:color w:val="000000"/>
          <w:sz w:val="24"/>
          <w:szCs w:val="24"/>
        </w:rPr>
        <w:t xml:space="preserve"> secured. If you have not set up these services or secured the provided Postman collection, please see the </w:t>
      </w:r>
      <w:r w:rsidR="00D83E3A">
        <w:fldChar w:fldCharType="begin"/>
      </w:r>
      <w:r w:rsidR="00D83E3A">
        <w:instrText xml:space="preserve"> HYPERLINK "https://predix-io-dev.grc-apps.svc.ice.ge.com/resources/tutorials/tutorial-details.html?tutorial_id=1915&amp;tag=1913&amp;journey=Digital%20Twin%20Runtime%20Starter%20Kit&amp;resources=1914,1915,1916,1917,1918,1919,1920" </w:instrText>
      </w:r>
      <w:r w:rsidR="00D83E3A">
        <w:fldChar w:fldCharType="separate"/>
      </w:r>
      <w:r w:rsidRPr="004E7CEF">
        <w:rPr>
          <w:rStyle w:val="Hyperlink"/>
          <w:rFonts w:ascii="Arial" w:hAnsi="Arial" w:cs="Arial"/>
          <w:sz w:val="24"/>
          <w:szCs w:val="24"/>
        </w:rPr>
        <w:t>Getting Started</w:t>
      </w:r>
      <w:r w:rsidR="00D83E3A">
        <w:rPr>
          <w:rStyle w:val="Hyperlink"/>
          <w:rFonts w:ascii="Arial" w:hAnsi="Arial" w:cs="Arial"/>
          <w:sz w:val="24"/>
          <w:szCs w:val="24"/>
        </w:rPr>
        <w:fldChar w:fldCharType="end"/>
      </w:r>
      <w:r w:rsidRPr="004E7CEF">
        <w:rPr>
          <w:rFonts w:ascii="Arial" w:hAnsi="Arial" w:cs="Arial"/>
          <w:color w:val="000000"/>
          <w:sz w:val="24"/>
          <w:szCs w:val="24"/>
        </w:rPr>
        <w:t xml:space="preserve"> section for instructions.</w:t>
      </w:r>
      <w:r w:rsidR="00C21D99">
        <w:rPr>
          <w:rFonts w:ascii="Arial" w:hAnsi="Arial" w:cs="Arial"/>
          <w:color w:val="000000"/>
          <w:sz w:val="24"/>
          <w:szCs w:val="24"/>
        </w:rPr>
        <w:t xml:space="preserve">  Having </w:t>
      </w:r>
      <w:r w:rsidR="00A077BD">
        <w:rPr>
          <w:rFonts w:ascii="Arial" w:hAnsi="Arial" w:cs="Arial"/>
          <w:color w:val="000000"/>
          <w:sz w:val="24"/>
          <w:szCs w:val="24"/>
        </w:rPr>
        <w:t xml:space="preserve">the </w:t>
      </w:r>
      <w:r w:rsidR="00D83E3A">
        <w:fldChar w:fldCharType="begin"/>
      </w:r>
      <w:r w:rsidR="00D83E3A">
        <w:instrText xml:space="preserve"> HYPERLINK "http://docs.alfresco.com/4.1/tasks/wf-install-activiti-designer.html" \t "_blank" </w:instrText>
      </w:r>
      <w:r w:rsidR="00D83E3A">
        <w:fldChar w:fldCharType="separate"/>
      </w:r>
      <w:r w:rsidR="00C21D99" w:rsidRPr="00E55553">
        <w:rPr>
          <w:rFonts w:ascii="Arial" w:eastAsia="Times New Roman" w:hAnsi="Arial" w:cs="Arial"/>
          <w:color w:val="2886AF"/>
          <w:sz w:val="24"/>
          <w:szCs w:val="24"/>
          <w:u w:val="single"/>
        </w:rPr>
        <w:t xml:space="preserve">Alfresco Activiti </w:t>
      </w:r>
      <w:r w:rsidR="00A077BD">
        <w:rPr>
          <w:rFonts w:ascii="Arial" w:eastAsia="Times New Roman" w:hAnsi="Arial" w:cs="Arial"/>
          <w:color w:val="2886AF"/>
          <w:sz w:val="24"/>
          <w:szCs w:val="24"/>
          <w:u w:val="single"/>
        </w:rPr>
        <w:t xml:space="preserve">BPMN </w:t>
      </w:r>
      <w:r w:rsidR="00C21D99" w:rsidRPr="00E55553">
        <w:rPr>
          <w:rFonts w:ascii="Arial" w:eastAsia="Times New Roman" w:hAnsi="Arial" w:cs="Arial"/>
          <w:color w:val="2886AF"/>
          <w:sz w:val="24"/>
          <w:szCs w:val="24"/>
          <w:u w:val="single"/>
        </w:rPr>
        <w:t>Designer</w:t>
      </w:r>
      <w:r w:rsidR="00D83E3A">
        <w:rPr>
          <w:rFonts w:ascii="Arial" w:eastAsia="Times New Roman" w:hAnsi="Arial" w:cs="Arial"/>
          <w:color w:val="2886AF"/>
          <w:sz w:val="24"/>
          <w:szCs w:val="24"/>
          <w:u w:val="single"/>
        </w:rPr>
        <w:fldChar w:fldCharType="end"/>
      </w:r>
      <w:r w:rsidR="00C21D99" w:rsidRPr="00E55553">
        <w:rPr>
          <w:rFonts w:ascii="Arial" w:eastAsia="Times New Roman" w:hAnsi="Arial" w:cs="Arial"/>
          <w:color w:val="000000"/>
          <w:sz w:val="24"/>
          <w:szCs w:val="24"/>
        </w:rPr>
        <w:t> plug-in for Eclipse</w:t>
      </w:r>
      <w:r w:rsidR="00C21D99">
        <w:rPr>
          <w:rFonts w:ascii="Arial" w:eastAsia="Times New Roman" w:hAnsi="Arial" w:cs="Arial"/>
          <w:color w:val="000000"/>
          <w:sz w:val="24"/>
          <w:szCs w:val="24"/>
        </w:rPr>
        <w:t xml:space="preserve"> or </w:t>
      </w:r>
      <w:r w:rsidR="00A077BD">
        <w:rPr>
          <w:rFonts w:ascii="Arial" w:eastAsia="Times New Roman" w:hAnsi="Arial" w:cs="Arial"/>
          <w:color w:val="000000"/>
          <w:sz w:val="24"/>
          <w:szCs w:val="24"/>
        </w:rPr>
        <w:t xml:space="preserve">the </w:t>
      </w:r>
      <w:r w:rsidR="00D83E3A">
        <w:fldChar w:fldCharType="begin"/>
      </w:r>
      <w:r w:rsidR="00D83E3A">
        <w:instrText xml:space="preserve"> HYPERLINK "https://plugins.jetbrains.com/plugin/7429" \t "_blank" </w:instrText>
      </w:r>
      <w:r w:rsidR="00D83E3A">
        <w:fldChar w:fldCharType="separate"/>
      </w:r>
      <w:proofErr w:type="spellStart"/>
      <w:r w:rsidR="00C21D99" w:rsidRPr="00E55553">
        <w:rPr>
          <w:rFonts w:ascii="Arial" w:eastAsia="Times New Roman" w:hAnsi="Arial" w:cs="Arial"/>
          <w:color w:val="2886AF"/>
          <w:sz w:val="24"/>
          <w:szCs w:val="24"/>
          <w:u w:val="single"/>
        </w:rPr>
        <w:t>actiBPM</w:t>
      </w:r>
      <w:proofErr w:type="spellEnd"/>
      <w:r w:rsidR="00D83E3A">
        <w:rPr>
          <w:rFonts w:ascii="Arial" w:eastAsia="Times New Roman" w:hAnsi="Arial" w:cs="Arial"/>
          <w:color w:val="2886AF"/>
          <w:sz w:val="24"/>
          <w:szCs w:val="24"/>
          <w:u w:val="single"/>
        </w:rPr>
        <w:fldChar w:fldCharType="end"/>
      </w:r>
      <w:r w:rsidR="00C21D99" w:rsidRPr="00E55553">
        <w:rPr>
          <w:rFonts w:ascii="Arial" w:eastAsia="Times New Roman" w:hAnsi="Arial" w:cs="Arial"/>
          <w:color w:val="000000"/>
          <w:sz w:val="24"/>
          <w:szCs w:val="24"/>
        </w:rPr>
        <w:t> plug-in for IntelliJ</w:t>
      </w:r>
      <w:r w:rsidR="00C21D99">
        <w:rPr>
          <w:rFonts w:ascii="Arial" w:eastAsia="Times New Roman" w:hAnsi="Arial" w:cs="Arial"/>
          <w:color w:val="000000"/>
          <w:sz w:val="24"/>
          <w:szCs w:val="24"/>
        </w:rPr>
        <w:t xml:space="preserve"> will help with the editing of the BPMN file.</w:t>
      </w:r>
    </w:p>
    <w:p w14:paraId="1491E6B0" w14:textId="630D027E" w:rsidR="00E55553" w:rsidRPr="00E55553" w:rsidRDefault="00E55553">
      <w:pPr>
        <w:shd w:val="clear" w:color="auto" w:fill="FFFFFF"/>
        <w:spacing w:after="0" w:line="384" w:lineRule="atLeast"/>
        <w:rPr>
          <w:rFonts w:ascii="Arial" w:eastAsia="Times New Roman" w:hAnsi="Arial" w:cs="Arial"/>
          <w:color w:val="000000"/>
          <w:sz w:val="24"/>
          <w:szCs w:val="24"/>
        </w:rPr>
        <w:pPrChange w:id="9" w:author="Steuben, Gregg K (GE Global Research, US)" w:date="2016-10-27T16:22:00Z">
          <w:pPr>
            <w:shd w:val="clear" w:color="auto" w:fill="FFFFFF"/>
            <w:spacing w:before="100" w:beforeAutospacing="1" w:after="100" w:afterAutospacing="1" w:line="384" w:lineRule="atLeast"/>
          </w:pPr>
        </w:pPrChange>
      </w:pPr>
    </w:p>
    <w:p w14:paraId="3C4BB2CC" w14:textId="783C0259"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As we saw in </w:t>
      </w:r>
      <w:hyperlink r:id="rId7" w:tgtFrame="_blank" w:history="1">
        <w:r w:rsidRPr="00E55553">
          <w:rPr>
            <w:rFonts w:ascii="Arial" w:eastAsia="Times New Roman" w:hAnsi="Arial" w:cs="Arial"/>
            <w:color w:val="2886AF"/>
            <w:sz w:val="24"/>
            <w:szCs w:val="24"/>
            <w:u w:val="single"/>
          </w:rPr>
          <w:t>Step 2: Build and Deploy Models,</w:t>
        </w:r>
      </w:hyperlink>
      <w:r w:rsidRPr="00E55553">
        <w:rPr>
          <w:rFonts w:ascii="Arial" w:eastAsia="Times New Roman" w:hAnsi="Arial" w:cs="Arial"/>
          <w:color w:val="000000"/>
          <w:sz w:val="24"/>
          <w:szCs w:val="24"/>
        </w:rPr>
        <w:t> a Twin model is responsible for acting upon a set of input data about the twin asset</w:t>
      </w:r>
      <w:r w:rsidR="00FA2988">
        <w:rPr>
          <w:rFonts w:ascii="Arial" w:eastAsia="Times New Roman" w:hAnsi="Arial" w:cs="Arial"/>
          <w:color w:val="000000"/>
          <w:sz w:val="24"/>
          <w:szCs w:val="24"/>
        </w:rPr>
        <w:t xml:space="preserve"> </w:t>
      </w:r>
      <w:r w:rsidR="00C21D99">
        <w:rPr>
          <w:rFonts w:ascii="Arial" w:eastAsia="Times New Roman" w:hAnsi="Arial" w:cs="Arial"/>
          <w:color w:val="000000"/>
          <w:sz w:val="24"/>
          <w:szCs w:val="24"/>
        </w:rPr>
        <w:t xml:space="preserve">and </w:t>
      </w:r>
      <w:r w:rsidR="00FA2988">
        <w:rPr>
          <w:rFonts w:ascii="Arial" w:eastAsia="Times New Roman" w:hAnsi="Arial" w:cs="Arial"/>
          <w:color w:val="000000"/>
          <w:sz w:val="24"/>
          <w:szCs w:val="24"/>
        </w:rPr>
        <w:t>then</w:t>
      </w:r>
      <w:r w:rsidRPr="00E55553">
        <w:rPr>
          <w:rFonts w:ascii="Arial" w:eastAsia="Times New Roman" w:hAnsi="Arial" w:cs="Arial"/>
          <w:color w:val="000000"/>
          <w:sz w:val="24"/>
          <w:szCs w:val="24"/>
        </w:rPr>
        <w:t xml:space="preserve"> producing some output of value representative of the physical twin's condition.  Th</w:t>
      </w:r>
      <w:r w:rsidR="00C21D99">
        <w:rPr>
          <w:rFonts w:ascii="Arial" w:eastAsia="Times New Roman" w:hAnsi="Arial" w:cs="Arial"/>
          <w:color w:val="000000"/>
          <w:sz w:val="24"/>
          <w:szCs w:val="24"/>
        </w:rPr>
        <w:t>is</w:t>
      </w:r>
      <w:r w:rsidRPr="00E55553">
        <w:rPr>
          <w:rFonts w:ascii="Arial" w:eastAsia="Times New Roman" w:hAnsi="Arial" w:cs="Arial"/>
          <w:color w:val="000000"/>
          <w:sz w:val="24"/>
          <w:szCs w:val="24"/>
        </w:rPr>
        <w:t xml:space="preserve"> Orchestration Service is used to execute a Digital Twin model by defining the sequence of tasks </w:t>
      </w:r>
      <w:commentRangeStart w:id="10"/>
      <w:r w:rsidRPr="00E55553">
        <w:rPr>
          <w:rFonts w:ascii="Arial" w:eastAsia="Times New Roman" w:hAnsi="Arial" w:cs="Arial"/>
          <w:color w:val="000000"/>
          <w:sz w:val="24"/>
          <w:szCs w:val="24"/>
        </w:rPr>
        <w:t xml:space="preserve">to acquire </w:t>
      </w:r>
      <w:r w:rsidR="00C21D99">
        <w:rPr>
          <w:rFonts w:ascii="Arial" w:eastAsia="Times New Roman" w:hAnsi="Arial" w:cs="Arial"/>
          <w:color w:val="000000"/>
          <w:sz w:val="24"/>
          <w:szCs w:val="24"/>
        </w:rPr>
        <w:t>input</w:t>
      </w:r>
      <w:r w:rsidR="00C21D99"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data</w:t>
      </w:r>
      <w:r w:rsidR="00C21D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run </w:t>
      </w:r>
      <w:r w:rsidR="00C21D99">
        <w:rPr>
          <w:rFonts w:ascii="Arial" w:eastAsia="Times New Roman" w:hAnsi="Arial" w:cs="Arial"/>
          <w:color w:val="000000"/>
          <w:sz w:val="24"/>
          <w:szCs w:val="24"/>
        </w:rPr>
        <w:t xml:space="preserve">the analytic/model, </w:t>
      </w:r>
      <w:r w:rsidRPr="00E55553">
        <w:rPr>
          <w:rFonts w:ascii="Arial" w:eastAsia="Times New Roman" w:hAnsi="Arial" w:cs="Arial"/>
          <w:color w:val="000000"/>
          <w:sz w:val="24"/>
          <w:szCs w:val="24"/>
        </w:rPr>
        <w:t xml:space="preserve">and persist the twin </w:t>
      </w:r>
      <w:r w:rsidR="00C21D99">
        <w:rPr>
          <w:rFonts w:ascii="Arial" w:eastAsia="Times New Roman" w:hAnsi="Arial" w:cs="Arial"/>
          <w:color w:val="000000"/>
          <w:sz w:val="24"/>
          <w:szCs w:val="24"/>
        </w:rPr>
        <w:t>analytic/</w:t>
      </w:r>
      <w:r w:rsidRPr="00E55553">
        <w:rPr>
          <w:rFonts w:ascii="Arial" w:eastAsia="Times New Roman" w:hAnsi="Arial" w:cs="Arial"/>
          <w:color w:val="000000"/>
          <w:sz w:val="24"/>
          <w:szCs w:val="24"/>
        </w:rPr>
        <w:t>model output</w:t>
      </w:r>
      <w:commentRangeEnd w:id="10"/>
      <w:r w:rsidR="000D4DA1">
        <w:rPr>
          <w:rStyle w:val="CommentReference"/>
        </w:rPr>
        <w:commentReference w:id="10"/>
      </w:r>
      <w:r w:rsidRPr="00E55553">
        <w:rPr>
          <w:rFonts w:ascii="Arial" w:eastAsia="Times New Roman" w:hAnsi="Arial" w:cs="Arial"/>
          <w:color w:val="000000"/>
          <w:sz w:val="24"/>
          <w:szCs w:val="24"/>
        </w:rPr>
        <w:t>.  The orchestration service also handles the passing of data from step to step.</w:t>
      </w:r>
    </w:p>
    <w:p w14:paraId="4EC791BB" w14:textId="15215154" w:rsidR="00A077BD" w:rsidRPr="004D0C99" w:rsidRDefault="00A077BD" w:rsidP="00E55553">
      <w:pPr>
        <w:shd w:val="clear" w:color="auto" w:fill="FFFFFF"/>
        <w:spacing w:beforeAutospacing="1" w:after="0" w:afterAutospacing="1" w:line="240" w:lineRule="auto"/>
        <w:outlineLvl w:val="2"/>
        <w:rPr>
          <w:rFonts w:ascii="Arial" w:eastAsia="Times New Roman" w:hAnsi="Arial" w:cs="Arial"/>
          <w:bCs/>
          <w:color w:val="000000"/>
          <w:sz w:val="24"/>
          <w:szCs w:val="24"/>
          <w:rPrChange w:id="11" w:author="Steuben, Gregg K (GE Global Research, US)" w:date="2016-10-28T15:17:00Z">
            <w:rPr>
              <w:rFonts w:ascii="Arial" w:eastAsia="Times New Roman" w:hAnsi="Arial" w:cs="Arial"/>
              <w:b/>
              <w:bCs/>
              <w:color w:val="000000"/>
              <w:sz w:val="27"/>
              <w:szCs w:val="27"/>
            </w:rPr>
          </w:rPrChange>
        </w:rPr>
      </w:pPr>
      <w:r w:rsidRPr="004D0C99">
        <w:rPr>
          <w:rFonts w:ascii="Arial" w:eastAsia="Times New Roman" w:hAnsi="Arial" w:cs="Arial"/>
          <w:bCs/>
          <w:color w:val="000000"/>
          <w:sz w:val="24"/>
          <w:szCs w:val="24"/>
          <w:rPrChange w:id="12" w:author="Steuben, Gregg K (GE Global Research, US)" w:date="2016-10-28T15:17:00Z">
            <w:rPr>
              <w:rFonts w:ascii="Arial" w:eastAsia="Times New Roman" w:hAnsi="Arial" w:cs="Arial"/>
              <w:b/>
              <w:bCs/>
              <w:color w:val="000000"/>
              <w:sz w:val="27"/>
              <w:szCs w:val="27"/>
            </w:rPr>
          </w:rPrChange>
        </w:rPr>
        <w:t>What you need to do</w:t>
      </w:r>
    </w:p>
    <w:p w14:paraId="54691AA3" w14:textId="56C7EC78"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lastRenderedPageBreak/>
        <w:t>Create the workflow service</w:t>
      </w:r>
    </w:p>
    <w:p w14:paraId="5F2FD23A" w14:textId="602A34DD" w:rsidR="00E55553" w:rsidRDefault="00E55553" w:rsidP="00E55553">
      <w:pPr>
        <w:shd w:val="clear" w:color="auto" w:fill="FFFFFF"/>
        <w:spacing w:beforeAutospacing="1" w:after="0" w:afterAutospacing="1" w:line="384" w:lineRule="atLeast"/>
        <w:rPr>
          <w:rFonts w:ascii="Arial" w:hAnsi="Arial" w:cs="Arial"/>
          <w:color w:val="000000"/>
        </w:rPr>
      </w:pPr>
      <w:r w:rsidRPr="00E55553">
        <w:rPr>
          <w:rFonts w:ascii="Arial" w:eastAsia="Times New Roman" w:hAnsi="Arial" w:cs="Arial"/>
          <w:color w:val="000000"/>
          <w:sz w:val="24"/>
          <w:szCs w:val="24"/>
        </w:rPr>
        <w:t>The tutorial-workflow application exposes a REST endpoint '/workflow/{workflow-id}' that executes the named workflow</w:t>
      </w:r>
      <w:r w:rsidR="0045654F">
        <w:rPr>
          <w:rFonts w:ascii="Arial" w:eastAsia="Times New Roman" w:hAnsi="Arial" w:cs="Arial"/>
          <w:color w:val="000000"/>
          <w:sz w:val="24"/>
          <w:szCs w:val="24"/>
        </w:rPr>
        <w:t xml:space="preserve"> (we’ll discuss {workflow-id} momentarily)</w:t>
      </w:r>
      <w:r w:rsidR="00160378">
        <w:rPr>
          <w:rFonts w:ascii="Arial" w:eastAsia="Times New Roman" w:hAnsi="Arial" w:cs="Arial"/>
          <w:color w:val="000000"/>
          <w:sz w:val="24"/>
          <w:szCs w:val="24"/>
        </w:rPr>
        <w:t xml:space="preserve"> thereby orchestrating the services that we built in previous steps.</w:t>
      </w:r>
      <w:r w:rsidRPr="00E55553">
        <w:rPr>
          <w:rFonts w:ascii="Arial" w:eastAsia="Times New Roman" w:hAnsi="Arial" w:cs="Arial"/>
          <w:color w:val="000000"/>
          <w:sz w:val="24"/>
          <w:szCs w:val="24"/>
        </w:rPr>
        <w:t xml:space="preserve"> </w:t>
      </w:r>
      <w:r w:rsidR="00160378">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Refer to </w:t>
      </w:r>
      <w:hyperlink r:id="rId10" w:history="1">
        <w:r w:rsidRPr="00E55553">
          <w:rPr>
            <w:rFonts w:ascii="Arial" w:eastAsia="Times New Roman" w:hAnsi="Arial" w:cs="Arial"/>
            <w:color w:val="2886AF"/>
            <w:sz w:val="24"/>
            <w:szCs w:val="24"/>
            <w:u w:val="single"/>
          </w:rPr>
          <w:t>Getting Started</w:t>
        </w:r>
      </w:hyperlink>
      <w:r w:rsidRPr="00E55553">
        <w:rPr>
          <w:rFonts w:ascii="Arial" w:eastAsia="Times New Roman" w:hAnsi="Arial" w:cs="Arial"/>
          <w:color w:val="000000"/>
          <w:sz w:val="24"/>
          <w:szCs w:val="24"/>
        </w:rPr>
        <w:t> for download</w:t>
      </w:r>
      <w:r w:rsidR="000D4DA1">
        <w:rPr>
          <w:rFonts w:ascii="Arial" w:eastAsia="Times New Roman" w:hAnsi="Arial" w:cs="Arial"/>
          <w:color w:val="000000"/>
          <w:sz w:val="24"/>
          <w:szCs w:val="24"/>
        </w:rPr>
        <w:t xml:space="preserve"> instructions</w:t>
      </w:r>
      <w:r w:rsidRPr="00E55553">
        <w:rPr>
          <w:rFonts w:ascii="Arial" w:eastAsia="Times New Roman" w:hAnsi="Arial" w:cs="Arial"/>
          <w:color w:val="000000"/>
          <w:sz w:val="24"/>
          <w:szCs w:val="24"/>
        </w:rPr>
        <w:t xml:space="preserve">. We will need to update the </w:t>
      </w:r>
      <w:r w:rsidR="00C21D99">
        <w:rPr>
          <w:rFonts w:ascii="Arial" w:eastAsia="Times New Roman" w:hAnsi="Arial" w:cs="Arial"/>
          <w:color w:val="000000"/>
          <w:sz w:val="24"/>
          <w:szCs w:val="24"/>
        </w:rPr>
        <w:t>BPMN</w:t>
      </w:r>
      <w:commentRangeStart w:id="13"/>
      <w:r w:rsidRPr="00E55553">
        <w:rPr>
          <w:rFonts w:ascii="Arial" w:eastAsia="Times New Roman" w:hAnsi="Arial" w:cs="Arial"/>
          <w:color w:val="000000"/>
          <w:sz w:val="24"/>
          <w:szCs w:val="24"/>
        </w:rPr>
        <w:t xml:space="preserve"> </w:t>
      </w:r>
      <w:commentRangeEnd w:id="13"/>
      <w:r w:rsidR="000D4DA1">
        <w:rPr>
          <w:rStyle w:val="CommentReference"/>
        </w:rPr>
        <w:commentReference w:id="13"/>
      </w:r>
      <w:r w:rsidRPr="00E55553">
        <w:rPr>
          <w:rFonts w:ascii="Arial" w:eastAsia="Times New Roman" w:hAnsi="Arial" w:cs="Arial"/>
          <w:color w:val="000000"/>
          <w:sz w:val="24"/>
          <w:szCs w:val="24"/>
        </w:rPr>
        <w:t xml:space="preserve">file to reference the REST endpoints that we deployed in Steps 1, 2, and 3 </w:t>
      </w:r>
      <w:r w:rsidR="00C21D99">
        <w:rPr>
          <w:rFonts w:ascii="Arial" w:eastAsia="Times New Roman" w:hAnsi="Arial" w:cs="Arial"/>
          <w:color w:val="000000"/>
          <w:sz w:val="24"/>
          <w:szCs w:val="24"/>
        </w:rPr>
        <w:t>before</w:t>
      </w:r>
      <w:commentRangeStart w:id="14"/>
      <w:r w:rsidR="00C21D99">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build</w:t>
      </w:r>
      <w:commentRangeEnd w:id="14"/>
      <w:r w:rsidR="00C21D99">
        <w:rPr>
          <w:rFonts w:ascii="Arial" w:eastAsia="Times New Roman" w:hAnsi="Arial" w:cs="Arial"/>
          <w:color w:val="000000"/>
          <w:sz w:val="24"/>
          <w:szCs w:val="24"/>
        </w:rPr>
        <w:t>ing</w:t>
      </w:r>
      <w:r w:rsidR="000D4DA1">
        <w:rPr>
          <w:rStyle w:val="CommentReference"/>
        </w:rPr>
        <w:commentReference w:id="14"/>
      </w:r>
      <w:r w:rsidRPr="00E55553">
        <w:rPr>
          <w:rFonts w:ascii="Arial" w:eastAsia="Times New Roman" w:hAnsi="Arial" w:cs="Arial"/>
          <w:color w:val="000000"/>
          <w:sz w:val="24"/>
          <w:szCs w:val="24"/>
        </w:rPr>
        <w:t xml:space="preserve"> </w:t>
      </w:r>
      <w:r w:rsidR="00C21D99">
        <w:rPr>
          <w:rFonts w:ascii="Arial" w:eastAsia="Times New Roman" w:hAnsi="Arial" w:cs="Arial"/>
          <w:color w:val="000000"/>
          <w:sz w:val="24"/>
          <w:szCs w:val="24"/>
        </w:rPr>
        <w:t>and</w:t>
      </w:r>
      <w:r w:rsidRPr="00E55553">
        <w:rPr>
          <w:rFonts w:ascii="Arial" w:eastAsia="Times New Roman" w:hAnsi="Arial" w:cs="Arial"/>
          <w:color w:val="000000"/>
          <w:sz w:val="24"/>
          <w:szCs w:val="24"/>
        </w:rPr>
        <w:t xml:space="preserve"> deploying this service.</w:t>
      </w:r>
      <w:r w:rsidR="008E6C82">
        <w:rPr>
          <w:rFonts w:ascii="Arial" w:eastAsia="Times New Roman" w:hAnsi="Arial" w:cs="Arial"/>
          <w:color w:val="000000"/>
          <w:sz w:val="24"/>
          <w:szCs w:val="24"/>
        </w:rPr>
        <w:t xml:space="preserve">  </w:t>
      </w:r>
      <w:r w:rsidR="008E6C82" w:rsidRPr="00B54802">
        <w:rPr>
          <w:rFonts w:ascii="Arial" w:hAnsi="Arial" w:cs="Arial"/>
          <w:color w:val="000000"/>
        </w:rPr>
        <w:t>Refer to </w:t>
      </w:r>
      <w:hyperlink r:id="rId11" w:history="1">
        <w:r w:rsidR="008E6C82" w:rsidRPr="00B54802">
          <w:rPr>
            <w:rFonts w:ascii="Arial" w:hAnsi="Arial" w:cs="Arial"/>
            <w:color w:val="2886AF"/>
            <w:u w:val="single"/>
          </w:rPr>
          <w:t>Getting Started</w:t>
        </w:r>
      </w:hyperlink>
      <w:r w:rsidR="008E6C82" w:rsidRPr="00B54802">
        <w:rPr>
          <w:rFonts w:ascii="Arial" w:hAnsi="Arial" w:cs="Arial"/>
          <w:color w:val="000000"/>
        </w:rPr>
        <w:t> for download and maven build instructions.</w:t>
      </w:r>
    </w:p>
    <w:p w14:paraId="7F4664AC" w14:textId="2EB30662" w:rsidR="00160378" w:rsidRPr="00E55553" w:rsidRDefault="00160378" w:rsidP="00E55553">
      <w:pPr>
        <w:shd w:val="clear" w:color="auto" w:fill="FFFFFF"/>
        <w:spacing w:beforeAutospacing="1" w:after="0" w:afterAutospacing="1" w:line="384" w:lineRule="atLeast"/>
        <w:rPr>
          <w:rFonts w:ascii="Arial" w:eastAsia="Times New Roman" w:hAnsi="Arial" w:cs="Arial"/>
          <w:color w:val="000000"/>
          <w:sz w:val="24"/>
          <w:szCs w:val="24"/>
        </w:rPr>
      </w:pPr>
      <w:r>
        <w:rPr>
          <w:rFonts w:ascii="Arial" w:hAnsi="Arial" w:cs="Arial"/>
          <w:color w:val="000000"/>
        </w:rPr>
        <w:t>Note that the services that this workflow orchestrates have minimal error checking in place.  In your own implementations of similar services, it is worth investing the time to generate meaningful error messages to accompany any exceptions that might be thrown.</w:t>
      </w:r>
    </w:p>
    <w:p w14:paraId="155C8E62" w14:textId="71B1140A"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Update </w:t>
      </w:r>
      <w:r w:rsidR="00C21D99">
        <w:rPr>
          <w:rFonts w:ascii="Arial" w:eastAsia="Times New Roman" w:hAnsi="Arial" w:cs="Arial"/>
          <w:b/>
          <w:bCs/>
          <w:color w:val="000000"/>
          <w:sz w:val="27"/>
          <w:szCs w:val="27"/>
        </w:rPr>
        <w:t>BPMN</w:t>
      </w:r>
      <w:r w:rsidR="00C21D99" w:rsidRPr="00E55553">
        <w:rPr>
          <w:rFonts w:ascii="Arial" w:eastAsia="Times New Roman" w:hAnsi="Arial" w:cs="Arial"/>
          <w:b/>
          <w:bCs/>
          <w:color w:val="000000"/>
          <w:sz w:val="27"/>
          <w:szCs w:val="27"/>
        </w:rPr>
        <w:t xml:space="preserve"> </w:t>
      </w:r>
      <w:r w:rsidRPr="00E55553">
        <w:rPr>
          <w:rFonts w:ascii="Arial" w:eastAsia="Times New Roman" w:hAnsi="Arial" w:cs="Arial"/>
          <w:b/>
          <w:bCs/>
          <w:color w:val="000000"/>
          <w:sz w:val="27"/>
          <w:szCs w:val="27"/>
        </w:rPr>
        <w:t>file</w:t>
      </w:r>
    </w:p>
    <w:p w14:paraId="1ACF0D9C" w14:textId="7E324B4B" w:rsidR="00E55553" w:rsidRDefault="00E55553" w:rsidP="00E55553">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Open the tutorial-svcs/tutorial-workflow/src/main/resources/processes/tutorialWorkflow.bpmn file in a text editor.</w:t>
      </w:r>
    </w:p>
    <w:p w14:paraId="6A7F781A" w14:textId="3F52863B" w:rsidR="0045654F" w:rsidRPr="00E55553" w:rsidRDefault="0045654F" w:rsidP="00E55553">
      <w:pPr>
        <w:numPr>
          <w:ilvl w:val="0"/>
          <w:numId w:val="4"/>
        </w:numPr>
        <w:shd w:val="clear" w:color="auto" w:fill="FFFFFF"/>
        <w:spacing w:after="0" w:line="384" w:lineRule="atLeast"/>
        <w:rPr>
          <w:rFonts w:ascii="Arial" w:eastAsia="Times New Roman" w:hAnsi="Arial" w:cs="Arial"/>
          <w:color w:val="000000"/>
          <w:sz w:val="24"/>
          <w:szCs w:val="24"/>
        </w:rPr>
      </w:pPr>
      <w:r>
        <w:rPr>
          <w:rFonts w:ascii="Arial" w:eastAsia="Times New Roman" w:hAnsi="Arial" w:cs="Arial"/>
          <w:color w:val="000000"/>
          <w:sz w:val="24"/>
          <w:szCs w:val="24"/>
        </w:rPr>
        <w:t>Find the &lt;process&gt; tag and note the value of its “id” attribute.  This is the aforementioned {workflow-id} and is “tutorial-workflow-public” in the context of this tutorial.</w:t>
      </w:r>
    </w:p>
    <w:p w14:paraId="51792395" w14:textId="5DF79595" w:rsidR="0045654F" w:rsidRPr="0045654F" w:rsidRDefault="00E55553" w:rsidP="0045654F">
      <w:pPr>
        <w:numPr>
          <w:ilvl w:val="0"/>
          <w:numId w:val="4"/>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For the Run Analytic task, update the </w:t>
      </w:r>
      <w:proofErr w:type="spellStart"/>
      <w:r w:rsidRPr="00E55553">
        <w:rPr>
          <w:rFonts w:ascii="Arial" w:eastAsia="Times New Roman" w:hAnsi="Arial" w:cs="Arial"/>
          <w:color w:val="000000"/>
          <w:sz w:val="24"/>
          <w:szCs w:val="24"/>
        </w:rPr>
        <w:t>predixZoneId</w:t>
      </w:r>
      <w:proofErr w:type="spellEnd"/>
      <w:r w:rsidRPr="00E55553">
        <w:rPr>
          <w:rFonts w:ascii="Arial" w:eastAsia="Times New Roman" w:hAnsi="Arial" w:cs="Arial"/>
          <w:color w:val="000000"/>
          <w:sz w:val="24"/>
          <w:szCs w:val="24"/>
        </w:rPr>
        <w:t xml:space="preserve"> field value with the </w:t>
      </w:r>
      <w:proofErr w:type="spellStart"/>
      <w:r w:rsidRPr="00E55553">
        <w:rPr>
          <w:rFonts w:ascii="Arial" w:eastAsia="Times New Roman" w:hAnsi="Arial" w:cs="Arial"/>
          <w:color w:val="000000"/>
          <w:sz w:val="24"/>
          <w:szCs w:val="24"/>
        </w:rPr>
        <w:t>guid</w:t>
      </w:r>
      <w:proofErr w:type="spellEnd"/>
      <w:r w:rsidRPr="00E55553">
        <w:rPr>
          <w:rFonts w:ascii="Arial" w:eastAsia="Times New Roman" w:hAnsi="Arial" w:cs="Arial"/>
          <w:color w:val="000000"/>
          <w:sz w:val="24"/>
          <w:szCs w:val="24"/>
        </w:rPr>
        <w:t xml:space="preserve"> value of your Predix Analytic Catalog service.</w:t>
      </w:r>
    </w:p>
    <w:p w14:paraId="7183379E" w14:textId="77777777" w:rsidR="00E55553" w:rsidRPr="00E55553" w:rsidRDefault="00E55553" w:rsidP="00E55553">
      <w:pPr>
        <w:numPr>
          <w:ilvl w:val="0"/>
          <w:numId w:val="4"/>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Update the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for each service task to match its purpose. You can see the sample URL from the Postman collection. Primarily you are updating the Predix GUIDs that are part of the URL.</w:t>
      </w:r>
    </w:p>
    <w:tbl>
      <w:tblPr>
        <w:tblW w:w="131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8"/>
        <w:gridCol w:w="2210"/>
        <w:gridCol w:w="972"/>
        <w:gridCol w:w="9079"/>
      </w:tblGrid>
      <w:tr w:rsidR="00E55553" w:rsidRPr="00E55553" w14:paraId="072D3D21"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51F9908C"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DT Step</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E2B3747"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BPMN Task</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0AF498A1"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 Postman Request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4901973"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sz w:val="21"/>
                <w:szCs w:val="21"/>
              </w:rPr>
              <w:t>Sample URL </w:t>
            </w:r>
          </w:p>
        </w:tc>
      </w:tr>
      <w:tr w:rsidR="008E6C82" w:rsidRPr="00E55553" w14:paraId="4C380322"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tcPr>
          <w:p w14:paraId="789CBE4E" w14:textId="6AC5418C" w:rsidR="008E6C82" w:rsidRPr="00E55553" w:rsidRDefault="008E6C82" w:rsidP="008E6C82">
            <w:pPr>
              <w:spacing w:after="0" w:line="240" w:lineRule="auto"/>
              <w:rPr>
                <w:rFonts w:ascii="Arial" w:eastAsia="Times New Roman" w:hAnsi="Arial" w:cs="Arial"/>
                <w:sz w:val="21"/>
                <w:szCs w:val="21"/>
              </w:rPr>
            </w:pPr>
            <w:commentRangeStart w:id="15"/>
            <w:r w:rsidRPr="00E55553">
              <w:rPr>
                <w:rFonts w:ascii="Arial" w:eastAsia="Times New Roman" w:hAnsi="Arial" w:cs="Arial"/>
                <w:sz w:val="21"/>
                <w:szCs w:val="21"/>
              </w:rPr>
              <w:t>1</w:t>
            </w:r>
            <w:commentRangeEnd w:id="15"/>
            <w:r>
              <w:rPr>
                <w:rStyle w:val="CommentReference"/>
              </w:rPr>
              <w:commentReference w:id="15"/>
            </w:r>
          </w:p>
        </w:tc>
        <w:tc>
          <w:tcPr>
            <w:tcW w:w="0" w:type="auto"/>
            <w:tcBorders>
              <w:top w:val="single" w:sz="6" w:space="0" w:color="D8D8D8"/>
              <w:left w:val="single" w:sz="6" w:space="0" w:color="D8D8D8"/>
              <w:bottom w:val="single" w:sz="6" w:space="0" w:color="D8D8D8"/>
              <w:right w:val="single" w:sz="6" w:space="0" w:color="D8D8D8"/>
            </w:tcBorders>
            <w:vAlign w:val="center"/>
          </w:tcPr>
          <w:p w14:paraId="303DA754" w14:textId="75CB980A"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GetData</w:t>
            </w:r>
            <w:proofErr w:type="spellEnd"/>
          </w:p>
        </w:tc>
        <w:tc>
          <w:tcPr>
            <w:tcW w:w="0" w:type="auto"/>
            <w:tcBorders>
              <w:top w:val="single" w:sz="6" w:space="0" w:color="D8D8D8"/>
              <w:left w:val="single" w:sz="6" w:space="0" w:color="D8D8D8"/>
              <w:bottom w:val="single" w:sz="6" w:space="0" w:color="D8D8D8"/>
              <w:right w:val="single" w:sz="6" w:space="0" w:color="D8D8D8"/>
            </w:tcBorders>
            <w:vAlign w:val="center"/>
          </w:tcPr>
          <w:p w14:paraId="4849180F" w14:textId="1E949E49"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 xml:space="preserve">GET </w:t>
            </w:r>
            <w:proofErr w:type="spellStart"/>
            <w:r w:rsidRPr="00E55553">
              <w:rPr>
                <w:rFonts w:ascii="Arial" w:eastAsia="Times New Roman" w:hAnsi="Arial" w:cs="Arial"/>
                <w:sz w:val="21"/>
                <w:szCs w:val="21"/>
              </w:rPr>
              <w:t>Get</w:t>
            </w:r>
            <w:proofErr w:type="spellEnd"/>
            <w:r w:rsidRPr="00E55553">
              <w:rPr>
                <w:rFonts w:ascii="Arial" w:eastAsia="Times New Roman" w:hAnsi="Arial" w:cs="Arial"/>
                <w:sz w:val="21"/>
                <w:szCs w:val="21"/>
              </w:rPr>
              <w:t xml:space="preserve"> analytic input data</w:t>
            </w:r>
          </w:p>
        </w:tc>
        <w:tc>
          <w:tcPr>
            <w:tcW w:w="0" w:type="auto"/>
            <w:tcBorders>
              <w:top w:val="single" w:sz="6" w:space="0" w:color="D8D8D8"/>
              <w:left w:val="single" w:sz="6" w:space="0" w:color="D8D8D8"/>
              <w:bottom w:val="single" w:sz="6" w:space="0" w:color="D8D8D8"/>
              <w:right w:val="single" w:sz="6" w:space="0" w:color="D8D8D8"/>
            </w:tcBorders>
            <w:vAlign w:val="center"/>
          </w:tcPr>
          <w:p w14:paraId="372CC96C" w14:textId="46892AAA"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https://dt-tutorial-data.run.aws-usw02-pr.ice.predix.io/input?assetId={assetId}&amp;startTimestamp={startTime}&amp;endTimestamp={endTime}]]</w:t>
            </w:r>
          </w:p>
        </w:tc>
      </w:tr>
      <w:tr w:rsidR="008E6C82" w:rsidRPr="00E55553" w14:paraId="0AB8216F"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6D8EC120"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893D3ED"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7A35E2C4" w14:textId="77777777" w:rsidR="008E6C82" w:rsidRPr="00E55553" w:rsidRDefault="008E6C82" w:rsidP="008E6C82">
            <w:pPr>
              <w:spacing w:beforeAutospacing="1" w:after="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br/>
              <w:t> </w:t>
            </w:r>
          </w:p>
          <w:p w14:paraId="004977D6"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D86FF52"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 </w:t>
            </w:r>
          </w:p>
          <w:p w14:paraId="5EFDB79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Execute the analytic</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678288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r w:rsidR="008E6C82" w:rsidRPr="00E55553" w14:paraId="2BEA4E1A"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0306CB8E" w14:textId="315ABE4B" w:rsidR="008E6C82" w:rsidRPr="00E55553" w:rsidRDefault="008E6C82" w:rsidP="008E6C82">
            <w:pPr>
              <w:spacing w:after="0" w:line="240" w:lineRule="auto"/>
              <w:rPr>
                <w:rFonts w:ascii="Arial" w:eastAsia="Times New Roman" w:hAnsi="Arial" w:cs="Arial"/>
                <w:sz w:val="21"/>
                <w:szCs w:val="21"/>
              </w:rPr>
            </w:pPr>
            <w:r>
              <w:rPr>
                <w:rFonts w:ascii="Arial" w:eastAsia="Times New Roman" w:hAnsi="Arial" w:cs="Arial"/>
                <w:sz w:val="21"/>
                <w:szCs w:val="21"/>
              </w:rPr>
              <w:t>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36BBB711"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AnalyticPostProcessing</w:t>
            </w:r>
            <w:proofErr w:type="spellEnd"/>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A6ACEA9"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POST Transform </w:t>
            </w:r>
            <w:r w:rsidRPr="00E55553">
              <w:rPr>
                <w:rFonts w:ascii="Arial" w:eastAsia="Times New Roman" w:hAnsi="Arial" w:cs="Arial"/>
                <w:sz w:val="21"/>
                <w:szCs w:val="21"/>
              </w:rPr>
              <w:lastRenderedPageBreak/>
              <w:t>analytic output</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4E86FE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https://dt-tutorial-result-persistence.run.aws-usw02-pr.ice.predix.io/api/analyticResults]]</w:t>
            </w:r>
          </w:p>
        </w:tc>
      </w:tr>
      <w:tr w:rsidR="008E6C82" w:rsidRPr="00E55553" w14:paraId="022736D5" w14:textId="77777777" w:rsidTr="008E6C82">
        <w:tc>
          <w:tcPr>
            <w:tcW w:w="0" w:type="auto"/>
            <w:tcBorders>
              <w:top w:val="single" w:sz="6" w:space="0" w:color="D8D8D8"/>
              <w:left w:val="single" w:sz="6" w:space="0" w:color="D8D8D8"/>
              <w:bottom w:val="single" w:sz="6" w:space="0" w:color="D8D8D8"/>
              <w:right w:val="single" w:sz="6" w:space="0" w:color="D8D8D8"/>
            </w:tcBorders>
            <w:vAlign w:val="center"/>
            <w:hideMark/>
          </w:tcPr>
          <w:p w14:paraId="56C2FB6F" w14:textId="77777777" w:rsidR="008E6C82" w:rsidRPr="00E55553" w:rsidRDefault="008E6C82" w:rsidP="008E6C82">
            <w:pPr>
              <w:spacing w:after="0" w:line="240" w:lineRule="auto"/>
              <w:rPr>
                <w:rFonts w:ascii="Arial" w:eastAsia="Times New Roman" w:hAnsi="Arial" w:cs="Arial"/>
                <w:sz w:val="21"/>
                <w:szCs w:val="21"/>
              </w:rPr>
            </w:pPr>
            <w:r w:rsidRPr="00E55553">
              <w:rPr>
                <w:rFonts w:ascii="Arial" w:eastAsia="Times New Roman" w:hAnsi="Arial" w:cs="Arial"/>
                <w:sz w:val="21"/>
                <w:szCs w:val="21"/>
              </w:rPr>
              <w:t>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1134AFD0"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p w14:paraId="2D4973EA"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proofErr w:type="spellStart"/>
            <w:r w:rsidRPr="00E55553">
              <w:rPr>
                <w:rFonts w:ascii="Arial" w:eastAsia="Times New Roman" w:hAnsi="Arial" w:cs="Arial"/>
                <w:sz w:val="21"/>
                <w:szCs w:val="21"/>
              </w:rPr>
              <w:t>PersistResults</w:t>
            </w:r>
            <w:proofErr w:type="spellEnd"/>
          </w:p>
          <w:p w14:paraId="75F09812"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A06CFFE"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POST </w:t>
            </w:r>
            <w:proofErr w:type="spellStart"/>
            <w:r w:rsidRPr="00E55553">
              <w:rPr>
                <w:rFonts w:ascii="Arial" w:eastAsia="Times New Roman" w:hAnsi="Arial" w:cs="Arial"/>
                <w:sz w:val="21"/>
                <w:szCs w:val="21"/>
              </w:rPr>
              <w:t>Post</w:t>
            </w:r>
            <w:proofErr w:type="spellEnd"/>
            <w:r w:rsidRPr="00E55553">
              <w:rPr>
                <w:rFonts w:ascii="Arial" w:eastAsia="Times New Roman" w:hAnsi="Arial" w:cs="Arial"/>
                <w:sz w:val="21"/>
                <w:szCs w:val="21"/>
              </w:rPr>
              <w:t xml:space="preserve"> list of results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2661B03" w14:textId="77777777" w:rsidR="008E6C82" w:rsidRPr="00E55553" w:rsidRDefault="008E6C82" w:rsidP="008E6C82">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https://302b3d05-671e-47b3-bb38-b51c98d4e7e2.run.aws-usw02-pr.ice.predix.io/api/v1/analytic/execution/]]</w:t>
            </w:r>
          </w:p>
        </w:tc>
      </w:tr>
    </w:tbl>
    <w:p w14:paraId="20325B6D" w14:textId="33F0C914" w:rsidR="00FB6D3D" w:rsidRPr="004E7CEF" w:rsidRDefault="00FB6D3D" w:rsidP="004E7CEF">
      <w:pPr>
        <w:pStyle w:val="ListParagraph"/>
        <w:numPr>
          <w:ilvl w:val="0"/>
          <w:numId w:val="23"/>
        </w:numPr>
        <w:shd w:val="clear" w:color="auto" w:fill="FFFFFF"/>
        <w:spacing w:beforeAutospacing="1" w:after="0" w:afterAutospacing="1" w:line="384" w:lineRule="atLeast"/>
        <w:rPr>
          <w:rFonts w:ascii="Arial" w:eastAsia="Times New Roman" w:hAnsi="Arial" w:cs="Arial"/>
          <w:bCs/>
          <w:color w:val="000000"/>
          <w:sz w:val="24"/>
          <w:szCs w:val="24"/>
        </w:rPr>
      </w:pPr>
      <w:r w:rsidRPr="004E7CEF">
        <w:rPr>
          <w:rFonts w:ascii="Arial" w:eastAsia="Times New Roman" w:hAnsi="Arial" w:cs="Arial"/>
          <w:bCs/>
          <w:color w:val="000000"/>
          <w:sz w:val="24"/>
          <w:szCs w:val="24"/>
        </w:rPr>
        <w:t xml:space="preserve">Save your changes to the BPMN file and then build your </w:t>
      </w:r>
      <w:r>
        <w:rPr>
          <w:rFonts w:ascii="Arial" w:eastAsia="Times New Roman" w:hAnsi="Arial" w:cs="Arial"/>
          <w:bCs/>
          <w:color w:val="000000"/>
          <w:sz w:val="24"/>
          <w:szCs w:val="24"/>
        </w:rPr>
        <w:t>tutorial-</w:t>
      </w:r>
      <w:r w:rsidRPr="004E7CEF">
        <w:rPr>
          <w:rFonts w:ascii="Arial" w:eastAsia="Times New Roman" w:hAnsi="Arial" w:cs="Arial"/>
          <w:bCs/>
          <w:color w:val="000000"/>
          <w:sz w:val="24"/>
          <w:szCs w:val="24"/>
        </w:rPr>
        <w:t>workflow service.</w:t>
      </w:r>
    </w:p>
    <w:p w14:paraId="356F3CB5" w14:textId="5E30966E"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t>Note</w:t>
      </w:r>
      <w:r w:rsidRPr="00E55553">
        <w:rPr>
          <w:rFonts w:ascii="Arial" w:eastAsia="Times New Roman" w:hAnsi="Arial" w:cs="Arial"/>
          <w:color w:val="000000"/>
          <w:sz w:val="24"/>
          <w:szCs w:val="24"/>
        </w:rPr>
        <w:t xml:space="preserve">: When creating your own workflow, refer to the </w:t>
      </w:r>
      <w:r w:rsidR="00A077BD">
        <w:rPr>
          <w:rFonts w:ascii="Arial" w:eastAsia="Times New Roman" w:hAnsi="Arial" w:cs="Arial"/>
          <w:color w:val="000000"/>
          <w:sz w:val="24"/>
          <w:szCs w:val="24"/>
        </w:rPr>
        <w:t>appendix at the end of this tutorial step</w:t>
      </w:r>
      <w:r w:rsidRPr="00E55553">
        <w:rPr>
          <w:rFonts w:ascii="Arial" w:eastAsia="Times New Roman" w:hAnsi="Arial" w:cs="Arial"/>
          <w:color w:val="000000"/>
          <w:sz w:val="24"/>
          <w:szCs w:val="24"/>
        </w:rPr>
        <w:t xml:space="preserve"> for an explanation of the Digital Twin Orchestration Java </w:t>
      </w:r>
      <w:commentRangeStart w:id="16"/>
      <w:r w:rsidRPr="00E55553">
        <w:rPr>
          <w:rFonts w:ascii="Arial" w:eastAsia="Times New Roman" w:hAnsi="Arial" w:cs="Arial"/>
          <w:color w:val="000000"/>
          <w:sz w:val="24"/>
          <w:szCs w:val="24"/>
        </w:rPr>
        <w:t>Delegates</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details about </w:t>
      </w:r>
      <w:r w:rsidR="008E6C82">
        <w:rPr>
          <w:rFonts w:ascii="Arial" w:eastAsia="Times New Roman" w:hAnsi="Arial" w:cs="Arial"/>
          <w:color w:val="000000"/>
          <w:sz w:val="24"/>
          <w:szCs w:val="24"/>
        </w:rPr>
        <w:t>BPMN</w:t>
      </w:r>
      <w:r w:rsidR="008E6C82" w:rsidRPr="00E55553">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file</w:t>
      </w:r>
      <w:r w:rsidR="004A337F">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w:t>
      </w:r>
      <w:commentRangeEnd w:id="16"/>
      <w:r w:rsidR="004A337F">
        <w:rPr>
          <w:rStyle w:val="CommentReference"/>
        </w:rPr>
        <w:commentReference w:id="16"/>
      </w:r>
      <w:r w:rsidRPr="00E55553">
        <w:rPr>
          <w:rFonts w:ascii="Arial" w:eastAsia="Times New Roman" w:hAnsi="Arial" w:cs="Arial"/>
          <w:color w:val="000000"/>
          <w:sz w:val="24"/>
          <w:szCs w:val="24"/>
        </w:rPr>
        <w:t>helpful delegate classes.</w:t>
      </w:r>
    </w:p>
    <w:p w14:paraId="43B06830" w14:textId="5F0AA98D" w:rsid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1F706138" w14:textId="5A61263A" w:rsidR="008E6C82" w:rsidRPr="004E7CEF" w:rsidRDefault="008E6C82" w:rsidP="004E7CEF">
      <w:pPr>
        <w:pStyle w:val="ListParagraph"/>
        <w:numPr>
          <w:ilvl w:val="0"/>
          <w:numId w:val="19"/>
        </w:numPr>
        <w:rPr>
          <w:rFonts w:ascii="Arial" w:eastAsia="Times New Roman" w:hAnsi="Arial" w:cs="Arial"/>
          <w:color w:val="000000"/>
          <w:sz w:val="24"/>
          <w:szCs w:val="24"/>
        </w:rPr>
      </w:pPr>
      <w:r w:rsidRPr="004E7CEF">
        <w:rPr>
          <w:rFonts w:ascii="Arial" w:hAnsi="Arial" w:cs="Arial"/>
          <w:color w:val="000000"/>
          <w:sz w:val="24"/>
          <w:szCs w:val="24"/>
        </w:rPr>
        <w:t>Configure the appropriate section of the "</w:t>
      </w:r>
      <w:proofErr w:type="spellStart"/>
      <w:r w:rsidRPr="004E7CEF">
        <w:rPr>
          <w:rFonts w:ascii="Arial" w:hAnsi="Arial" w:cs="Arial"/>
          <w:color w:val="000000"/>
          <w:sz w:val="24"/>
          <w:szCs w:val="24"/>
        </w:rPr>
        <w:t>manifest.yml</w:t>
      </w:r>
      <w:proofErr w:type="spellEnd"/>
      <w:r w:rsidRPr="004E7CEF">
        <w:rPr>
          <w:rFonts w:ascii="Arial" w:hAnsi="Arial" w:cs="Arial"/>
          <w:color w:val="000000"/>
          <w:sz w:val="24"/>
          <w:szCs w:val="24"/>
        </w:rPr>
        <w:t>" file in the tutorial-</w:t>
      </w:r>
      <w:proofErr w:type="spellStart"/>
      <w:r w:rsidRPr="004E7CEF">
        <w:rPr>
          <w:rFonts w:ascii="Arial" w:hAnsi="Arial" w:cs="Arial"/>
          <w:color w:val="000000"/>
          <w:sz w:val="24"/>
          <w:szCs w:val="24"/>
        </w:rPr>
        <w:t>svcs</w:t>
      </w:r>
      <w:proofErr w:type="spellEnd"/>
      <w:r w:rsidRPr="004E7CEF">
        <w:rPr>
          <w:rFonts w:ascii="Arial" w:hAnsi="Arial" w:cs="Arial"/>
          <w:color w:val="000000"/>
          <w:sz w:val="24"/>
          <w:szCs w:val="24"/>
        </w:rPr>
        <w:t> directory to reflect your environment</w:t>
      </w:r>
      <w:r w:rsidRPr="004E7CEF">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63A1AF9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6199C82F" w14:textId="3A887692" w:rsidR="0062799C" w:rsidRPr="00E55553" w:rsidRDefault="0062799C" w:rsidP="0062799C">
            <w:pPr>
              <w:spacing w:beforeAutospacing="1" w:after="0" w:afterAutospacing="1" w:line="240" w:lineRule="auto"/>
              <w:rPr>
                <w:rFonts w:ascii="Arial" w:eastAsia="Times New Roman" w:hAnsi="Arial" w:cs="Arial"/>
                <w:sz w:val="21"/>
                <w:szCs w:val="21"/>
              </w:rPr>
            </w:pPr>
            <w:r>
              <w:rPr>
                <w:rFonts w:ascii="Arial" w:eastAsia="Times New Roman" w:hAnsi="Arial" w:cs="Arial"/>
                <w:sz w:val="21"/>
                <w:szCs w:val="21"/>
              </w:rPr>
              <w:br/>
            </w:r>
            <w:r w:rsidRPr="0062799C">
              <w:rPr>
                <w:rFonts w:ascii="Arial" w:eastAsia="Times New Roman" w:hAnsi="Arial" w:cs="Arial"/>
                <w:sz w:val="21"/>
                <w:szCs w:val="21"/>
              </w:rPr>
              <w:t>- name: &lt;YOUR_OWN_UNIQUE_PREFIX&gt;-tutorial-workflow</w:t>
            </w:r>
            <w:r>
              <w:rPr>
                <w:rFonts w:ascii="Arial" w:eastAsia="Times New Roman" w:hAnsi="Arial" w:cs="Arial"/>
                <w:sz w:val="21"/>
                <w:szCs w:val="21"/>
              </w:rPr>
              <w:br/>
            </w:r>
            <w:r w:rsidRPr="0062799C">
              <w:rPr>
                <w:rFonts w:ascii="Arial" w:eastAsia="Times New Roman" w:hAnsi="Arial" w:cs="Arial"/>
                <w:sz w:val="21"/>
                <w:szCs w:val="21"/>
              </w:rPr>
              <w:t xml:space="preserve">  host: &lt;YOUR_OWN_WORKFLOW_SERVICE_PREFIX&gt;-</w:t>
            </w:r>
            <w:proofErr w:type="spellStart"/>
            <w:r w:rsidRPr="0062799C">
              <w:rPr>
                <w:rFonts w:ascii="Arial" w:eastAsia="Times New Roman" w:hAnsi="Arial" w:cs="Arial"/>
                <w:sz w:val="21"/>
                <w:szCs w:val="21"/>
              </w:rPr>
              <w:t>dt</w:t>
            </w:r>
            <w:proofErr w:type="spellEnd"/>
            <w:r w:rsidRPr="0062799C">
              <w:rPr>
                <w:rFonts w:ascii="Arial" w:eastAsia="Times New Roman" w:hAnsi="Arial" w:cs="Arial"/>
                <w:sz w:val="21"/>
                <w:szCs w:val="21"/>
              </w:rPr>
              <w:t>-tutorial-workflow</w:t>
            </w:r>
            <w:r>
              <w:rPr>
                <w:rFonts w:ascii="Arial" w:eastAsia="Times New Roman" w:hAnsi="Arial" w:cs="Arial"/>
                <w:sz w:val="21"/>
                <w:szCs w:val="21"/>
              </w:rPr>
              <w:br/>
            </w:r>
            <w:r w:rsidRPr="0062799C">
              <w:rPr>
                <w:rFonts w:ascii="Arial" w:eastAsia="Times New Roman" w:hAnsi="Arial" w:cs="Arial"/>
                <w:sz w:val="21"/>
                <w:szCs w:val="21"/>
              </w:rPr>
              <w:t xml:space="preserve">  memory: 1G</w:t>
            </w:r>
            <w:r>
              <w:rPr>
                <w:rFonts w:ascii="Arial" w:eastAsia="Times New Roman" w:hAnsi="Arial" w:cs="Arial"/>
                <w:sz w:val="21"/>
                <w:szCs w:val="21"/>
              </w:rPr>
              <w:br/>
            </w:r>
            <w:r w:rsidRPr="0062799C">
              <w:rPr>
                <w:rFonts w:ascii="Arial" w:eastAsia="Times New Roman" w:hAnsi="Arial" w:cs="Arial"/>
                <w:sz w:val="21"/>
                <w:szCs w:val="21"/>
              </w:rPr>
              <w:t xml:space="preserve">  path: tutorial-workflow/target/tutorial-workflow-1.1-SNAPSHOT.jar</w:t>
            </w:r>
            <w:r>
              <w:rPr>
                <w:rFonts w:ascii="Arial" w:eastAsia="Times New Roman" w:hAnsi="Arial" w:cs="Arial"/>
                <w:sz w:val="21"/>
                <w:szCs w:val="21"/>
              </w:rPr>
              <w:br/>
            </w:r>
            <w:r w:rsidRPr="0062799C">
              <w:rPr>
                <w:rFonts w:ascii="Arial" w:eastAsia="Times New Roman" w:hAnsi="Arial" w:cs="Arial"/>
                <w:sz w:val="21"/>
                <w:szCs w:val="21"/>
              </w:rPr>
              <w:t xml:space="preserve">  </w:t>
            </w:r>
            <w:proofErr w:type="spellStart"/>
            <w:r w:rsidRPr="0062799C">
              <w:rPr>
                <w:rFonts w:ascii="Arial" w:eastAsia="Times New Roman" w:hAnsi="Arial" w:cs="Arial"/>
                <w:sz w:val="21"/>
                <w:szCs w:val="21"/>
              </w:rPr>
              <w:t>env</w:t>
            </w:r>
            <w:proofErr w:type="spellEnd"/>
            <w:r w:rsidRPr="0062799C">
              <w:rPr>
                <w:rFonts w:ascii="Arial" w:eastAsia="Times New Roman" w:hAnsi="Arial" w:cs="Arial"/>
                <w:sz w:val="21"/>
                <w:szCs w:val="21"/>
              </w:rPr>
              <w:t>:</w:t>
            </w:r>
            <w:r>
              <w:rPr>
                <w:rFonts w:ascii="Arial" w:eastAsia="Times New Roman" w:hAnsi="Arial" w:cs="Arial"/>
                <w:sz w:val="21"/>
                <w:szCs w:val="21"/>
              </w:rPr>
              <w:br/>
            </w:r>
            <w:r w:rsidRPr="0062799C">
              <w:rPr>
                <w:rFonts w:ascii="Arial" w:eastAsia="Times New Roman" w:hAnsi="Arial" w:cs="Arial"/>
                <w:sz w:val="21"/>
                <w:szCs w:val="21"/>
              </w:rPr>
              <w:t xml:space="preserve">   security_oauth2_resource_tokenInfoUri: </w:t>
            </w:r>
            <w:del w:id="17" w:author="Steuben, Gregg K (GE Global Research, US)" w:date="2016-10-27T16:22:00Z">
              <w:r w:rsidR="00D83E3A" w:rsidDel="00D83E3A">
                <w:fldChar w:fldCharType="begin"/>
              </w:r>
              <w:r w:rsidR="00D83E3A" w:rsidDel="00D83E3A">
                <w:delInstrText xml:space="preserve"> HYPERLINK </w:delInstrText>
              </w:r>
              <w:r w:rsidR="00D83E3A" w:rsidDel="00D83E3A">
                <w:fldChar w:fldCharType="separate"/>
              </w:r>
              <w:r w:rsidR="000E558D" w:rsidRPr="00D83E3A" w:rsidDel="00D83E3A">
                <w:rPr>
                  <w:rPrChange w:id="18" w:author="Steuben, Gregg K (GE Global Research, US)" w:date="2016-10-27T16:22:00Z">
                    <w:rPr>
                      <w:rStyle w:val="Hyperlink"/>
                      <w:rFonts w:ascii="Arial" w:eastAsia="Times New Roman" w:hAnsi="Arial" w:cs="Arial"/>
                      <w:sz w:val="21"/>
                      <w:szCs w:val="21"/>
                    </w:rPr>
                  </w:rPrChange>
                </w:rPr>
                <w:delText>https://&lt;YOUR_UAA_INSTANCE_HERE&gt;.predix-uaa.run.aws-usw02-pr.ice.predix.io/check_token</w:delText>
              </w:r>
              <w:r w:rsidR="00D83E3A" w:rsidDel="00D83E3A">
                <w:rPr>
                  <w:rStyle w:val="Hyperlink"/>
                  <w:rFonts w:ascii="Arial" w:eastAsia="Times New Roman" w:hAnsi="Arial" w:cs="Arial"/>
                  <w:sz w:val="21"/>
                  <w:szCs w:val="21"/>
                </w:rPr>
                <w:fldChar w:fldCharType="end"/>
              </w:r>
            </w:del>
            <w:ins w:id="19" w:author="Steuben, Gregg K (GE Global Research, US)" w:date="2016-10-27T16:22:00Z">
              <w:r w:rsidR="00D83E3A" w:rsidRPr="00D83E3A">
                <w:rPr>
                  <w:rPrChange w:id="20" w:author="Steuben, Gregg K (GE Global Research, US)" w:date="2016-10-27T16:22:00Z">
                    <w:rPr>
                      <w:rStyle w:val="Hyperlink"/>
                      <w:rFonts w:ascii="Arial" w:eastAsia="Times New Roman" w:hAnsi="Arial" w:cs="Arial"/>
                      <w:sz w:val="21"/>
                      <w:szCs w:val="21"/>
                    </w:rPr>
                  </w:rPrChange>
                </w:rPr>
                <w:t>https://&lt;YOUR_UAA_INSTANCE_HERE&gt;.predix-uaa.run.aws-usw02-pr.ice.predix.io/check_token</w:t>
              </w:r>
            </w:ins>
            <w:r>
              <w:rPr>
                <w:rFonts w:ascii="Arial" w:eastAsia="Times New Roman" w:hAnsi="Arial" w:cs="Arial"/>
                <w:sz w:val="21"/>
                <w:szCs w:val="21"/>
              </w:rPr>
              <w:br/>
            </w:r>
            <w:r w:rsidRPr="0062799C">
              <w:rPr>
                <w:rFonts w:ascii="Arial" w:eastAsia="Times New Roman" w:hAnsi="Arial" w:cs="Arial"/>
                <w:sz w:val="21"/>
                <w:szCs w:val="21"/>
              </w:rPr>
              <w:t xml:space="preserve">   security_oauth2_client_clientId: &lt;YOUR_CLIENT_ID&gt;</w:t>
            </w:r>
          </w:p>
        </w:tc>
      </w:tr>
    </w:tbl>
    <w:p w14:paraId="4CDAA2CD" w14:textId="01027609" w:rsidR="00E55553" w:rsidRPr="00E55553"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application </w:t>
      </w:r>
      <w:r w:rsidRPr="004E7CEF">
        <w:rPr>
          <w:rFonts w:ascii="Arial" w:eastAsia="Times New Roman" w:hAnsi="Arial" w:cs="Arial"/>
          <w:b/>
          <w:color w:val="000000"/>
          <w:sz w:val="24"/>
          <w:szCs w:val="24"/>
        </w:rPr>
        <w:t>name</w:t>
      </w:r>
      <w:r w:rsidRPr="00E55553">
        <w:rPr>
          <w:rFonts w:ascii="Arial" w:eastAsia="Times New Roman" w:hAnsi="Arial" w:cs="Arial"/>
          <w:color w:val="000000"/>
          <w:sz w:val="24"/>
          <w:szCs w:val="24"/>
        </w:rPr>
        <w:t xml:space="preserve"> must be unique across </w:t>
      </w:r>
      <w:r w:rsidR="0062799C">
        <w:rPr>
          <w:rFonts w:ascii="Arial" w:eastAsia="Times New Roman" w:hAnsi="Arial" w:cs="Arial"/>
          <w:color w:val="000000"/>
          <w:sz w:val="24"/>
          <w:szCs w:val="24"/>
        </w:rPr>
        <w:t>your</w:t>
      </w:r>
      <w:r w:rsidR="0062799C"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CloudFoundry</w:t>
      </w:r>
      <w:proofErr w:type="spellEnd"/>
      <w:r w:rsidRPr="00E55553">
        <w:rPr>
          <w:rFonts w:ascii="Arial" w:eastAsia="Times New Roman" w:hAnsi="Arial" w:cs="Arial"/>
          <w:color w:val="000000"/>
          <w:sz w:val="24"/>
          <w:szCs w:val="24"/>
        </w:rPr>
        <w:t xml:space="preserve"> Org.</w:t>
      </w:r>
    </w:p>
    <w:p w14:paraId="7AA475F9" w14:textId="5676E8DF" w:rsidR="00E55553" w:rsidRPr="0062799C" w:rsidRDefault="00E55553" w:rsidP="00E55553">
      <w:pPr>
        <w:numPr>
          <w:ilvl w:val="0"/>
          <w:numId w:val="5"/>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E55553">
        <w:rPr>
          <w:rFonts w:ascii="Arial" w:eastAsia="Times New Roman" w:hAnsi="Arial" w:cs="Arial"/>
          <w:color w:val="000000"/>
          <w:sz w:val="24"/>
          <w:szCs w:val="24"/>
        </w:rPr>
        <w:t xml:space="preserve"> must be unique across Predix as this becomes the URL for the </w:t>
      </w:r>
      <w:proofErr w:type="gramStart"/>
      <w:r w:rsidRPr="00E55553">
        <w:rPr>
          <w:rFonts w:ascii="Arial" w:eastAsia="Times New Roman" w:hAnsi="Arial" w:cs="Arial"/>
          <w:color w:val="000000"/>
          <w:sz w:val="24"/>
          <w:szCs w:val="24"/>
        </w:rPr>
        <w:t>microservice</w:t>
      </w:r>
      <w:r w:rsidR="0062799C">
        <w:rPr>
          <w:rFonts w:ascii="Arial" w:eastAsia="Times New Roman" w:hAnsi="Arial" w:cs="Arial"/>
          <w:color w:val="000000"/>
          <w:sz w:val="24"/>
          <w:szCs w:val="24"/>
        </w:rPr>
        <w:t>.</w:t>
      </w:r>
      <w:r w:rsidRPr="0062799C">
        <w:rPr>
          <w:rFonts w:ascii="Arial" w:eastAsia="Times New Roman" w:hAnsi="Arial" w:cs="Arial"/>
          <w:color w:val="000000"/>
          <w:sz w:val="24"/>
          <w:szCs w:val="24"/>
        </w:rPr>
        <w:t>.</w:t>
      </w:r>
      <w:proofErr w:type="gramEnd"/>
      <w:r w:rsidR="0062799C" w:rsidRPr="0062799C">
        <w:rPr>
          <w:rFonts w:ascii="Arial" w:eastAsia="Times New Roman" w:hAnsi="Arial" w:cs="Arial"/>
          <w:color w:val="000000"/>
          <w:sz w:val="24"/>
          <w:szCs w:val="24"/>
        </w:rPr>
        <w:t xml:space="preserve">  </w:t>
      </w:r>
      <w:r w:rsidR="0062799C" w:rsidRPr="004E7CEF">
        <w:rPr>
          <w:rFonts w:ascii="Arial" w:hAnsi="Arial" w:cs="Arial"/>
          <w:color w:val="000000"/>
          <w:sz w:val="24"/>
          <w:szCs w:val="24"/>
        </w:rPr>
        <w:t xml:space="preserve">If you receive an error message while pushing your service to the cloud in the next step, define a new </w:t>
      </w:r>
      <w:r w:rsidR="0062799C" w:rsidRPr="004E7CEF">
        <w:rPr>
          <w:rFonts w:ascii="Arial" w:hAnsi="Arial" w:cs="Arial"/>
          <w:b/>
          <w:color w:val="000000"/>
          <w:sz w:val="24"/>
          <w:szCs w:val="24"/>
        </w:rPr>
        <w:t>host</w:t>
      </w:r>
      <w:r w:rsidR="0062799C" w:rsidRPr="004E7CEF">
        <w:rPr>
          <w:rFonts w:ascii="Arial" w:hAnsi="Arial" w:cs="Arial"/>
          <w:color w:val="000000"/>
          <w:sz w:val="24"/>
          <w:szCs w:val="24"/>
        </w:rPr>
        <w:t>.</w:t>
      </w:r>
    </w:p>
    <w:p w14:paraId="77058661"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UAA instance name for </w:t>
      </w:r>
      <w:r w:rsidRPr="00302B01">
        <w:rPr>
          <w:rFonts w:ascii="Arial" w:hAnsi="Arial" w:cs="Arial"/>
          <w:color w:val="000000"/>
        </w:rPr>
        <w:t>&lt;YOUR_UAA_INSTANCE_HERE&gt;</w:t>
      </w:r>
      <w:r>
        <w:rPr>
          <w:rFonts w:ascii="Arial" w:hAnsi="Arial" w:cs="Arial"/>
          <w:color w:val="000000"/>
        </w:rPr>
        <w:t>.</w:t>
      </w:r>
    </w:p>
    <w:p w14:paraId="77A4814B" w14:textId="77777777" w:rsidR="0062799C" w:rsidRDefault="0062799C" w:rsidP="0062799C">
      <w:pPr>
        <w:numPr>
          <w:ilvl w:val="0"/>
          <w:numId w:val="5"/>
        </w:numPr>
        <w:shd w:val="clear" w:color="auto" w:fill="FFFFFF"/>
        <w:spacing w:after="0" w:line="384" w:lineRule="atLeast"/>
        <w:rPr>
          <w:rFonts w:ascii="Arial" w:hAnsi="Arial" w:cs="Arial"/>
          <w:color w:val="000000"/>
        </w:rPr>
      </w:pPr>
      <w:r>
        <w:rPr>
          <w:rFonts w:ascii="Arial" w:hAnsi="Arial" w:cs="Arial"/>
          <w:color w:val="000000"/>
        </w:rPr>
        <w:t xml:space="preserve">Substitute your client id for </w:t>
      </w:r>
      <w:r w:rsidRPr="00302B01">
        <w:rPr>
          <w:rFonts w:ascii="Arial" w:hAnsi="Arial" w:cs="Arial"/>
          <w:sz w:val="21"/>
          <w:szCs w:val="21"/>
        </w:rPr>
        <w:t>&lt;YOUR_CLIENT_ID&gt;</w:t>
      </w:r>
      <w:r>
        <w:rPr>
          <w:rFonts w:ascii="Arial" w:hAnsi="Arial" w:cs="Arial"/>
          <w:sz w:val="21"/>
          <w:szCs w:val="21"/>
        </w:rPr>
        <w:t>.</w:t>
      </w:r>
    </w:p>
    <w:p w14:paraId="5F77DCA6" w14:textId="3148F231" w:rsidR="00E55553" w:rsidRPr="004E7CEF" w:rsidRDefault="0062799C"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P</w:t>
      </w:r>
      <w:r w:rsidR="00E55553" w:rsidRPr="004E7CE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2C151B2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1458C1F2" w14:textId="568018A4"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push </w:t>
            </w:r>
            <w:r w:rsidR="001250E6" w:rsidRPr="0062799C">
              <w:rPr>
                <w:rFonts w:ascii="Arial" w:eastAsia="Times New Roman" w:hAnsi="Arial" w:cs="Arial"/>
                <w:sz w:val="21"/>
                <w:szCs w:val="21"/>
              </w:rPr>
              <w:t>&lt;YOUR_OWN_UNIQUE_PREFIX&gt;-tutorial-</w:t>
            </w:r>
            <w:proofErr w:type="gramStart"/>
            <w:r w:rsidR="001250E6" w:rsidRPr="0062799C">
              <w:rPr>
                <w:rFonts w:ascii="Arial" w:eastAsia="Times New Roman" w:hAnsi="Arial" w:cs="Arial"/>
                <w:sz w:val="21"/>
                <w:szCs w:val="21"/>
              </w:rPr>
              <w:t>workflow</w:t>
            </w:r>
            <w:r w:rsidR="001250E6" w:rsidRPr="00E55553" w:rsidDel="001250E6">
              <w:rPr>
                <w:rFonts w:ascii="Arial" w:eastAsia="Times New Roman" w:hAnsi="Arial" w:cs="Arial"/>
                <w:sz w:val="21"/>
                <w:szCs w:val="21"/>
              </w:rPr>
              <w:t xml:space="preserve"> </w:t>
            </w:r>
            <w:r w:rsidR="001250E6">
              <w:rPr>
                <w:rFonts w:ascii="Arial" w:eastAsia="Times New Roman" w:hAnsi="Arial" w:cs="Arial"/>
                <w:sz w:val="21"/>
                <w:szCs w:val="21"/>
              </w:rPr>
              <w:t xml:space="preserve"> </w:t>
            </w:r>
            <w:r w:rsidRPr="00E55553">
              <w:rPr>
                <w:rFonts w:ascii="Arial" w:eastAsia="Times New Roman" w:hAnsi="Arial" w:cs="Arial"/>
                <w:sz w:val="21"/>
                <w:szCs w:val="21"/>
              </w:rPr>
              <w:t>--</w:t>
            </w:r>
            <w:proofErr w:type="gramEnd"/>
            <w:r w:rsidRPr="00E55553">
              <w:rPr>
                <w:rFonts w:ascii="Arial" w:eastAsia="Times New Roman" w:hAnsi="Arial" w:cs="Arial"/>
                <w:sz w:val="21"/>
                <w:szCs w:val="21"/>
              </w:rPr>
              <w:t>no-start</w:t>
            </w:r>
          </w:p>
        </w:tc>
      </w:tr>
    </w:tbl>
    <w:p w14:paraId="40BEC65C" w14:textId="57637A98" w:rsidR="00E55553" w:rsidRPr="004E7CEF" w:rsidRDefault="00E55553" w:rsidP="004E7CEF">
      <w:pPr>
        <w:pStyle w:val="NormalWeb"/>
        <w:numPr>
          <w:ilvl w:val="0"/>
          <w:numId w:val="19"/>
        </w:numPr>
        <w:shd w:val="clear" w:color="auto" w:fill="FFFFFF"/>
        <w:spacing w:line="384" w:lineRule="atLeast"/>
        <w:rPr>
          <w:rFonts w:ascii="Arial" w:hAnsi="Arial" w:cs="Arial"/>
          <w:color w:val="000000"/>
        </w:rPr>
      </w:pPr>
      <w:r w:rsidRPr="00E55553">
        <w:rPr>
          <w:rFonts w:ascii="Arial" w:hAnsi="Arial" w:cs="Arial"/>
          <w:color w:val="000000"/>
        </w:rPr>
        <w:t>You'll need to set an environment variable for the security_oauth2_client_clientSecret.</w:t>
      </w:r>
      <w:r w:rsidR="0062799C">
        <w:rPr>
          <w:rFonts w:ascii="Arial" w:hAnsi="Arial" w:cs="Arial"/>
          <w:color w:val="000000"/>
        </w:rPr>
        <w:t xml:space="preserve">  </w:t>
      </w:r>
      <w:r w:rsidR="0062799C" w:rsidRPr="003F1E32">
        <w:rPr>
          <w:rFonts w:ascii="Arial" w:hAnsi="Arial" w:cs="Arial"/>
          <w:color w:val="000000"/>
        </w:rPr>
        <w:t xml:space="preserve">You could set this in the </w:t>
      </w:r>
      <w:proofErr w:type="spellStart"/>
      <w:r w:rsidR="0062799C" w:rsidRPr="003F1E32">
        <w:rPr>
          <w:rFonts w:ascii="Arial" w:hAnsi="Arial" w:cs="Arial"/>
          <w:color w:val="000000"/>
        </w:rPr>
        <w:t>manifest.yml</w:t>
      </w:r>
      <w:proofErr w:type="spellEnd"/>
      <w:r w:rsidR="0062799C" w:rsidRPr="003F1E32">
        <w:rPr>
          <w:rFonts w:ascii="Arial" w:hAnsi="Arial" w:cs="Arial"/>
          <w:color w:val="000000"/>
        </w:rPr>
        <w:t xml:space="preserve"> file </w:t>
      </w:r>
      <w:r w:rsidR="0062799C" w:rsidRPr="003F1E32">
        <w:rPr>
          <w:rFonts w:ascii="Arial" w:hAnsi="Arial" w:cs="Arial"/>
          <w:color w:val="000000"/>
        </w:rPr>
        <w:lastRenderedPageBreak/>
        <w:t>instead, but we recommend using an environment variable as it is more secure than storing passwords in a file, which may result in them being accidentally committed to your source code repository</w:t>
      </w:r>
      <w:r w:rsidR="0062799C">
        <w:rPr>
          <w:rFonts w:ascii="Arial" w:hAnsi="Arial" w:cs="Arial"/>
          <w:color w:val="000000"/>
        </w:rPr>
        <w: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51C4F3CD"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71CC9D8C" w14:textId="0B3E396D"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set-</w:t>
            </w:r>
            <w:proofErr w:type="spellStart"/>
            <w:r w:rsidRPr="00E55553">
              <w:rPr>
                <w:rFonts w:ascii="Arial" w:eastAsia="Times New Roman" w:hAnsi="Arial" w:cs="Arial"/>
                <w:sz w:val="21"/>
                <w:szCs w:val="21"/>
              </w:rPr>
              <w:t>env</w:t>
            </w:r>
            <w:proofErr w:type="spellEnd"/>
            <w:r w:rsidRPr="00E55553">
              <w:rPr>
                <w:rFonts w:ascii="Arial" w:eastAsia="Times New Roman" w:hAnsi="Arial" w:cs="Arial"/>
                <w:sz w:val="21"/>
                <w:szCs w:val="21"/>
              </w:rPr>
              <w:t xml:space="preserve"> </w:t>
            </w:r>
            <w:r w:rsidR="001250E6" w:rsidRPr="0062799C">
              <w:rPr>
                <w:rFonts w:ascii="Arial" w:eastAsia="Times New Roman" w:hAnsi="Arial" w:cs="Arial"/>
                <w:sz w:val="21"/>
                <w:szCs w:val="21"/>
              </w:rPr>
              <w:t>&lt;YOUR_OWN_UNIQUE_PREFIX&gt;-tutorial-workflow</w:t>
            </w:r>
            <w:r w:rsidR="001250E6" w:rsidRPr="00E55553" w:rsidDel="001250E6">
              <w:rPr>
                <w:rFonts w:ascii="Arial" w:eastAsia="Times New Roman" w:hAnsi="Arial" w:cs="Arial"/>
                <w:sz w:val="21"/>
                <w:szCs w:val="21"/>
              </w:rPr>
              <w:t xml:space="preserve"> </w:t>
            </w:r>
            <w:r w:rsidRPr="00E55553">
              <w:rPr>
                <w:rFonts w:ascii="Arial" w:eastAsia="Times New Roman" w:hAnsi="Arial" w:cs="Arial"/>
                <w:sz w:val="21"/>
                <w:szCs w:val="21"/>
              </w:rPr>
              <w:t>security_oauth2_client_clientSecret &lt;your Client Id's secret&gt;</w:t>
            </w:r>
          </w:p>
        </w:tc>
      </w:tr>
    </w:tbl>
    <w:p w14:paraId="26456EE4" w14:textId="77777777" w:rsidR="0062799C" w:rsidRDefault="0062799C" w:rsidP="004E7CEF">
      <w:pPr>
        <w:pStyle w:val="NormalWeb"/>
        <w:numPr>
          <w:ilvl w:val="0"/>
          <w:numId w:val="19"/>
        </w:numPr>
        <w:shd w:val="clear" w:color="auto" w:fill="FFFFFF"/>
        <w:spacing w:line="384" w:lineRule="atLeast"/>
        <w:rPr>
          <w:rFonts w:ascii="Arial" w:hAnsi="Arial" w:cs="Arial"/>
          <w:color w:val="000000"/>
        </w:rPr>
      </w:pPr>
      <w:r>
        <w:rPr>
          <w:rFonts w:ascii="Arial" w:hAnsi="Arial" w:cs="Arial"/>
          <w:color w:val="000000"/>
        </w:rPr>
        <w:t>Start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043FA7B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5BCA8AE7" w14:textId="6D2DC903"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start </w:t>
            </w:r>
            <w:r w:rsidR="001250E6" w:rsidRPr="0062799C">
              <w:rPr>
                <w:rFonts w:ascii="Arial" w:eastAsia="Times New Roman" w:hAnsi="Arial" w:cs="Arial"/>
                <w:sz w:val="21"/>
                <w:szCs w:val="21"/>
              </w:rPr>
              <w:t>&lt;YOUR_OWN_UNIQUE_PREFIX&gt;-tutorial-workflow</w:t>
            </w:r>
          </w:p>
        </w:tc>
      </w:tr>
    </w:tbl>
    <w:p w14:paraId="19112119" w14:textId="43C83555" w:rsidR="00E55553" w:rsidRPr="004E7CEF" w:rsidRDefault="00E55553" w:rsidP="004E7CEF">
      <w:pPr>
        <w:pStyle w:val="ListParagraph"/>
        <w:numPr>
          <w:ilvl w:val="0"/>
          <w:numId w:val="19"/>
        </w:numPr>
        <w:shd w:val="clear" w:color="auto" w:fill="FFFFFF"/>
        <w:spacing w:before="100" w:beforeAutospacing="1" w:after="100" w:afterAutospacing="1" w:line="384" w:lineRule="atLeast"/>
        <w:rPr>
          <w:rFonts w:ascii="Arial" w:eastAsia="Times New Roman" w:hAnsi="Arial" w:cs="Arial"/>
          <w:color w:val="000000"/>
          <w:sz w:val="24"/>
          <w:szCs w:val="24"/>
        </w:rPr>
      </w:pPr>
      <w:r w:rsidRPr="004E7CEF">
        <w:rPr>
          <w:rFonts w:ascii="Arial" w:eastAsia="Times New Roman" w:hAnsi="Arial" w:cs="Arial"/>
          <w:color w:val="000000"/>
          <w:sz w:val="24"/>
          <w:szCs w:val="24"/>
        </w:rPr>
        <w:t>Use "</w:t>
      </w:r>
      <w:proofErr w:type="spellStart"/>
      <w:r w:rsidRPr="004E7CEF">
        <w:rPr>
          <w:rFonts w:ascii="Arial" w:eastAsia="Times New Roman" w:hAnsi="Arial" w:cs="Arial"/>
          <w:color w:val="000000"/>
          <w:sz w:val="24"/>
          <w:szCs w:val="24"/>
        </w:rPr>
        <w:t>cf</w:t>
      </w:r>
      <w:proofErr w:type="spellEnd"/>
      <w:r w:rsidRPr="004E7CEF">
        <w:rPr>
          <w:rFonts w:ascii="Arial" w:eastAsia="Times New Roman" w:hAnsi="Arial" w:cs="Arial"/>
          <w:color w:val="000000"/>
          <w:sz w:val="24"/>
          <w:szCs w:val="24"/>
        </w:rPr>
        <w:t xml:space="preserve"> apps" to discover the URL to your service</w:t>
      </w:r>
      <w:ins w:id="21" w:author="Steuben, Gregg K (GE Global Research, US)" w:date="2016-10-25T15:05:00Z">
        <w:r w:rsidR="0050501B">
          <w:rPr>
            <w:rFonts w:ascii="Arial" w:eastAsia="Times New Roman" w:hAnsi="Arial" w:cs="Arial"/>
            <w:color w:val="000000"/>
            <w:sz w:val="24"/>
            <w:szCs w:val="24"/>
          </w:rPr>
          <w:t xml:space="preserve">.  Prepend the </w:t>
        </w:r>
        <w:r w:rsidR="0050501B">
          <w:rPr>
            <w:rFonts w:ascii="Arial" w:eastAsia="Times New Roman" w:hAnsi="Arial" w:cs="Arial"/>
            <w:color w:val="000000"/>
            <w:sz w:val="24"/>
            <w:szCs w:val="24"/>
          </w:rPr>
          <w:fldChar w:fldCharType="begin"/>
        </w:r>
        <w:r w:rsidR="0050501B">
          <w:rPr>
            <w:rFonts w:ascii="Arial" w:eastAsia="Times New Roman" w:hAnsi="Arial" w:cs="Arial"/>
            <w:color w:val="000000"/>
            <w:sz w:val="24"/>
            <w:szCs w:val="24"/>
          </w:rPr>
          <w:instrText xml:space="preserve"> HYPERLINK "https://" </w:instrText>
        </w:r>
        <w:r w:rsidR="0050501B">
          <w:rPr>
            <w:rFonts w:ascii="Arial" w:eastAsia="Times New Roman" w:hAnsi="Arial" w:cs="Arial"/>
            <w:color w:val="000000"/>
            <w:sz w:val="24"/>
            <w:szCs w:val="24"/>
          </w:rPr>
          <w:fldChar w:fldCharType="separate"/>
        </w:r>
        <w:r w:rsidR="0050501B">
          <w:rPr>
            <w:rStyle w:val="Hyperlink"/>
            <w:rFonts w:ascii="Arial" w:hAnsi="Arial" w:cs="Arial"/>
            <w:sz w:val="24"/>
            <w:szCs w:val="24"/>
          </w:rPr>
          <w:t>https://</w:t>
        </w:r>
        <w:r w:rsidR="0050501B">
          <w:rPr>
            <w:rFonts w:ascii="Arial" w:eastAsia="Times New Roman" w:hAnsi="Arial" w:cs="Arial"/>
            <w:color w:val="000000"/>
            <w:sz w:val="24"/>
            <w:szCs w:val="24"/>
          </w:rPr>
          <w:fldChar w:fldCharType="end"/>
        </w:r>
        <w:r w:rsidR="0050501B">
          <w:rPr>
            <w:rFonts w:ascii="Arial" w:eastAsia="Times New Roman" w:hAnsi="Arial" w:cs="Arial"/>
            <w:color w:val="000000"/>
            <w:sz w:val="24"/>
            <w:szCs w:val="24"/>
          </w:rPr>
          <w:t xml:space="preserve"> protocol then</w:t>
        </w:r>
      </w:ins>
      <w:del w:id="22" w:author="Steuben, Gregg K (GE Global Research, US)" w:date="2016-10-25T15:05:00Z">
        <w:r w:rsidRPr="004E7CEF" w:rsidDel="0050501B">
          <w:rPr>
            <w:rFonts w:ascii="Arial" w:eastAsia="Times New Roman" w:hAnsi="Arial" w:cs="Arial"/>
            <w:color w:val="000000"/>
            <w:sz w:val="24"/>
            <w:szCs w:val="24"/>
          </w:rPr>
          <w:delText xml:space="preserve"> and</w:delText>
        </w:r>
      </w:del>
      <w:r w:rsidRPr="004E7CEF">
        <w:rPr>
          <w:rFonts w:ascii="Arial" w:eastAsia="Times New Roman" w:hAnsi="Arial" w:cs="Arial"/>
          <w:color w:val="000000"/>
          <w:sz w:val="24"/>
          <w:szCs w:val="24"/>
        </w:rPr>
        <w:t xml:space="preserve"> append your API path</w:t>
      </w:r>
      <w:r w:rsidR="0045654F">
        <w:rPr>
          <w:rFonts w:ascii="Arial" w:eastAsia="Times New Roman" w:hAnsi="Arial" w:cs="Arial"/>
          <w:color w:val="000000"/>
          <w:sz w:val="24"/>
          <w:szCs w:val="24"/>
        </w:rPr>
        <w:t>, /workflow/{workflow-id},</w:t>
      </w:r>
      <w:r w:rsidRPr="004E7CEF">
        <w:rPr>
          <w:rFonts w:ascii="Arial" w:eastAsia="Times New Roman" w:hAnsi="Arial" w:cs="Arial"/>
          <w:color w:val="000000"/>
          <w:sz w:val="24"/>
          <w:szCs w:val="24"/>
        </w:rPr>
        <w:t xml:space="preserve"> to get the full URL to your data service</w:t>
      </w:r>
      <w:r w:rsidR="0045654F">
        <w:rPr>
          <w:rFonts w:ascii="Arial" w:eastAsia="Times New Roman" w:hAnsi="Arial" w:cs="Arial"/>
          <w:color w:val="000000"/>
          <w:sz w:val="24"/>
          <w:szCs w:val="24"/>
        </w:rPr>
        <w:t>.</w:t>
      </w: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493A5EB7"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412F6FDC" w14:textId="77777777"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C:\steam-turbine-tutorial\tutorial-svcs&gt; </w:t>
            </w:r>
            <w:proofErr w:type="spellStart"/>
            <w:r w:rsidRPr="00E55553">
              <w:rPr>
                <w:rFonts w:ascii="Arial" w:eastAsia="Times New Roman" w:hAnsi="Arial" w:cs="Arial"/>
                <w:sz w:val="21"/>
                <w:szCs w:val="21"/>
              </w:rPr>
              <w:t>cf</w:t>
            </w:r>
            <w:proofErr w:type="spellEnd"/>
            <w:r w:rsidRPr="00E55553">
              <w:rPr>
                <w:rFonts w:ascii="Arial" w:eastAsia="Times New Roman" w:hAnsi="Arial" w:cs="Arial"/>
                <w:sz w:val="21"/>
                <w:szCs w:val="21"/>
              </w:rPr>
              <w:t xml:space="preserve"> apps</w:t>
            </w:r>
          </w:p>
          <w:p w14:paraId="53E3121A" w14:textId="77777777" w:rsidR="00E55553" w:rsidRPr="00E55553" w:rsidRDefault="00E55553" w:rsidP="00E55553">
            <w:pPr>
              <w:spacing w:beforeAutospacing="1" w:after="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Getting apps in org </w:t>
            </w:r>
            <w:proofErr w:type="spellStart"/>
            <w:r w:rsidRPr="00E55553">
              <w:rPr>
                <w:rFonts w:ascii="Arial" w:eastAsia="Times New Roman" w:hAnsi="Arial" w:cs="Arial"/>
                <w:sz w:val="21"/>
                <w:szCs w:val="21"/>
              </w:rPr>
              <w:t>DigitalTwin</w:t>
            </w:r>
            <w:proofErr w:type="spellEnd"/>
            <w:r w:rsidRPr="00E55553">
              <w:rPr>
                <w:rFonts w:ascii="Arial" w:eastAsia="Times New Roman" w:hAnsi="Arial" w:cs="Arial"/>
                <w:sz w:val="21"/>
                <w:szCs w:val="21"/>
              </w:rPr>
              <w:t xml:space="preserve"> / space dev as 200000000@mail.ad.ge.com...</w:t>
            </w:r>
            <w:r w:rsidRPr="00E55553">
              <w:rPr>
                <w:rFonts w:ascii="Arial" w:eastAsia="Times New Roman" w:hAnsi="Arial" w:cs="Arial"/>
                <w:sz w:val="21"/>
                <w:szCs w:val="21"/>
              </w:rPr>
              <w:br/>
              <w:t>OK</w:t>
            </w:r>
            <w:r w:rsidRPr="00E55553">
              <w:rPr>
                <w:rFonts w:ascii="Arial" w:eastAsia="Times New Roman" w:hAnsi="Arial" w:cs="Arial"/>
                <w:sz w:val="21"/>
                <w:szCs w:val="21"/>
              </w:rPr>
              <w:br/>
              <w:t xml:space="preserve">name                                   requested state   instances   memory   disk   </w:t>
            </w:r>
            <w:proofErr w:type="spellStart"/>
            <w:r w:rsidRPr="00E55553">
              <w:rPr>
                <w:rFonts w:ascii="Arial" w:eastAsia="Times New Roman" w:hAnsi="Arial" w:cs="Arial"/>
                <w:sz w:val="21"/>
                <w:szCs w:val="21"/>
              </w:rPr>
              <w:t>urls</w:t>
            </w:r>
            <w:proofErr w:type="spellEnd"/>
            <w:r w:rsidRPr="00E55553">
              <w:rPr>
                <w:rFonts w:ascii="Arial" w:eastAsia="Times New Roman" w:hAnsi="Arial" w:cs="Arial"/>
                <w:sz w:val="21"/>
                <w:szCs w:val="21"/>
              </w:rPr>
              <w:br/>
              <w:t>...</w:t>
            </w:r>
            <w:r w:rsidRPr="00E55553">
              <w:rPr>
                <w:rFonts w:ascii="Arial" w:eastAsia="Times New Roman" w:hAnsi="Arial" w:cs="Arial"/>
                <w:sz w:val="21"/>
                <w:szCs w:val="21"/>
              </w:rPr>
              <w:br/>
              <w:t xml:space="preserve">tutorial-workflow                   started                 1/1              1G          1G     </w:t>
            </w:r>
            <w:r w:rsidRPr="004E7CEF">
              <w:rPr>
                <w:rFonts w:ascii="Arial" w:eastAsia="Times New Roman" w:hAnsi="Arial" w:cs="Arial"/>
                <w:b/>
                <w:sz w:val="21"/>
                <w:szCs w:val="21"/>
              </w:rPr>
              <w:t>dt-tutorial-workflow.run.aws-usw02-pr.ice.predix.io</w:t>
            </w:r>
            <w:r w:rsidRPr="00E55553">
              <w:rPr>
                <w:rFonts w:ascii="Arial" w:eastAsia="Times New Roman" w:hAnsi="Arial" w:cs="Arial"/>
                <w:sz w:val="21"/>
                <w:szCs w:val="21"/>
              </w:rPr>
              <w:br/>
              <w:t>...</w:t>
            </w:r>
          </w:p>
        </w:tc>
      </w:tr>
    </w:tbl>
    <w:p w14:paraId="5F506234" w14:textId="513C89C5" w:rsidR="00E55553" w:rsidRPr="00E55553" w:rsidRDefault="00BF69A7" w:rsidP="00E55553">
      <w:pPr>
        <w:shd w:val="clear" w:color="auto" w:fill="FFFFFF"/>
        <w:spacing w:before="100" w:beforeAutospacing="1" w:after="100" w:afterAutospacing="1" w:line="384" w:lineRule="atLeast"/>
        <w:rPr>
          <w:rFonts w:ascii="Arial" w:eastAsia="Times New Roman" w:hAnsi="Arial" w:cs="Arial"/>
          <w:color w:val="000000"/>
          <w:sz w:val="24"/>
          <w:szCs w:val="24"/>
        </w:rPr>
      </w:pPr>
      <w:ins w:id="23" w:author="Steuben, Gregg K (GE Global Research, US)" w:date="2016-10-21T12:15:00Z">
        <w:r>
          <w:rPr>
            <w:rFonts w:ascii="Arial" w:eastAsia="Times New Roman" w:hAnsi="Arial" w:cs="Arial"/>
            <w:color w:val="000000"/>
            <w:sz w:val="24"/>
            <w:szCs w:val="24"/>
          </w:rPr>
          <w:t xml:space="preserve">Get a bearer token and </w:t>
        </w:r>
      </w:ins>
      <w:del w:id="24" w:author="Steuben, Gregg K (GE Global Research, US)" w:date="2016-10-21T12:15:00Z">
        <w:r w:rsidR="00E55553" w:rsidRPr="00E55553" w:rsidDel="00BF69A7">
          <w:rPr>
            <w:rFonts w:ascii="Arial" w:eastAsia="Times New Roman" w:hAnsi="Arial" w:cs="Arial"/>
            <w:color w:val="000000"/>
            <w:sz w:val="24"/>
            <w:szCs w:val="24"/>
          </w:rPr>
          <w:delText>T</w:delText>
        </w:r>
      </w:del>
      <w:ins w:id="25" w:author="Steuben, Gregg K (GE Global Research, US)" w:date="2016-10-21T12:15:00Z">
        <w:r>
          <w:rPr>
            <w:rFonts w:ascii="Arial" w:eastAsia="Times New Roman" w:hAnsi="Arial" w:cs="Arial"/>
            <w:color w:val="000000"/>
            <w:sz w:val="24"/>
            <w:szCs w:val="24"/>
          </w:rPr>
          <w:t>t</w:t>
        </w:r>
      </w:ins>
      <w:r w:rsidR="00E55553" w:rsidRPr="00E55553">
        <w:rPr>
          <w:rFonts w:ascii="Arial" w:eastAsia="Times New Roman" w:hAnsi="Arial" w:cs="Arial"/>
          <w:color w:val="000000"/>
          <w:sz w:val="24"/>
          <w:szCs w:val="24"/>
        </w:rPr>
        <w:t>est your service with Postman.</w:t>
      </w:r>
    </w:p>
    <w:p w14:paraId="69B71DD3" w14:textId="017E2800" w:rsidR="00E55553" w:rsidRDefault="00E55553" w:rsidP="00E55553">
      <w:pPr>
        <w:numPr>
          <w:ilvl w:val="0"/>
          <w:numId w:val="6"/>
        </w:numPr>
        <w:shd w:val="clear" w:color="auto" w:fill="FFFFFF"/>
        <w:spacing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Try the </w:t>
      </w:r>
      <w:commentRangeStart w:id="26"/>
      <w:r w:rsidR="00044379">
        <w:rPr>
          <w:rFonts w:ascii="Arial" w:eastAsia="Times New Roman" w:hAnsi="Arial" w:cs="Arial"/>
          <w:color w:val="000000"/>
          <w:sz w:val="24"/>
          <w:szCs w:val="24"/>
        </w:rPr>
        <w:t>“</w:t>
      </w:r>
      <w:r w:rsidR="0062799C">
        <w:rPr>
          <w:rFonts w:ascii="Arial" w:eastAsia="Times New Roman" w:hAnsi="Arial" w:cs="Arial"/>
          <w:color w:val="000000"/>
          <w:sz w:val="24"/>
          <w:szCs w:val="24"/>
        </w:rPr>
        <w:t xml:space="preserve">Execute a </w:t>
      </w:r>
      <w:r w:rsidRPr="00E55553">
        <w:rPr>
          <w:rFonts w:ascii="Arial" w:eastAsia="Times New Roman" w:hAnsi="Arial" w:cs="Arial"/>
          <w:color w:val="000000"/>
          <w:sz w:val="24"/>
          <w:szCs w:val="24"/>
        </w:rPr>
        <w:t>workflow</w:t>
      </w:r>
      <w:r w:rsidR="0062799C">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commentRangeEnd w:id="26"/>
      <w:r w:rsidR="00044379">
        <w:rPr>
          <w:rFonts w:ascii="Arial" w:eastAsia="Times New Roman" w:hAnsi="Arial" w:cs="Arial"/>
          <w:color w:val="000000"/>
          <w:sz w:val="24"/>
          <w:szCs w:val="24"/>
        </w:rPr>
        <w:t xml:space="preserve">POST </w:t>
      </w:r>
      <w:r w:rsidR="00EB5B99">
        <w:rPr>
          <w:rStyle w:val="CommentReference"/>
        </w:rPr>
        <w:commentReference w:id="26"/>
      </w:r>
      <w:r w:rsidRPr="00E55553">
        <w:rPr>
          <w:rFonts w:ascii="Arial" w:eastAsia="Times New Roman" w:hAnsi="Arial" w:cs="Arial"/>
          <w:color w:val="000000"/>
          <w:sz w:val="24"/>
          <w:szCs w:val="24"/>
        </w:rPr>
        <w:t>request: </w:t>
      </w:r>
      <w:r w:rsidR="00EB5B99">
        <w:rPr>
          <w:rFonts w:ascii="Arial" w:eastAsia="Times New Roman" w:hAnsi="Arial" w:cs="Arial"/>
          <w:color w:val="000000"/>
          <w:sz w:val="24"/>
          <w:szCs w:val="24"/>
        </w:rPr>
        <w:t>T</w:t>
      </w:r>
      <w:r w:rsidRPr="00E55553">
        <w:rPr>
          <w:rFonts w:ascii="Arial" w:eastAsia="Times New Roman" w:hAnsi="Arial" w:cs="Arial"/>
          <w:color w:val="000000"/>
          <w:sz w:val="24"/>
          <w:szCs w:val="24"/>
        </w:rPr>
        <w:t xml:space="preserve">he body of the request </w:t>
      </w:r>
      <w:r w:rsidR="00EB5B99">
        <w:rPr>
          <w:rFonts w:ascii="Arial" w:eastAsia="Times New Roman" w:hAnsi="Arial" w:cs="Arial"/>
          <w:color w:val="000000"/>
          <w:sz w:val="24"/>
          <w:szCs w:val="24"/>
        </w:rPr>
        <w:t>should have a “</w:t>
      </w:r>
      <w:proofErr w:type="spellStart"/>
      <w:r w:rsidR="00EB5B99">
        <w:rPr>
          <w:rFonts w:ascii="Arial" w:eastAsia="Times New Roman" w:hAnsi="Arial" w:cs="Arial"/>
          <w:color w:val="000000"/>
          <w:sz w:val="24"/>
          <w:szCs w:val="24"/>
        </w:rPr>
        <w:t>params</w:t>
      </w:r>
      <w:proofErr w:type="spellEnd"/>
      <w:r w:rsidR="00EB5B99">
        <w:rPr>
          <w:rFonts w:ascii="Arial" w:eastAsia="Times New Roman" w:hAnsi="Arial" w:cs="Arial"/>
          <w:color w:val="000000"/>
          <w:sz w:val="24"/>
          <w:szCs w:val="24"/>
        </w:rPr>
        <w:t xml:space="preserve">” key </w:t>
      </w:r>
      <w:r w:rsidR="0062799C">
        <w:rPr>
          <w:rFonts w:ascii="Arial" w:eastAsia="Times New Roman" w:hAnsi="Arial" w:cs="Arial"/>
          <w:color w:val="000000"/>
          <w:sz w:val="24"/>
          <w:szCs w:val="24"/>
        </w:rPr>
        <w:t xml:space="preserve">which </w:t>
      </w:r>
      <w:r w:rsidR="00EB5B99">
        <w:rPr>
          <w:rFonts w:ascii="Arial" w:eastAsia="Times New Roman" w:hAnsi="Arial" w:cs="Arial"/>
          <w:color w:val="000000"/>
          <w:sz w:val="24"/>
          <w:szCs w:val="24"/>
        </w:rPr>
        <w:t>defines an object that contains keys and values for</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assetId</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startTime</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and </w:t>
      </w:r>
      <w:r w:rsidR="00EB5B99">
        <w:rPr>
          <w:rFonts w:ascii="Arial" w:eastAsia="Times New Roman" w:hAnsi="Arial" w:cs="Arial"/>
          <w:color w:val="000000"/>
          <w:sz w:val="24"/>
          <w:szCs w:val="24"/>
        </w:rPr>
        <w:t>“</w:t>
      </w:r>
      <w:proofErr w:type="spellStart"/>
      <w:r w:rsidRPr="00E55553">
        <w:rPr>
          <w:rFonts w:ascii="Arial" w:eastAsia="Times New Roman" w:hAnsi="Arial" w:cs="Arial"/>
          <w:color w:val="000000"/>
          <w:sz w:val="24"/>
          <w:szCs w:val="24"/>
        </w:rPr>
        <w:t>endTime</w:t>
      </w:r>
      <w:proofErr w:type="spellEnd"/>
      <w:r w:rsidR="00EB5B99">
        <w:rPr>
          <w:rFonts w:ascii="Arial" w:eastAsia="Times New Roman" w:hAnsi="Arial" w:cs="Arial"/>
          <w:color w:val="000000"/>
          <w:sz w:val="24"/>
          <w:szCs w:val="24"/>
        </w:rPr>
        <w:t>”</w:t>
      </w:r>
      <w:r w:rsidRPr="00E55553">
        <w:rPr>
          <w:rFonts w:ascii="Arial" w:eastAsia="Times New Roman" w:hAnsi="Arial" w:cs="Arial"/>
          <w:color w:val="000000"/>
          <w:sz w:val="24"/>
          <w:szCs w:val="24"/>
        </w:rPr>
        <w:t>.</w:t>
      </w:r>
    </w:p>
    <w:p w14:paraId="0B915A23" w14:textId="5BDD66BB" w:rsidR="00A1159A" w:rsidRPr="0007003C" w:rsidRDefault="00A1159A" w:rsidP="00E55553">
      <w:pPr>
        <w:numPr>
          <w:ilvl w:val="0"/>
          <w:numId w:val="6"/>
        </w:numPr>
        <w:shd w:val="clear" w:color="auto" w:fill="FFFFFF"/>
        <w:spacing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sample payload below asks </w:t>
      </w:r>
      <w:r w:rsidRPr="0007003C">
        <w:rPr>
          <w:rFonts w:ascii="Arial" w:eastAsia="Times New Roman" w:hAnsi="Arial" w:cs="Arial"/>
          <w:color w:val="000000"/>
          <w:sz w:val="24"/>
          <w:szCs w:val="24"/>
        </w:rPr>
        <w:t xml:space="preserve">the workflow to run against </w:t>
      </w:r>
      <w:proofErr w:type="spellStart"/>
      <w:r w:rsidRPr="0007003C">
        <w:rPr>
          <w:rFonts w:ascii="Arial" w:eastAsia="Times New Roman" w:hAnsi="Arial" w:cs="Arial"/>
          <w:color w:val="000000"/>
          <w:sz w:val="24"/>
          <w:szCs w:val="24"/>
        </w:rPr>
        <w:t>assetId</w:t>
      </w:r>
      <w:proofErr w:type="spellEnd"/>
      <w:r w:rsidRPr="0007003C">
        <w:rPr>
          <w:rFonts w:ascii="Arial" w:eastAsia="Times New Roman" w:hAnsi="Arial" w:cs="Arial"/>
          <w:color w:val="000000"/>
          <w:sz w:val="24"/>
          <w:szCs w:val="24"/>
        </w:rPr>
        <w:t xml:space="preserve"> 2 </w:t>
      </w:r>
      <w:r w:rsidR="0007003C">
        <w:rPr>
          <w:rFonts w:ascii="Arial" w:eastAsia="Times New Roman" w:hAnsi="Arial" w:cs="Arial"/>
          <w:color w:val="000000"/>
          <w:sz w:val="24"/>
          <w:szCs w:val="24"/>
        </w:rPr>
        <w:t xml:space="preserve">(&lt;steam-turbine-id&gt; from Step 1) </w:t>
      </w:r>
      <w:r w:rsidRPr="0007003C">
        <w:rPr>
          <w:rFonts w:ascii="Arial" w:eastAsia="Times New Roman" w:hAnsi="Arial" w:cs="Arial"/>
          <w:color w:val="000000"/>
          <w:sz w:val="24"/>
          <w:szCs w:val="24"/>
        </w:rPr>
        <w:t xml:space="preserve">between </w:t>
      </w:r>
      <w:r w:rsidRPr="004E7CEF">
        <w:rPr>
          <w:rFonts w:ascii="Arial" w:eastAsia="Times New Roman" w:hAnsi="Arial" w:cs="Arial"/>
          <w:sz w:val="24"/>
          <w:szCs w:val="24"/>
        </w:rPr>
        <w:t xml:space="preserve">18000000 (1 January 1970) and 315550800000 (1 January 1980).  This date range encompasses </w:t>
      </w:r>
      <w:r w:rsidR="0007003C" w:rsidRPr="004E7CEF">
        <w:rPr>
          <w:rFonts w:ascii="Arial" w:eastAsia="Times New Roman" w:hAnsi="Arial" w:cs="Arial"/>
          <w:sz w:val="24"/>
          <w:szCs w:val="24"/>
        </w:rPr>
        <w:t xml:space="preserve">the test data which was pushed to the </w:t>
      </w:r>
      <w:proofErr w:type="spellStart"/>
      <w:r w:rsidR="0007003C" w:rsidRPr="004E7CEF">
        <w:rPr>
          <w:rFonts w:ascii="Arial" w:eastAsia="Times New Roman" w:hAnsi="Arial" w:cs="Arial"/>
          <w:sz w:val="24"/>
          <w:szCs w:val="24"/>
        </w:rPr>
        <w:t>timeseries</w:t>
      </w:r>
      <w:proofErr w:type="spellEnd"/>
      <w:r w:rsidR="0007003C" w:rsidRPr="004E7CEF">
        <w:rPr>
          <w:rFonts w:ascii="Arial" w:eastAsia="Times New Roman" w:hAnsi="Arial" w:cs="Arial"/>
          <w:sz w:val="24"/>
          <w:szCs w:val="24"/>
        </w:rPr>
        <w:t xml:space="preserve"> service </w:t>
      </w:r>
      <w:r w:rsidR="0007003C">
        <w:rPr>
          <w:rFonts w:ascii="Arial" w:eastAsia="Times New Roman" w:hAnsi="Arial" w:cs="Arial"/>
          <w:sz w:val="24"/>
          <w:szCs w:val="24"/>
        </w:rPr>
        <w:t xml:space="preserve">at the end of Step 1.  Note that you must ensure that model coefficients exist and data exists for the selected </w:t>
      </w:r>
      <w:proofErr w:type="spellStart"/>
      <w:r w:rsidR="0007003C">
        <w:rPr>
          <w:rFonts w:ascii="Arial" w:eastAsia="Times New Roman" w:hAnsi="Arial" w:cs="Arial"/>
          <w:sz w:val="24"/>
          <w:szCs w:val="24"/>
        </w:rPr>
        <w:t>assetId</w:t>
      </w:r>
      <w:proofErr w:type="spellEnd"/>
      <w:r w:rsidR="0007003C">
        <w:rPr>
          <w:rFonts w:ascii="Arial" w:eastAsia="Times New Roman" w:hAnsi="Arial" w:cs="Arial"/>
          <w:sz w:val="24"/>
          <w:szCs w:val="24"/>
        </w:rPr>
        <w:t xml:space="preserve"> in the chosen </w:t>
      </w:r>
      <w:proofErr w:type="spellStart"/>
      <w:r w:rsidR="0007003C">
        <w:rPr>
          <w:rFonts w:ascii="Arial" w:eastAsia="Times New Roman" w:hAnsi="Arial" w:cs="Arial"/>
          <w:sz w:val="24"/>
          <w:szCs w:val="24"/>
        </w:rPr>
        <w:t>startTime-endTime</w:t>
      </w:r>
      <w:proofErr w:type="spellEnd"/>
      <w:r w:rsidR="0007003C">
        <w:rPr>
          <w:rFonts w:ascii="Arial" w:eastAsia="Times New Roman" w:hAnsi="Arial" w:cs="Arial"/>
          <w:sz w:val="24"/>
          <w:szCs w:val="24"/>
        </w:rPr>
        <w:t xml:space="preserve"> date range.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E55553" w:rsidRPr="00E55553" w14:paraId="6E2B2C8C"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310028D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Sample JSON body for POST workflow execution</w:t>
            </w:r>
          </w:p>
        </w:tc>
      </w:tr>
      <w:tr w:rsidR="00E55553" w:rsidRPr="00E55553" w14:paraId="32B22DA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0958E768" w14:textId="75AD6DFA" w:rsidR="00E55553" w:rsidRPr="00E55553" w:rsidRDefault="00A1159A" w:rsidP="00A1159A">
            <w:pPr>
              <w:spacing w:beforeAutospacing="1" w:after="0" w:afterAutospacing="1" w:line="240" w:lineRule="auto"/>
              <w:rPr>
                <w:rFonts w:ascii="Arial" w:eastAsia="Times New Roman" w:hAnsi="Arial" w:cs="Arial"/>
                <w:sz w:val="21"/>
                <w:szCs w:val="21"/>
              </w:rPr>
            </w:pPr>
            <w:r w:rsidRPr="00A1159A">
              <w:rPr>
                <w:rFonts w:ascii="Arial" w:eastAsia="Times New Roman" w:hAnsi="Arial" w:cs="Arial"/>
                <w:sz w:val="21"/>
                <w:szCs w:val="21"/>
              </w:rPr>
              <w:lastRenderedPageBreak/>
              <w:t>{</w:t>
            </w:r>
            <w:r>
              <w:rPr>
                <w:rFonts w:ascii="Arial" w:eastAsia="Times New Roman" w:hAnsi="Arial" w:cs="Arial"/>
                <w:sz w:val="21"/>
                <w:szCs w:val="21"/>
              </w:rPr>
              <w:br/>
            </w:r>
            <w:r w:rsidRPr="00A1159A">
              <w:rPr>
                <w:rFonts w:ascii="Arial" w:eastAsia="Times New Roman" w:hAnsi="Arial" w:cs="Arial"/>
                <w:sz w:val="21"/>
                <w:szCs w:val="21"/>
              </w:rPr>
              <w:t xml:space="preserve">    "</w:t>
            </w:r>
            <w:proofErr w:type="spellStart"/>
            <w:r w:rsidRPr="00A1159A">
              <w:rPr>
                <w:rFonts w:ascii="Arial" w:eastAsia="Times New Roman" w:hAnsi="Arial" w:cs="Arial"/>
                <w:sz w:val="21"/>
                <w:szCs w:val="21"/>
              </w:rPr>
              <w:t>params</w:t>
            </w:r>
            <w:proofErr w:type="spellEnd"/>
            <w:r w:rsidRPr="00A1159A">
              <w:rPr>
                <w:rFonts w:ascii="Arial" w:eastAsia="Times New Roman" w:hAnsi="Arial" w:cs="Arial"/>
                <w:sz w:val="21"/>
                <w:szCs w:val="21"/>
              </w:rPr>
              <w:t>":</w:t>
            </w:r>
            <w:r>
              <w:rPr>
                <w:rFonts w:ascii="Arial" w:eastAsia="Times New Roman" w:hAnsi="Arial" w:cs="Arial"/>
                <w:sz w:val="21"/>
                <w:szCs w:val="21"/>
              </w:rPr>
              <w:br/>
            </w:r>
            <w:r w:rsidRPr="00A1159A">
              <w:rPr>
                <w:rFonts w:ascii="Arial" w:eastAsia="Times New Roman" w:hAnsi="Arial" w:cs="Arial"/>
                <w:sz w:val="21"/>
                <w:szCs w:val="21"/>
              </w:rPr>
              <w:t xml:space="preserve">     </w:t>
            </w:r>
            <w:proofErr w:type="gramStart"/>
            <w:r w:rsidRPr="00A1159A">
              <w:rPr>
                <w:rFonts w:ascii="Arial" w:eastAsia="Times New Roman" w:hAnsi="Arial" w:cs="Arial"/>
                <w:sz w:val="21"/>
                <w:szCs w:val="21"/>
              </w:rPr>
              <w:t xml:space="preserve">   {</w:t>
            </w:r>
            <w:proofErr w:type="gramEnd"/>
            <w:r>
              <w:rPr>
                <w:rFonts w:ascii="Arial" w:eastAsia="Times New Roman" w:hAnsi="Arial" w:cs="Arial"/>
                <w:sz w:val="21"/>
                <w:szCs w:val="21"/>
              </w:rPr>
              <w:br/>
            </w:r>
            <w:r w:rsidRPr="00A1159A">
              <w:rPr>
                <w:rFonts w:ascii="Arial" w:eastAsia="Times New Roman" w:hAnsi="Arial" w:cs="Arial"/>
                <w:sz w:val="21"/>
                <w:szCs w:val="21"/>
              </w:rPr>
              <w:t xml:space="preserve">            "assetId":2,</w:t>
            </w:r>
            <w:r>
              <w:rPr>
                <w:rFonts w:ascii="Arial" w:eastAsia="Times New Roman" w:hAnsi="Arial" w:cs="Arial"/>
                <w:sz w:val="21"/>
                <w:szCs w:val="21"/>
              </w:rPr>
              <w:br/>
            </w:r>
            <w:r w:rsidRPr="00A1159A">
              <w:rPr>
                <w:rFonts w:ascii="Arial" w:eastAsia="Times New Roman" w:hAnsi="Arial" w:cs="Arial"/>
                <w:sz w:val="21"/>
                <w:szCs w:val="21"/>
              </w:rPr>
              <w:t xml:space="preserve">            "startTime":18000000,</w:t>
            </w:r>
            <w:r>
              <w:rPr>
                <w:rFonts w:ascii="Arial" w:eastAsia="Times New Roman" w:hAnsi="Arial" w:cs="Arial"/>
                <w:sz w:val="21"/>
                <w:szCs w:val="21"/>
              </w:rPr>
              <w:br/>
            </w:r>
            <w:r w:rsidRPr="00A1159A">
              <w:rPr>
                <w:rFonts w:ascii="Arial" w:eastAsia="Times New Roman" w:hAnsi="Arial" w:cs="Arial"/>
                <w:sz w:val="21"/>
                <w:szCs w:val="21"/>
              </w:rPr>
              <w:t xml:space="preserve">            "endTime":315550800000</w:t>
            </w:r>
            <w:r>
              <w:rPr>
                <w:rFonts w:ascii="Arial" w:eastAsia="Times New Roman" w:hAnsi="Arial" w:cs="Arial"/>
                <w:sz w:val="21"/>
                <w:szCs w:val="21"/>
              </w:rPr>
              <w:br/>
            </w:r>
            <w:r w:rsidRPr="00A1159A">
              <w:rPr>
                <w:rFonts w:ascii="Arial" w:eastAsia="Times New Roman" w:hAnsi="Arial" w:cs="Arial"/>
                <w:sz w:val="21"/>
                <w:szCs w:val="21"/>
              </w:rPr>
              <w:t xml:space="preserve">        }</w:t>
            </w:r>
            <w:r>
              <w:rPr>
                <w:rFonts w:ascii="Arial" w:eastAsia="Times New Roman" w:hAnsi="Arial" w:cs="Arial"/>
                <w:sz w:val="21"/>
                <w:szCs w:val="21"/>
              </w:rPr>
              <w:br/>
            </w:r>
            <w:r w:rsidRPr="00A1159A">
              <w:rPr>
                <w:rFonts w:ascii="Arial" w:eastAsia="Times New Roman" w:hAnsi="Arial" w:cs="Arial"/>
                <w:sz w:val="21"/>
                <w:szCs w:val="21"/>
              </w:rPr>
              <w:t>}</w:t>
            </w:r>
            <w:r>
              <w:rPr>
                <w:rFonts w:ascii="Arial" w:eastAsia="Times New Roman" w:hAnsi="Arial" w:cs="Arial"/>
                <w:sz w:val="21"/>
                <w:szCs w:val="21"/>
              </w:rPr>
              <w:br/>
            </w:r>
          </w:p>
        </w:tc>
      </w:tr>
    </w:tbl>
    <w:p w14:paraId="788EA507" w14:textId="19611066"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3206902" w14:textId="4EC211E5" w:rsidR="00CD71A4" w:rsidRDefault="00CD71A4"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noProof/>
        </w:rPr>
        <w:drawing>
          <wp:inline distT="0" distB="0" distL="0" distR="0" wp14:anchorId="06356AD7" wp14:editId="1C55F6A7">
            <wp:extent cx="6834691" cy="5800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5507" cy="5809905"/>
                    </a:xfrm>
                    <a:prstGeom prst="rect">
                      <a:avLst/>
                    </a:prstGeom>
                  </pic:spPr>
                </pic:pic>
              </a:graphicData>
            </a:graphic>
          </wp:inline>
        </w:drawing>
      </w:r>
    </w:p>
    <w:p w14:paraId="135DE852" w14:textId="7FD1ECBB"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lastRenderedPageBreak/>
        <w:t>These are the rest endpoints of interest to the "</w:t>
      </w:r>
      <w:r w:rsidR="00CD71A4">
        <w:rPr>
          <w:rFonts w:ascii="Arial" w:eastAsia="Times New Roman" w:hAnsi="Arial" w:cs="Arial"/>
          <w:color w:val="000000"/>
          <w:sz w:val="24"/>
          <w:szCs w:val="24"/>
        </w:rPr>
        <w:t>tutorial</w:t>
      </w:r>
      <w:r w:rsidRPr="00E55553">
        <w:rPr>
          <w:rFonts w:ascii="Arial" w:eastAsia="Times New Roman" w:hAnsi="Arial" w:cs="Arial"/>
          <w:color w:val="000000"/>
          <w:sz w:val="24"/>
          <w:szCs w:val="24"/>
        </w:rPr>
        <w:t>-workflow" (an implementation of a typical "workflow" service):</w:t>
      </w:r>
    </w:p>
    <w:p w14:paraId="14A63F20" w14:textId="39FF367B"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2"/>
        <w:gridCol w:w="3597"/>
        <w:gridCol w:w="6741"/>
      </w:tblGrid>
      <w:tr w:rsidR="00E55553" w:rsidRPr="00E55553" w14:paraId="6CEC3B1A"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48D05DFB"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REST Service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CB2383A"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URL Example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5C24054D" w14:textId="77777777" w:rsidR="00E55553" w:rsidRPr="00E55553" w:rsidRDefault="00E55553" w:rsidP="00E55553">
            <w:pPr>
              <w:spacing w:after="0" w:line="240" w:lineRule="auto"/>
              <w:rPr>
                <w:rFonts w:ascii="Arial" w:eastAsia="Times New Roman" w:hAnsi="Arial" w:cs="Arial"/>
                <w:sz w:val="21"/>
                <w:szCs w:val="21"/>
              </w:rPr>
            </w:pPr>
            <w:r w:rsidRPr="00E55553">
              <w:rPr>
                <w:rFonts w:ascii="Arial" w:eastAsia="Times New Roman" w:hAnsi="Arial" w:cs="Arial"/>
                <w:b/>
                <w:bCs/>
                <w:sz w:val="21"/>
                <w:szCs w:val="21"/>
              </w:rPr>
              <w:t>Description</w:t>
            </w:r>
          </w:p>
        </w:tc>
      </w:tr>
      <w:tr w:rsidR="00E55553" w:rsidRPr="00E55553" w14:paraId="178DF5D3"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3DA4565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POST - run the workflow</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492532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https://dt-tutorial-workflow.run.aws-usw02-pr.ice.predix.io/workflow/&lt;workflow-id&gt;</w:t>
            </w:r>
          </w:p>
          <w:p w14:paraId="5C8CD46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https://dt-tutorial-workflow.run.aws-usw02-pr.ice.predix.io/workflow/tutorial-workflow-public</w:t>
            </w:r>
          </w:p>
          <w:p w14:paraId="21BE9B4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Include Authorization with appropriate Bearer token in headers.</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28582E1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Sample request body (template parameters used in </w:t>
            </w:r>
            <w:proofErr w:type="spellStart"/>
            <w:r w:rsidRPr="00E55553">
              <w:rPr>
                <w:rFonts w:ascii="Arial" w:eastAsia="Times New Roman" w:hAnsi="Arial" w:cs="Arial"/>
                <w:sz w:val="21"/>
                <w:szCs w:val="21"/>
              </w:rPr>
              <w:t>bpmn</w:t>
            </w:r>
            <w:proofErr w:type="spellEnd"/>
            <w:r w:rsidRPr="00E55553">
              <w:rPr>
                <w:rFonts w:ascii="Arial" w:eastAsia="Times New Roman" w:hAnsi="Arial" w:cs="Arial"/>
                <w:sz w:val="21"/>
                <w:szCs w:val="21"/>
              </w:rPr>
              <w:t xml:space="preserve"> file):</w:t>
            </w:r>
          </w:p>
          <w:p w14:paraId="59EDEC45" w14:textId="7FE94361"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{"params</w:t>
            </w:r>
            <w:proofErr w:type="gramStart"/>
            <w:r w:rsidRPr="00E55553">
              <w:rPr>
                <w:rFonts w:ascii="Arial" w:eastAsia="Times New Roman" w:hAnsi="Arial" w:cs="Arial"/>
                <w:sz w:val="21"/>
                <w:szCs w:val="21"/>
              </w:rPr>
              <w:t>":{</w:t>
            </w:r>
            <w:proofErr w:type="gramEnd"/>
            <w:r w:rsidRPr="00E55553">
              <w:rPr>
                <w:rFonts w:ascii="Arial" w:eastAsia="Times New Roman" w:hAnsi="Arial" w:cs="Arial"/>
                <w:sz w:val="21"/>
                <w:szCs w:val="21"/>
              </w:rPr>
              <w:t>"assetId":</w:t>
            </w:r>
            <w:r w:rsidR="00CD71A4">
              <w:rPr>
                <w:rFonts w:ascii="Arial" w:eastAsia="Times New Roman" w:hAnsi="Arial" w:cs="Arial"/>
                <w:sz w:val="21"/>
                <w:szCs w:val="21"/>
              </w:rPr>
              <w:t>2</w:t>
            </w:r>
            <w:r w:rsidRPr="00E55553">
              <w:rPr>
                <w:rFonts w:ascii="Arial" w:eastAsia="Times New Roman" w:hAnsi="Arial" w:cs="Arial"/>
                <w:sz w:val="21"/>
                <w:szCs w:val="21"/>
              </w:rPr>
              <w:t>,"startTime":</w:t>
            </w:r>
            <w:r w:rsidR="00CD71A4" w:rsidRPr="00CD71A4">
              <w:rPr>
                <w:rFonts w:ascii="Arial" w:eastAsia="Times New Roman" w:hAnsi="Arial" w:cs="Arial"/>
                <w:sz w:val="21"/>
                <w:szCs w:val="21"/>
              </w:rPr>
              <w:t>18000000</w:t>
            </w:r>
            <w:r w:rsidRPr="00E55553">
              <w:rPr>
                <w:rFonts w:ascii="Arial" w:eastAsia="Times New Roman" w:hAnsi="Arial" w:cs="Arial"/>
                <w:sz w:val="21"/>
                <w:szCs w:val="21"/>
              </w:rPr>
              <w:t>,"endTime":</w:t>
            </w:r>
            <w:r w:rsidR="00CD71A4" w:rsidRPr="00CD71A4">
              <w:rPr>
                <w:rFonts w:ascii="Arial" w:eastAsia="Times New Roman" w:hAnsi="Arial" w:cs="Arial"/>
                <w:sz w:val="21"/>
                <w:szCs w:val="21"/>
              </w:rPr>
              <w:t>315550800000</w:t>
            </w:r>
            <w:r w:rsidRPr="00E55553">
              <w:rPr>
                <w:rFonts w:ascii="Arial" w:eastAsia="Times New Roman" w:hAnsi="Arial" w:cs="Arial"/>
                <w:sz w:val="21"/>
                <w:szCs w:val="21"/>
              </w:rPr>
              <w:t>]</w:t>
            </w:r>
          </w:p>
        </w:tc>
      </w:tr>
    </w:tbl>
    <w:p w14:paraId="40369847" w14:textId="24D45A9F" w:rsidR="00583433" w:rsidRPr="004E7CEF" w:rsidRDefault="00583433" w:rsidP="00E55553">
      <w:pPr>
        <w:shd w:val="clear" w:color="auto" w:fill="FFFFFF"/>
        <w:spacing w:beforeAutospacing="1" w:after="0" w:afterAutospacing="1" w:line="240" w:lineRule="auto"/>
        <w:outlineLvl w:val="2"/>
        <w:rPr>
          <w:rFonts w:ascii="Arial" w:eastAsia="Times New Roman" w:hAnsi="Arial" w:cs="Arial"/>
          <w:bCs/>
          <w:color w:val="000000"/>
          <w:sz w:val="24"/>
          <w:szCs w:val="24"/>
        </w:rPr>
      </w:pPr>
      <w:r>
        <w:rPr>
          <w:rFonts w:ascii="Arial" w:eastAsia="Times New Roman" w:hAnsi="Arial" w:cs="Arial"/>
          <w:bCs/>
          <w:color w:val="000000"/>
          <w:sz w:val="24"/>
          <w:szCs w:val="24"/>
        </w:rPr>
        <w:t xml:space="preserve">If your workflow executed successfully, then the results of the analytic must have been saved via the service application that you created in Step 3 (tutorial-result-persistence).  That service application has an endpoint that allows you to get a list of all the analytic results. You can use </w:t>
      </w:r>
      <w:r w:rsidR="00387EAA">
        <w:rPr>
          <w:rFonts w:ascii="Arial" w:eastAsia="Times New Roman" w:hAnsi="Arial" w:cs="Arial"/>
          <w:bCs/>
          <w:color w:val="000000"/>
          <w:sz w:val="24"/>
          <w:szCs w:val="24"/>
        </w:rPr>
        <w:t>the</w:t>
      </w:r>
      <w:r>
        <w:rPr>
          <w:rFonts w:ascii="Arial" w:eastAsia="Times New Roman" w:hAnsi="Arial" w:cs="Arial"/>
          <w:bCs/>
          <w:color w:val="000000"/>
          <w:sz w:val="24"/>
          <w:szCs w:val="24"/>
        </w:rPr>
        <w:t xml:space="preserve"> “Get all analytic results” </w:t>
      </w:r>
      <w:r w:rsidR="00387EAA">
        <w:rPr>
          <w:rFonts w:ascii="Arial" w:eastAsia="Times New Roman" w:hAnsi="Arial" w:cs="Arial"/>
          <w:bCs/>
          <w:color w:val="000000"/>
          <w:sz w:val="24"/>
          <w:szCs w:val="24"/>
        </w:rPr>
        <w:t xml:space="preserve">request from the </w:t>
      </w:r>
      <w:r>
        <w:rPr>
          <w:rFonts w:ascii="Arial" w:eastAsia="Times New Roman" w:hAnsi="Arial" w:cs="Arial"/>
          <w:bCs/>
          <w:color w:val="000000"/>
          <w:sz w:val="24"/>
          <w:szCs w:val="24"/>
        </w:rPr>
        <w:t xml:space="preserve">Postman </w:t>
      </w:r>
      <w:r w:rsidR="00387EAA">
        <w:rPr>
          <w:rFonts w:ascii="Arial" w:eastAsia="Times New Roman" w:hAnsi="Arial" w:cs="Arial"/>
          <w:bCs/>
          <w:color w:val="000000"/>
          <w:sz w:val="24"/>
          <w:szCs w:val="24"/>
        </w:rPr>
        <w:t>collection’s “Step 3 – Store Data” folder to verify that your workflow properly executed.</w:t>
      </w:r>
    </w:p>
    <w:p w14:paraId="4BB61D6A" w14:textId="5650451E" w:rsidR="00D2413A" w:rsidRPr="00E55553" w:rsidRDefault="00D2413A" w:rsidP="00D2413A">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 xml:space="preserve">Create the </w:t>
      </w:r>
      <w:r>
        <w:rPr>
          <w:rFonts w:ascii="Arial" w:eastAsia="Times New Roman" w:hAnsi="Arial" w:cs="Arial"/>
          <w:b/>
          <w:bCs/>
          <w:color w:val="000000"/>
          <w:sz w:val="27"/>
          <w:szCs w:val="27"/>
        </w:rPr>
        <w:t>tutorial simulator service application</w:t>
      </w:r>
    </w:p>
    <w:p w14:paraId="17595DC7" w14:textId="50685104" w:rsidR="00D2413A" w:rsidRDefault="00D2413A" w:rsidP="00E55553">
      <w:p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This service simulates new data coming into your workflow</w:t>
      </w:r>
      <w:r w:rsidR="00502E84">
        <w:rPr>
          <w:rFonts w:ascii="Arial" w:eastAsia="Times New Roman" w:hAnsi="Arial" w:cs="Arial"/>
          <w:color w:val="000000"/>
          <w:sz w:val="24"/>
          <w:szCs w:val="24"/>
        </w:rPr>
        <w:t xml:space="preserve"> by invoking the workflow on different time windows of the data that already exists in your </w:t>
      </w:r>
      <w:proofErr w:type="spellStart"/>
      <w:r w:rsidR="00502E84">
        <w:rPr>
          <w:rFonts w:ascii="Arial" w:eastAsia="Times New Roman" w:hAnsi="Arial" w:cs="Arial"/>
          <w:color w:val="000000"/>
          <w:sz w:val="24"/>
          <w:szCs w:val="24"/>
        </w:rPr>
        <w:t>timeseries</w:t>
      </w:r>
      <w:proofErr w:type="spellEnd"/>
      <w:r w:rsidR="00502E84">
        <w:rPr>
          <w:rFonts w:ascii="Arial" w:eastAsia="Times New Roman" w:hAnsi="Arial" w:cs="Arial"/>
          <w:color w:val="000000"/>
          <w:sz w:val="24"/>
          <w:szCs w:val="24"/>
        </w:rPr>
        <w:t xml:space="preserve"> database</w:t>
      </w:r>
      <w:r>
        <w:rPr>
          <w:rFonts w:ascii="Arial" w:eastAsia="Times New Roman" w:hAnsi="Arial" w:cs="Arial"/>
          <w:color w:val="000000"/>
          <w:sz w:val="24"/>
          <w:szCs w:val="24"/>
        </w:rPr>
        <w:t xml:space="preserve">.  </w:t>
      </w:r>
      <w:r w:rsidR="00502E84">
        <w:rPr>
          <w:rFonts w:ascii="Arial" w:eastAsia="Times New Roman" w:hAnsi="Arial" w:cs="Arial"/>
          <w:color w:val="000000"/>
          <w:sz w:val="24"/>
          <w:szCs w:val="24"/>
        </w:rPr>
        <w:t xml:space="preserve">Note that this simulator does not actually create any new data.  It relies on data that you pushed to </w:t>
      </w:r>
      <w:proofErr w:type="spellStart"/>
      <w:r w:rsidR="00502E84">
        <w:rPr>
          <w:rFonts w:ascii="Arial" w:eastAsia="Times New Roman" w:hAnsi="Arial" w:cs="Arial"/>
          <w:color w:val="000000"/>
          <w:sz w:val="24"/>
          <w:szCs w:val="24"/>
        </w:rPr>
        <w:t>timeseries</w:t>
      </w:r>
      <w:proofErr w:type="spellEnd"/>
      <w:r w:rsidR="00502E84">
        <w:rPr>
          <w:rFonts w:ascii="Arial" w:eastAsia="Times New Roman" w:hAnsi="Arial" w:cs="Arial"/>
          <w:color w:val="000000"/>
          <w:sz w:val="24"/>
          <w:szCs w:val="24"/>
        </w:rPr>
        <w:t xml:space="preserve"> back in Step 1.  The simulator also </w:t>
      </w:r>
      <w:r w:rsidRPr="00D2413A">
        <w:rPr>
          <w:rFonts w:ascii="Arial" w:eastAsia="Times New Roman" w:hAnsi="Arial" w:cs="Arial"/>
          <w:color w:val="000000"/>
          <w:sz w:val="24"/>
          <w:szCs w:val="24"/>
        </w:rPr>
        <w:t>generates Swagger documentation for all RESTful endpoints</w:t>
      </w:r>
      <w:r>
        <w:rPr>
          <w:rFonts w:ascii="Arial" w:eastAsia="Times New Roman" w:hAnsi="Arial" w:cs="Arial"/>
          <w:color w:val="000000"/>
          <w:sz w:val="24"/>
          <w:szCs w:val="24"/>
        </w:rPr>
        <w:t xml:space="preserve"> for running the simulator</w:t>
      </w:r>
      <w:r w:rsidRPr="00D2413A">
        <w:rPr>
          <w:rFonts w:ascii="Arial" w:eastAsia="Times New Roman" w:hAnsi="Arial" w:cs="Arial"/>
          <w:color w:val="000000"/>
          <w:sz w:val="24"/>
          <w:szCs w:val="24"/>
        </w:rPr>
        <w:t>. The Swagger GUI may be accessed via web browser at /swagger-ui.html.</w:t>
      </w:r>
    </w:p>
    <w:p w14:paraId="5ABACF78" w14:textId="643497A1" w:rsidR="00D2413A" w:rsidRDefault="001B2643" w:rsidP="004E7CEF">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Configure the appropriate section of the </w:t>
      </w:r>
      <w:proofErr w:type="spellStart"/>
      <w:r>
        <w:rPr>
          <w:rFonts w:ascii="Arial" w:eastAsia="Times New Roman" w:hAnsi="Arial" w:cs="Arial"/>
          <w:color w:val="000000"/>
          <w:sz w:val="24"/>
          <w:szCs w:val="24"/>
        </w:rPr>
        <w:t>manifest.yml</w:t>
      </w:r>
      <w:proofErr w:type="spellEnd"/>
      <w:r>
        <w:rPr>
          <w:rFonts w:ascii="Arial" w:eastAsia="Times New Roman" w:hAnsi="Arial" w:cs="Arial"/>
          <w:color w:val="000000"/>
          <w:sz w:val="24"/>
          <w:szCs w:val="24"/>
        </w:rPr>
        <w:t xml:space="preserve"> file in the tutorial-</w:t>
      </w:r>
      <w:proofErr w:type="spellStart"/>
      <w:r>
        <w:rPr>
          <w:rFonts w:ascii="Arial" w:eastAsia="Times New Roman" w:hAnsi="Arial" w:cs="Arial"/>
          <w:color w:val="000000"/>
          <w:sz w:val="24"/>
          <w:szCs w:val="24"/>
        </w:rPr>
        <w:t>svcs</w:t>
      </w:r>
      <w:proofErr w:type="spellEnd"/>
      <w:r>
        <w:rPr>
          <w:rFonts w:ascii="Arial" w:eastAsia="Times New Roman" w:hAnsi="Arial" w:cs="Arial"/>
          <w:color w:val="000000"/>
          <w:sz w:val="24"/>
          <w:szCs w:val="24"/>
        </w:rPr>
        <w:t xml:space="preserve"> directory to reflect your environment.</w:t>
      </w:r>
    </w:p>
    <w:p w14:paraId="44B9B76A" w14:textId="77777777" w:rsidR="001B2643" w:rsidRPr="004E7CEF" w:rsidRDefault="001B2643" w:rsidP="004E7CEF">
      <w:pPr>
        <w:ind w:left="360"/>
        <w:rPr>
          <w:rFonts w:ascii="Arial" w:eastAsia="Times New Roman" w:hAnsi="Arial" w:cs="Arial"/>
          <w:color w:val="000000"/>
          <w:sz w:val="24"/>
          <w:szCs w:val="24"/>
        </w:rPr>
      </w:pPr>
      <w:r w:rsidRPr="004E7CEF">
        <w:rPr>
          <w:rFonts w:ascii="Arial" w:eastAsia="Times New Roman" w:hAnsi="Arial" w:cs="Arial"/>
          <w:sz w:val="21"/>
          <w:szCs w:val="21"/>
        </w:rPr>
        <w:br/>
      </w:r>
    </w:p>
    <w:tbl>
      <w:tblPr>
        <w:tblW w:w="112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1B2643" w:rsidRPr="00E55553" w14:paraId="537DCD0B" w14:textId="77777777" w:rsidTr="004E7CEF">
        <w:tc>
          <w:tcPr>
            <w:tcW w:w="0" w:type="auto"/>
            <w:tcBorders>
              <w:top w:val="single" w:sz="6" w:space="0" w:color="D8D8D8"/>
              <w:left w:val="single" w:sz="6" w:space="0" w:color="D8D8D8"/>
              <w:bottom w:val="single" w:sz="6" w:space="0" w:color="D8D8D8"/>
              <w:right w:val="single" w:sz="6" w:space="0" w:color="D8D8D8"/>
            </w:tcBorders>
            <w:vAlign w:val="center"/>
            <w:hideMark/>
          </w:tcPr>
          <w:p w14:paraId="23BE382D" w14:textId="134D14D8" w:rsidR="001B2643" w:rsidRPr="004E7CEF" w:rsidRDefault="001B2643" w:rsidP="004E7CEF">
            <w:pPr>
              <w:spacing w:beforeAutospacing="1" w:after="0" w:afterAutospacing="1" w:line="240" w:lineRule="auto"/>
              <w:rPr>
                <w:rFonts w:ascii="Arial" w:eastAsia="Times New Roman" w:hAnsi="Arial" w:cs="Arial"/>
                <w:sz w:val="21"/>
                <w:szCs w:val="21"/>
              </w:rPr>
            </w:pPr>
            <w:r w:rsidRPr="004E7CEF">
              <w:rPr>
                <w:rFonts w:ascii="Arial" w:eastAsia="Times New Roman" w:hAnsi="Arial" w:cs="Arial"/>
                <w:sz w:val="21"/>
                <w:szCs w:val="21"/>
              </w:rPr>
              <w:t>- name: &lt;YOUR_OWN_UNIQUE_PREFIX&gt;-tutorial-simulator</w:t>
            </w:r>
            <w:r>
              <w:rPr>
                <w:rFonts w:ascii="Arial" w:eastAsia="Times New Roman" w:hAnsi="Arial" w:cs="Arial"/>
                <w:sz w:val="21"/>
                <w:szCs w:val="21"/>
              </w:rPr>
              <w:br/>
            </w:r>
            <w:r w:rsidRPr="004E7CEF">
              <w:rPr>
                <w:rFonts w:ascii="Arial" w:eastAsia="Times New Roman" w:hAnsi="Arial" w:cs="Arial"/>
                <w:sz w:val="21"/>
                <w:szCs w:val="21"/>
              </w:rPr>
              <w:t xml:space="preserve">  host: &lt;YOUR_OWN_SIMULATOR_PREFIX&gt;-</w:t>
            </w:r>
            <w:proofErr w:type="spellStart"/>
            <w:r w:rsidRPr="004E7CEF">
              <w:rPr>
                <w:rFonts w:ascii="Arial" w:eastAsia="Times New Roman" w:hAnsi="Arial" w:cs="Arial"/>
                <w:sz w:val="21"/>
                <w:szCs w:val="21"/>
              </w:rPr>
              <w:t>dt</w:t>
            </w:r>
            <w:proofErr w:type="spellEnd"/>
            <w:r w:rsidRPr="004E7CEF">
              <w:rPr>
                <w:rFonts w:ascii="Arial" w:eastAsia="Times New Roman" w:hAnsi="Arial" w:cs="Arial"/>
                <w:sz w:val="21"/>
                <w:szCs w:val="21"/>
              </w:rPr>
              <w:t>-tutorial-simulator</w:t>
            </w:r>
            <w:r>
              <w:rPr>
                <w:rFonts w:ascii="Arial" w:eastAsia="Times New Roman" w:hAnsi="Arial" w:cs="Arial"/>
                <w:sz w:val="21"/>
                <w:szCs w:val="21"/>
              </w:rPr>
              <w:br/>
            </w:r>
            <w:r w:rsidRPr="004E7CEF">
              <w:rPr>
                <w:rFonts w:ascii="Arial" w:eastAsia="Times New Roman" w:hAnsi="Arial" w:cs="Arial"/>
                <w:sz w:val="21"/>
                <w:szCs w:val="21"/>
              </w:rPr>
              <w:t xml:space="preserve">  memory: 1G</w:t>
            </w:r>
            <w:r>
              <w:rPr>
                <w:rFonts w:ascii="Arial" w:eastAsia="Times New Roman" w:hAnsi="Arial" w:cs="Arial"/>
                <w:sz w:val="21"/>
                <w:szCs w:val="21"/>
              </w:rPr>
              <w:br/>
            </w:r>
            <w:r w:rsidRPr="004E7CEF">
              <w:rPr>
                <w:rFonts w:ascii="Arial" w:eastAsia="Times New Roman" w:hAnsi="Arial" w:cs="Arial"/>
                <w:sz w:val="21"/>
                <w:szCs w:val="21"/>
              </w:rPr>
              <w:lastRenderedPageBreak/>
              <w:t xml:space="preserve">  path: tutorial-simulator/target/tutorial-simulator-1.1-SNAPSHOT.jar</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env</w:t>
            </w:r>
            <w:proofErr w:type="spellEnd"/>
            <w:r w:rsidRPr="004E7CEF">
              <w:rPr>
                <w:rFonts w:ascii="Arial" w:eastAsia="Times New Roman" w:hAnsi="Arial" w:cs="Arial"/>
                <w:sz w:val="21"/>
                <w:szCs w:val="21"/>
              </w:rPr>
              <w:t>:</w:t>
            </w:r>
            <w:r>
              <w:rPr>
                <w:rFonts w:ascii="Arial" w:eastAsia="Times New Roman" w:hAnsi="Arial" w:cs="Arial"/>
                <w:sz w:val="21"/>
                <w:szCs w:val="21"/>
              </w:rPr>
              <w:br/>
            </w:r>
            <w:r w:rsidRPr="004E7CEF">
              <w:rPr>
                <w:rFonts w:ascii="Arial" w:eastAsia="Times New Roman" w:hAnsi="Arial" w:cs="Arial"/>
                <w:sz w:val="21"/>
                <w:szCs w:val="21"/>
              </w:rPr>
              <w:t xml:space="preserve">    # If using a proxy configure your proxy settings</w:t>
            </w:r>
            <w:r>
              <w:rPr>
                <w:rFonts w:ascii="Arial" w:eastAsia="Times New Roman" w:hAnsi="Arial" w:cs="Arial"/>
                <w:sz w:val="21"/>
                <w:szCs w:val="21"/>
              </w:rPr>
              <w:br/>
            </w:r>
            <w:r w:rsidRPr="004E7CEF">
              <w:rPr>
                <w:rFonts w:ascii="Arial" w:eastAsia="Times New Roman" w:hAnsi="Arial" w:cs="Arial"/>
                <w:sz w:val="21"/>
                <w:szCs w:val="21"/>
              </w:rPr>
              <w:t xml:space="preserve">    # JAVA_OPTS: -</w:t>
            </w:r>
            <w:proofErr w:type="spellStart"/>
            <w:r w:rsidRPr="004E7CEF">
              <w:rPr>
                <w:rFonts w:ascii="Arial" w:eastAsia="Times New Roman" w:hAnsi="Arial" w:cs="Arial"/>
                <w:sz w:val="21"/>
                <w:szCs w:val="21"/>
              </w:rPr>
              <w:t>Dhttps.proxyHost</w:t>
            </w:r>
            <w:proofErr w:type="spellEnd"/>
            <w:r w:rsidRPr="004E7CEF">
              <w:rPr>
                <w:rFonts w:ascii="Arial" w:eastAsia="Times New Roman" w:hAnsi="Arial" w:cs="Arial"/>
                <w:sz w:val="21"/>
                <w:szCs w:val="21"/>
              </w:rPr>
              <w:t>=&lt;HOST&gt; -</w:t>
            </w:r>
            <w:proofErr w:type="spellStart"/>
            <w:r w:rsidRPr="004E7CEF">
              <w:rPr>
                <w:rFonts w:ascii="Arial" w:eastAsia="Times New Roman" w:hAnsi="Arial" w:cs="Arial"/>
                <w:sz w:val="21"/>
                <w:szCs w:val="21"/>
              </w:rPr>
              <w:t>Dhttps.proxyPort</w:t>
            </w:r>
            <w:proofErr w:type="spellEnd"/>
            <w:r w:rsidRPr="004E7CEF">
              <w:rPr>
                <w:rFonts w:ascii="Arial" w:eastAsia="Times New Roman" w:hAnsi="Arial" w:cs="Arial"/>
                <w:sz w:val="21"/>
                <w:szCs w:val="21"/>
              </w:rPr>
              <w:t>=&lt;PORT&gt; -</w:t>
            </w:r>
            <w:proofErr w:type="spellStart"/>
            <w:r w:rsidRPr="004E7CEF">
              <w:rPr>
                <w:rFonts w:ascii="Arial" w:eastAsia="Times New Roman" w:hAnsi="Arial" w:cs="Arial"/>
                <w:sz w:val="21"/>
                <w:szCs w:val="21"/>
              </w:rPr>
              <w:t>Dhttp.nonProxyHosts</w:t>
            </w:r>
            <w:proofErr w:type="spellEnd"/>
            <w:r w:rsidRPr="004E7CEF">
              <w:rPr>
                <w:rFonts w:ascii="Arial" w:eastAsia="Times New Roman" w:hAnsi="Arial" w:cs="Arial"/>
                <w:sz w:val="21"/>
                <w:szCs w:val="21"/>
              </w:rPr>
              <w:t>=localhost</w:t>
            </w:r>
            <w:r>
              <w:rPr>
                <w:rFonts w:ascii="Arial" w:eastAsia="Times New Roman" w:hAnsi="Arial" w:cs="Arial"/>
                <w:sz w:val="21"/>
                <w:szCs w:val="21"/>
              </w:rPr>
              <w:br/>
            </w:r>
            <w:r w:rsidRPr="004E7CEF">
              <w:rPr>
                <w:rFonts w:ascii="Arial" w:eastAsia="Times New Roman" w:hAnsi="Arial" w:cs="Arial"/>
                <w:sz w:val="21"/>
                <w:szCs w:val="21"/>
              </w:rPr>
              <w:t xml:space="preserve">    tutorial_simulator_oauth2_accessTokenUri: </w:t>
            </w:r>
            <w:del w:id="27"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PrChange w:id="28" w:author="Steuben, Gregg K (GE Global Research, US)" w:date="2016-10-27T16:23:00Z">
                    <w:rPr>
                      <w:rStyle w:val="Hyperlink"/>
                      <w:rFonts w:ascii="Arial" w:eastAsia="Times New Roman" w:hAnsi="Arial" w:cs="Arial"/>
                      <w:sz w:val="21"/>
                      <w:szCs w:val="21"/>
                    </w:rPr>
                  </w:rPrChange>
                </w:rPr>
                <w:delText>https://&lt;YOUR_UAA_INSTANCE_HERE&gt;.predix-uaa.run.aws-usw02-pr.ice.predix.io/oauth/token</w:delText>
              </w:r>
              <w:r w:rsidR="00D83E3A" w:rsidDel="00D83E3A">
                <w:rPr>
                  <w:rStyle w:val="Hyperlink"/>
                  <w:rFonts w:ascii="Arial" w:eastAsia="Times New Roman" w:hAnsi="Arial" w:cs="Arial"/>
                  <w:sz w:val="21"/>
                  <w:szCs w:val="21"/>
                </w:rPr>
                <w:fldChar w:fldCharType="end"/>
              </w:r>
            </w:del>
            <w:ins w:id="29" w:author="Steuben, Gregg K (GE Global Research, US)" w:date="2016-10-27T16:23:00Z">
              <w:r w:rsidR="00D83E3A" w:rsidRPr="00D83E3A">
                <w:rPr>
                  <w:rPrChange w:id="30" w:author="Steuben, Gregg K (GE Global Research, US)" w:date="2016-10-27T16:23:00Z">
                    <w:rPr>
                      <w:rStyle w:val="Hyperlink"/>
                      <w:rFonts w:ascii="Arial" w:eastAsia="Times New Roman" w:hAnsi="Arial" w:cs="Arial"/>
                      <w:sz w:val="21"/>
                      <w:szCs w:val="21"/>
                    </w:rPr>
                  </w:rPrChange>
                </w:rPr>
                <w:t>https://&lt;YOUR_UAA_INSTANCE_HERE&gt;.predix-uaa.run.aws-usw02-pr.ice.predix.io/oauth/token</w:t>
              </w:r>
            </w:ins>
            <w:r>
              <w:rPr>
                <w:rFonts w:ascii="Arial" w:eastAsia="Times New Roman" w:hAnsi="Arial" w:cs="Arial"/>
                <w:sz w:val="21"/>
                <w:szCs w:val="21"/>
              </w:rPr>
              <w:br/>
            </w:r>
            <w:r w:rsidRPr="004E7CEF">
              <w:rPr>
                <w:rFonts w:ascii="Arial" w:eastAsia="Times New Roman" w:hAnsi="Arial" w:cs="Arial"/>
                <w:sz w:val="21"/>
                <w:szCs w:val="21"/>
              </w:rPr>
              <w:t xml:space="preserve">    tutorial_simulator_oauth2_clientId: &lt;YOUR_CLIENT_ID&gt;</w:t>
            </w:r>
            <w:r>
              <w:rPr>
                <w:rFonts w:ascii="Arial" w:eastAsia="Times New Roman" w:hAnsi="Arial" w:cs="Arial"/>
                <w:sz w:val="21"/>
                <w:szCs w:val="21"/>
              </w:rPr>
              <w:br/>
            </w:r>
            <w:r w:rsidRPr="004E7CEF">
              <w:rPr>
                <w:rFonts w:ascii="Arial" w:eastAsia="Times New Roman" w:hAnsi="Arial" w:cs="Arial"/>
                <w:sz w:val="21"/>
                <w:szCs w:val="21"/>
              </w:rPr>
              <w:t xml:space="preserve">    security_oauth2_resource_tokenInfoUri: </w:t>
            </w:r>
            <w:del w:id="31"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PrChange w:id="32" w:author="Steuben, Gregg K (GE Global Research, US)" w:date="2016-10-27T16:23:00Z">
                    <w:rPr>
                      <w:rStyle w:val="Hyperlink"/>
                      <w:rFonts w:ascii="Arial" w:eastAsia="Times New Roman" w:hAnsi="Arial" w:cs="Arial"/>
                      <w:sz w:val="21"/>
                      <w:szCs w:val="21"/>
                    </w:rPr>
                  </w:rPrChange>
                </w:rPr>
                <w:delText>https://&lt;YOUR_UAA_INSTANCE_HERE&gt;.predix-uaa.run.aws-usw02-pr.ice.predix.io/check_token</w:delText>
              </w:r>
              <w:r w:rsidR="00D83E3A" w:rsidDel="00D83E3A">
                <w:rPr>
                  <w:rStyle w:val="Hyperlink"/>
                  <w:rFonts w:ascii="Arial" w:eastAsia="Times New Roman" w:hAnsi="Arial" w:cs="Arial"/>
                  <w:sz w:val="21"/>
                  <w:szCs w:val="21"/>
                </w:rPr>
                <w:fldChar w:fldCharType="end"/>
              </w:r>
            </w:del>
            <w:ins w:id="33" w:author="Steuben, Gregg K (GE Global Research, US)" w:date="2016-10-27T16:23:00Z">
              <w:r w:rsidR="00D83E3A" w:rsidRPr="00D83E3A">
                <w:rPr>
                  <w:rPrChange w:id="34" w:author="Steuben, Gregg K (GE Global Research, US)" w:date="2016-10-27T16:23:00Z">
                    <w:rPr>
                      <w:rStyle w:val="Hyperlink"/>
                      <w:rFonts w:ascii="Arial" w:eastAsia="Times New Roman" w:hAnsi="Arial" w:cs="Arial"/>
                      <w:sz w:val="21"/>
                      <w:szCs w:val="21"/>
                    </w:rPr>
                  </w:rPrChange>
                </w:rPr>
                <w:t>https://&lt;YOUR_UAA_INSTANCE_HERE&gt;.predix-uaa.run.aws-usw02-pr.ice.predix.io/check_token</w:t>
              </w:r>
            </w:ins>
            <w:r>
              <w:rPr>
                <w:rFonts w:ascii="Arial" w:eastAsia="Times New Roman" w:hAnsi="Arial" w:cs="Arial"/>
                <w:sz w:val="21"/>
                <w:szCs w:val="21"/>
              </w:rPr>
              <w:br/>
            </w:r>
            <w:r w:rsidRPr="004E7CEF">
              <w:rPr>
                <w:rFonts w:ascii="Arial" w:eastAsia="Times New Roman" w:hAnsi="Arial" w:cs="Arial"/>
                <w:sz w:val="21"/>
                <w:szCs w:val="21"/>
              </w:rPr>
              <w:t xml:space="preserve">    security_oauth2_client_clientId: &lt;YOUR_CLIENT_ID&gt;</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tutorial_workflow_workflowUri</w:t>
            </w:r>
            <w:proofErr w:type="spellEnd"/>
            <w:r w:rsidRPr="004E7CEF">
              <w:rPr>
                <w:rFonts w:ascii="Arial" w:eastAsia="Times New Roman" w:hAnsi="Arial" w:cs="Arial"/>
                <w:sz w:val="21"/>
                <w:szCs w:val="21"/>
              </w:rPr>
              <w:t xml:space="preserve">: </w:t>
            </w:r>
            <w:del w:id="35" w:author="Steuben, Gregg K (GE Global Research, US)" w:date="2016-10-27T16:23:00Z">
              <w:r w:rsidR="00D83E3A" w:rsidDel="00D83E3A">
                <w:fldChar w:fldCharType="begin"/>
              </w:r>
              <w:r w:rsidR="00D83E3A" w:rsidDel="00D83E3A">
                <w:delInstrText xml:space="preserve"> HYPERLINK </w:delInstrText>
              </w:r>
              <w:r w:rsidR="00D83E3A" w:rsidDel="00D83E3A">
                <w:fldChar w:fldCharType="separate"/>
              </w:r>
              <w:r w:rsidRPr="00D83E3A" w:rsidDel="00D83E3A">
                <w:rPr>
                  <w:rPrChange w:id="36" w:author="Steuben, Gregg K (GE Global Research, US)" w:date="2016-10-27T16:23:00Z">
                    <w:rPr>
                      <w:rStyle w:val="Hyperlink"/>
                      <w:rFonts w:ascii="Arial" w:eastAsia="Times New Roman" w:hAnsi="Arial" w:cs="Arial"/>
                      <w:sz w:val="21"/>
                      <w:szCs w:val="21"/>
                    </w:rPr>
                  </w:rPrChange>
                </w:rPr>
                <w:delText>https://&lt;YOUR_OWN_WORKFLOW_SERVICE_PREFIX&gt;-dt-tutorial-workflow.run.aws-usw02-pr.ice.predix.io/workflow/tutorial-workflow-public</w:delText>
              </w:r>
              <w:r w:rsidR="00D83E3A" w:rsidDel="00D83E3A">
                <w:rPr>
                  <w:rStyle w:val="Hyperlink"/>
                  <w:rFonts w:ascii="Arial" w:eastAsia="Times New Roman" w:hAnsi="Arial" w:cs="Arial"/>
                  <w:sz w:val="21"/>
                  <w:szCs w:val="21"/>
                </w:rPr>
                <w:fldChar w:fldCharType="end"/>
              </w:r>
            </w:del>
            <w:ins w:id="37" w:author="Steuben, Gregg K (GE Global Research, US)" w:date="2016-10-27T16:23:00Z">
              <w:r w:rsidR="00D83E3A" w:rsidRPr="00D83E3A">
                <w:rPr>
                  <w:rPrChange w:id="38" w:author="Steuben, Gregg K (GE Global Research, US)" w:date="2016-10-27T16:23:00Z">
                    <w:rPr>
                      <w:rStyle w:val="Hyperlink"/>
                      <w:rFonts w:ascii="Arial" w:eastAsia="Times New Roman" w:hAnsi="Arial" w:cs="Arial"/>
                      <w:sz w:val="21"/>
                      <w:szCs w:val="21"/>
                    </w:rPr>
                  </w:rPrChange>
                </w:rPr>
                <w:t>https://&lt;YOUR_OWN_WORKFLOW_SERVICE_PREFIX&gt;-dt-tutorial-workflow.run.aws-usw02-pr.ice.predix.io/workflow/tutorial-workflow-public</w:t>
              </w:r>
            </w:ins>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tutorial_workflow_workflowMethod</w:t>
            </w:r>
            <w:proofErr w:type="spellEnd"/>
            <w:r w:rsidRPr="004E7CEF">
              <w:rPr>
                <w:rFonts w:ascii="Arial" w:eastAsia="Times New Roman" w:hAnsi="Arial" w:cs="Arial"/>
                <w:sz w:val="21"/>
                <w:szCs w:val="21"/>
              </w:rPr>
              <w:t>: post</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tutorial_workflow_workflowBodyTag</w:t>
            </w:r>
            <w:proofErr w:type="spellEnd"/>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params</w:t>
            </w:r>
            <w:proofErr w:type="spellEnd"/>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spring_application_json</w:t>
            </w:r>
            <w:proofErr w:type="spellEnd"/>
            <w:r w:rsidRPr="004E7CEF">
              <w:rPr>
                <w:rFonts w:ascii="Arial" w:eastAsia="Times New Roman" w:hAnsi="Arial" w:cs="Arial"/>
                <w:sz w:val="21"/>
                <w:szCs w:val="21"/>
              </w:rPr>
              <w:t>: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"tutorial" : {</w:t>
            </w:r>
            <w:r>
              <w:rPr>
                <w:rFonts w:ascii="Arial" w:eastAsia="Times New Roman" w:hAnsi="Arial" w:cs="Arial"/>
                <w:sz w:val="21"/>
                <w:szCs w:val="21"/>
              </w:rPr>
              <w:br/>
            </w:r>
            <w:r w:rsidRPr="004E7CEF">
              <w:rPr>
                <w:rFonts w:ascii="Arial" w:eastAsia="Times New Roman" w:hAnsi="Arial" w:cs="Arial"/>
                <w:sz w:val="21"/>
                <w:szCs w:val="21"/>
              </w:rPr>
              <w:t xml:space="preserve">          "workflow" : {</w:t>
            </w:r>
            <w:r>
              <w:rPr>
                <w:rFonts w:ascii="Arial" w:eastAsia="Times New Roman" w:hAnsi="Arial" w:cs="Arial"/>
                <w:sz w:val="21"/>
                <w:szCs w:val="21"/>
              </w:rPr>
              <w:br/>
            </w:r>
            <w:r w:rsidRPr="004E7CEF">
              <w:rPr>
                <w:rFonts w:ascii="Arial" w:eastAsia="Times New Roman" w:hAnsi="Arial" w:cs="Arial"/>
                <w:sz w:val="21"/>
                <w:szCs w:val="21"/>
              </w:rPr>
              <w:t xml:space="preserve">            "</w:t>
            </w:r>
            <w:proofErr w:type="spellStart"/>
            <w:r w:rsidRPr="004E7CEF">
              <w:rPr>
                <w:rFonts w:ascii="Arial" w:eastAsia="Times New Roman" w:hAnsi="Arial" w:cs="Arial"/>
                <w:sz w:val="21"/>
                <w:szCs w:val="21"/>
              </w:rPr>
              <w:t>workflowHeaders</w:t>
            </w:r>
            <w:proofErr w:type="spellEnd"/>
            <w:r w:rsidRPr="004E7CEF">
              <w:rPr>
                <w:rFonts w:ascii="Arial" w:eastAsia="Times New Roman" w:hAnsi="Arial" w:cs="Arial"/>
                <w:sz w:val="21"/>
                <w:szCs w:val="21"/>
              </w:rPr>
              <w:t>" :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"name" : "Predix-Zone-Id",</w:t>
            </w:r>
            <w:r>
              <w:rPr>
                <w:rFonts w:ascii="Arial" w:eastAsia="Times New Roman" w:hAnsi="Arial" w:cs="Arial"/>
                <w:sz w:val="21"/>
                <w:szCs w:val="21"/>
              </w:rPr>
              <w:br/>
            </w:r>
            <w:r w:rsidRPr="004E7CEF">
              <w:rPr>
                <w:rFonts w:ascii="Arial" w:eastAsia="Times New Roman" w:hAnsi="Arial" w:cs="Arial"/>
                <w:sz w:val="21"/>
                <w:szCs w:val="21"/>
              </w:rPr>
              <w:t xml:space="preserve">                "value" : </w:t>
            </w:r>
            <w:r w:rsidR="00502E84">
              <w:rPr>
                <w:rFonts w:ascii="Arial" w:eastAsia="Times New Roman" w:hAnsi="Arial" w:cs="Arial"/>
                <w:sz w:val="21"/>
                <w:szCs w:val="21"/>
              </w:rPr>
              <w:t>“</w:t>
            </w:r>
            <w:r w:rsidRPr="004E7CEF">
              <w:rPr>
                <w:rFonts w:ascii="Arial" w:eastAsia="Times New Roman" w:hAnsi="Arial" w:cs="Arial"/>
                <w:sz w:val="21"/>
                <w:szCs w:val="21"/>
              </w:rPr>
              <w:t>&lt;YOUR_ANALYTIC_CATALOG_ZONE_ID_HERE&gt;</w:t>
            </w:r>
            <w:r w:rsidR="00502E84">
              <w:rPr>
                <w:rFonts w:ascii="Arial" w:eastAsia="Times New Roman" w:hAnsi="Arial" w:cs="Arial"/>
                <w:sz w:val="21"/>
                <w:szCs w:val="21"/>
              </w:rPr>
              <w:t>”</w:t>
            </w:r>
            <w:r w:rsidR="00502E84">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 "name" : "Content-type",</w:t>
            </w:r>
            <w:r>
              <w:rPr>
                <w:rFonts w:ascii="Arial" w:eastAsia="Times New Roman" w:hAnsi="Arial" w:cs="Arial"/>
                <w:sz w:val="21"/>
                <w:szCs w:val="21"/>
              </w:rPr>
              <w:br/>
            </w:r>
            <w:r w:rsidRPr="004E7CEF">
              <w:rPr>
                <w:rFonts w:ascii="Arial" w:eastAsia="Times New Roman" w:hAnsi="Arial" w:cs="Arial"/>
                <w:sz w:val="21"/>
                <w:szCs w:val="21"/>
              </w:rPr>
              <w:t xml:space="preserve">                "value" : "application/</w:t>
            </w:r>
            <w:proofErr w:type="spellStart"/>
            <w:r w:rsidRPr="004E7CEF">
              <w:rPr>
                <w:rFonts w:ascii="Arial" w:eastAsia="Times New Roman" w:hAnsi="Arial" w:cs="Arial"/>
                <w:sz w:val="21"/>
                <w:szCs w:val="21"/>
              </w:rPr>
              <w:t>json</w:t>
            </w:r>
            <w:proofErr w:type="spellEnd"/>
            <w:r w:rsidRPr="004E7CEF">
              <w:rPr>
                <w:rFonts w:ascii="Arial" w:eastAsia="Times New Roman" w:hAnsi="Arial" w:cs="Arial"/>
                <w:sz w:val="21"/>
                <w:szCs w:val="21"/>
              </w:rPr>
              <w:t>"</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r>
              <w:rPr>
                <w:rFonts w:ascii="Arial" w:eastAsia="Times New Roman" w:hAnsi="Arial" w:cs="Arial"/>
                <w:sz w:val="21"/>
                <w:szCs w:val="21"/>
              </w:rPr>
              <w:br/>
            </w:r>
            <w:r w:rsidRPr="004E7CEF">
              <w:rPr>
                <w:rFonts w:ascii="Arial" w:eastAsia="Times New Roman" w:hAnsi="Arial" w:cs="Arial"/>
                <w:sz w:val="21"/>
                <w:szCs w:val="21"/>
              </w:rPr>
              <w:t xml:space="preserve">      }</w:t>
            </w:r>
          </w:p>
        </w:tc>
      </w:tr>
    </w:tbl>
    <w:p w14:paraId="50A9DF84" w14:textId="5EF872E2" w:rsidR="001B2643"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 xml:space="preserve">The application </w:t>
      </w:r>
      <w:r w:rsidRPr="004E7CEF">
        <w:rPr>
          <w:rFonts w:ascii="Arial" w:eastAsia="Times New Roman" w:hAnsi="Arial" w:cs="Arial"/>
          <w:b/>
          <w:color w:val="000000"/>
          <w:sz w:val="24"/>
          <w:szCs w:val="24"/>
        </w:rPr>
        <w:t>name</w:t>
      </w:r>
      <w:r w:rsidRPr="00A36E1F">
        <w:rPr>
          <w:rFonts w:ascii="Arial" w:eastAsia="Times New Roman" w:hAnsi="Arial" w:cs="Arial"/>
          <w:color w:val="000000"/>
          <w:sz w:val="24"/>
          <w:szCs w:val="24"/>
        </w:rPr>
        <w:t xml:space="preserve"> must be unique across your </w:t>
      </w:r>
      <w:proofErr w:type="spellStart"/>
      <w:r w:rsidRPr="00A36E1F">
        <w:rPr>
          <w:rFonts w:ascii="Arial" w:eastAsia="Times New Roman" w:hAnsi="Arial" w:cs="Arial"/>
          <w:color w:val="000000"/>
          <w:sz w:val="24"/>
          <w:szCs w:val="24"/>
        </w:rPr>
        <w:t>CloudFoundry</w:t>
      </w:r>
      <w:proofErr w:type="spellEnd"/>
      <w:r w:rsidRPr="00A36E1F">
        <w:rPr>
          <w:rFonts w:ascii="Arial" w:eastAsia="Times New Roman" w:hAnsi="Arial" w:cs="Arial"/>
          <w:color w:val="000000"/>
          <w:sz w:val="24"/>
          <w:szCs w:val="24"/>
        </w:rPr>
        <w:t xml:space="preserve"> Org.</w:t>
      </w:r>
    </w:p>
    <w:p w14:paraId="7C5C40CF" w14:textId="73A01A7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 xml:space="preserve">The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 xml:space="preserve"> must be unique across Predix as this becomes the URL for the</w:t>
      </w:r>
      <w:r w:rsidRPr="00A36E1F">
        <w:rPr>
          <w:rFonts w:ascii="Arial" w:eastAsia="Times New Roman" w:hAnsi="Arial" w:cs="Arial"/>
          <w:color w:val="000000"/>
          <w:sz w:val="24"/>
          <w:szCs w:val="24"/>
        </w:rPr>
        <w:br/>
        <w:t>microservice.  If you receive an error message while pushing your service to the cloud in the next s</w:t>
      </w:r>
      <w:bookmarkStart w:id="39" w:name="_GoBack"/>
      <w:bookmarkEnd w:id="39"/>
      <w:r w:rsidRPr="00A36E1F">
        <w:rPr>
          <w:rFonts w:ascii="Arial" w:eastAsia="Times New Roman" w:hAnsi="Arial" w:cs="Arial"/>
          <w:color w:val="000000"/>
          <w:sz w:val="24"/>
          <w:szCs w:val="24"/>
        </w:rPr>
        <w:t xml:space="preserve">tep, define a new </w:t>
      </w:r>
      <w:r w:rsidRPr="004E7CEF">
        <w:rPr>
          <w:rFonts w:ascii="Arial" w:eastAsia="Times New Roman" w:hAnsi="Arial" w:cs="Arial"/>
          <w:b/>
          <w:color w:val="000000"/>
          <w:sz w:val="24"/>
          <w:szCs w:val="24"/>
        </w:rPr>
        <w:t>host</w:t>
      </w:r>
      <w:r w:rsidRPr="00A36E1F">
        <w:rPr>
          <w:rFonts w:ascii="Arial" w:eastAsia="Times New Roman" w:hAnsi="Arial" w:cs="Arial"/>
          <w:color w:val="000000"/>
          <w:sz w:val="24"/>
          <w:szCs w:val="24"/>
        </w:rPr>
        <w:t>.</w:t>
      </w:r>
    </w:p>
    <w:p w14:paraId="60240E09" w14:textId="563F7FB6"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UAA instance name for &lt;YOUR_UAA_INSTANCE_HERE&gt;.</w:t>
      </w:r>
    </w:p>
    <w:p w14:paraId="5D134581" w14:textId="2357DAF3" w:rsidR="00A36E1F"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sidRPr="00A36E1F">
        <w:rPr>
          <w:rFonts w:ascii="Arial" w:eastAsia="Times New Roman" w:hAnsi="Arial" w:cs="Arial"/>
          <w:color w:val="000000"/>
          <w:sz w:val="24"/>
          <w:szCs w:val="24"/>
        </w:rPr>
        <w:t>Substitute your client id for &lt;YOUR_CLIENT_ID&gt;.</w:t>
      </w:r>
    </w:p>
    <w:p w14:paraId="553439AC" w14:textId="77777777" w:rsidR="0031258D" w:rsidRDefault="00A36E1F"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workflow service prefix for </w:t>
      </w:r>
      <w:r w:rsidRPr="00A36E1F">
        <w:rPr>
          <w:rFonts w:ascii="Arial" w:eastAsia="Times New Roman" w:hAnsi="Arial" w:cs="Arial"/>
          <w:color w:val="000000"/>
          <w:sz w:val="24"/>
          <w:szCs w:val="24"/>
        </w:rPr>
        <w:t>&lt;YOUR_OWN_WORKFLOW_SERVICE_PREFIX&gt;</w:t>
      </w:r>
    </w:p>
    <w:p w14:paraId="7C77615C" w14:textId="3D19F0FE" w:rsidR="00A36E1F" w:rsidRDefault="0031258D" w:rsidP="004E7CEF">
      <w:pPr>
        <w:pStyle w:val="ListParagraph"/>
        <w:numPr>
          <w:ilvl w:val="0"/>
          <w:numId w:val="21"/>
        </w:numPr>
        <w:shd w:val="clear" w:color="auto" w:fill="FFFFFF"/>
        <w:spacing w:beforeAutospacing="1" w:after="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 xml:space="preserve">Substitute your </w:t>
      </w:r>
      <w:proofErr w:type="spellStart"/>
      <w:r>
        <w:rPr>
          <w:rFonts w:ascii="Arial" w:eastAsia="Times New Roman" w:hAnsi="Arial" w:cs="Arial"/>
          <w:color w:val="000000"/>
          <w:sz w:val="24"/>
          <w:szCs w:val="24"/>
        </w:rPr>
        <w:t>predix</w:t>
      </w:r>
      <w:proofErr w:type="spellEnd"/>
      <w:r>
        <w:rPr>
          <w:rFonts w:ascii="Arial" w:eastAsia="Times New Roman" w:hAnsi="Arial" w:cs="Arial"/>
          <w:color w:val="000000"/>
          <w:sz w:val="24"/>
          <w:szCs w:val="24"/>
        </w:rPr>
        <w:t xml:space="preserve"> analytic catalog’s zone id for </w:t>
      </w:r>
      <w:r w:rsidRPr="009B430B">
        <w:rPr>
          <w:rFonts w:ascii="Arial" w:eastAsia="Times New Roman" w:hAnsi="Arial" w:cs="Arial"/>
          <w:sz w:val="21"/>
          <w:szCs w:val="21"/>
        </w:rPr>
        <w:t>&lt;YOUR_ANALYTIC_CATALOG_ZONE_ID_HERE&gt;</w:t>
      </w:r>
    </w:p>
    <w:p w14:paraId="49314FEB" w14:textId="77777777" w:rsidR="00DD1345" w:rsidRPr="00DD1345" w:rsidRDefault="00A36E1F"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Push it to </w:t>
      </w:r>
      <w:proofErr w:type="spellStart"/>
      <w:r>
        <w:rPr>
          <w:rFonts w:ascii="Arial" w:eastAsia="Times New Roman" w:hAnsi="Arial" w:cs="Arial"/>
          <w:color w:val="000000"/>
          <w:sz w:val="24"/>
          <w:szCs w:val="24"/>
        </w:rPr>
        <w:t>CloudFoundry</w:t>
      </w:r>
      <w:proofErr w:type="spellEnd"/>
      <w:r w:rsidR="00DD1345">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6844EED0" w14:textId="77777777" w:rsidTr="00DD1345">
        <w:tc>
          <w:tcPr>
            <w:tcW w:w="8990" w:type="dxa"/>
          </w:tcPr>
          <w:p w14:paraId="6D54C636" w14:textId="502F7223" w:rsidR="00DD1345" w:rsidRPr="00D83E3A" w:rsidRDefault="00DD1345" w:rsidP="004E7CEF">
            <w:pPr>
              <w:spacing w:beforeAutospacing="1" w:afterAutospacing="1" w:line="384" w:lineRule="atLeast"/>
              <w:rPr>
                <w:rFonts w:ascii="Arial" w:eastAsia="Times New Roman" w:hAnsi="Arial" w:cs="Arial"/>
                <w:color w:val="000000"/>
                <w:sz w:val="21"/>
                <w:szCs w:val="21"/>
                <w:rPrChange w:id="40"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41" w:author="Steuben, Gregg K (GE Global Research, US)" w:date="2016-10-27T16:23:00Z">
                  <w:rPr>
                    <w:rFonts w:ascii="Arial" w:eastAsia="Times New Roman" w:hAnsi="Arial" w:cs="Arial"/>
                    <w:color w:val="000000"/>
                    <w:sz w:val="20"/>
                    <w:szCs w:val="20"/>
                  </w:rPr>
                </w:rPrChange>
              </w:rPr>
              <w:lastRenderedPageBreak/>
              <w:t xml:space="preserve">C:\steam-turbine-tutorial\tutorial-svcs&gt; </w:t>
            </w:r>
            <w:proofErr w:type="spellStart"/>
            <w:r w:rsidRPr="00D83E3A">
              <w:rPr>
                <w:rFonts w:ascii="Arial" w:eastAsia="Times New Roman" w:hAnsi="Arial" w:cs="Arial"/>
                <w:color w:val="000000"/>
                <w:sz w:val="21"/>
                <w:szCs w:val="21"/>
                <w:rPrChange w:id="42"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43" w:author="Steuben, Gregg K (GE Global Research, US)" w:date="2016-10-27T16:23:00Z">
                  <w:rPr>
                    <w:rFonts w:ascii="Arial" w:eastAsia="Times New Roman" w:hAnsi="Arial" w:cs="Arial"/>
                    <w:color w:val="000000"/>
                    <w:sz w:val="20"/>
                    <w:szCs w:val="20"/>
                  </w:rPr>
                </w:rPrChange>
              </w:rPr>
              <w:t xml:space="preserve"> push &lt;YOUR_OWN_UNIQUE_PREFIX&gt;-tutorial-simulator --no-start</w:t>
            </w:r>
          </w:p>
        </w:tc>
      </w:tr>
    </w:tbl>
    <w:p w14:paraId="2FE4AA3E" w14:textId="0DDEE5E3"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You'll need to set</w:t>
      </w:r>
      <w:r w:rsidRPr="00DD1345">
        <w:rPr>
          <w:rFonts w:ascii="Arial" w:eastAsia="Times New Roman" w:hAnsi="Arial" w:cs="Arial"/>
          <w:color w:val="000000"/>
          <w:sz w:val="24"/>
          <w:szCs w:val="24"/>
        </w:rPr>
        <w:t xml:space="preserve"> environment variable</w:t>
      </w:r>
      <w:r>
        <w:rPr>
          <w:rFonts w:ascii="Arial" w:eastAsia="Times New Roman" w:hAnsi="Arial" w:cs="Arial"/>
          <w:color w:val="000000"/>
          <w:sz w:val="24"/>
          <w:szCs w:val="24"/>
        </w:rPr>
        <w:t>s</w:t>
      </w:r>
      <w:r w:rsidRPr="00DD1345">
        <w:rPr>
          <w:rFonts w:ascii="Arial" w:eastAsia="Times New Roman" w:hAnsi="Arial" w:cs="Arial"/>
          <w:color w:val="000000"/>
          <w:sz w:val="24"/>
          <w:szCs w:val="24"/>
        </w:rPr>
        <w:t xml:space="preserve"> for the security_oauth2_client_clientSecret</w:t>
      </w:r>
      <w:r>
        <w:rPr>
          <w:rFonts w:ascii="Arial" w:eastAsia="Times New Roman" w:hAnsi="Arial" w:cs="Arial"/>
          <w:color w:val="000000"/>
          <w:sz w:val="24"/>
          <w:szCs w:val="24"/>
        </w:rPr>
        <w:t xml:space="preserve"> and </w:t>
      </w:r>
      <w:r w:rsidRPr="00DD1345">
        <w:rPr>
          <w:rFonts w:ascii="Arial" w:eastAsia="Times New Roman" w:hAnsi="Arial" w:cs="Arial"/>
          <w:color w:val="000000"/>
          <w:sz w:val="24"/>
          <w:szCs w:val="24"/>
        </w:rPr>
        <w:t xml:space="preserve">tutorial_simulator_oauth2_clientSecret.  You could set this in the </w:t>
      </w:r>
      <w:proofErr w:type="spellStart"/>
      <w:r w:rsidRPr="00DD1345">
        <w:rPr>
          <w:rFonts w:ascii="Arial" w:eastAsia="Times New Roman" w:hAnsi="Arial" w:cs="Arial"/>
          <w:color w:val="000000"/>
          <w:sz w:val="24"/>
          <w:szCs w:val="24"/>
        </w:rPr>
        <w:t>manifest.yml</w:t>
      </w:r>
      <w:proofErr w:type="spellEnd"/>
      <w:r w:rsidRPr="00DD1345">
        <w:rPr>
          <w:rFonts w:ascii="Arial" w:eastAsia="Times New Roman" w:hAnsi="Arial" w:cs="Arial"/>
          <w:color w:val="000000"/>
          <w:sz w:val="24"/>
          <w:szCs w:val="24"/>
        </w:rPr>
        <w:t xml:space="preserve"> file instead, but we recommend using an environment variable as it is more secure than storing passwords in a file, which may result in them being accidentally committed to your source code repository.</w:t>
      </w:r>
      <w:r w:rsidR="00D219E8">
        <w:rPr>
          <w:rFonts w:ascii="Arial" w:eastAsia="Times New Roman" w:hAnsi="Arial" w:cs="Arial"/>
          <w:color w:val="000000"/>
          <w:sz w:val="24"/>
          <w:szCs w:val="24"/>
        </w:rPr>
        <w:t xml:space="preserve">  In this tutorial, we use the same UAA service instance for the workflow service and for the simulator.  Note that this does not have to be the case.  You may use different UAA services to secure the two different components; in which case you would need to set the respective client secrets appropriately.</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353A5ADC" w14:textId="77777777" w:rsidTr="00DD1345">
        <w:tc>
          <w:tcPr>
            <w:tcW w:w="9350" w:type="dxa"/>
          </w:tcPr>
          <w:p w14:paraId="7DC2CCDE" w14:textId="7BFF5955" w:rsidR="00DD1345" w:rsidRPr="00D83E3A" w:rsidRDefault="00DD1345" w:rsidP="004E7CEF">
            <w:pPr>
              <w:spacing w:beforeAutospacing="1" w:afterAutospacing="1" w:line="384" w:lineRule="atLeast"/>
              <w:rPr>
                <w:rFonts w:ascii="Arial" w:eastAsia="Times New Roman" w:hAnsi="Arial" w:cs="Arial"/>
                <w:color w:val="000000"/>
                <w:sz w:val="21"/>
                <w:szCs w:val="21"/>
                <w:rPrChange w:id="44"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45" w:author="Steuben, Gregg K (GE Global Research, US)" w:date="2016-10-27T16:23: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46"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47" w:author="Steuben, Gregg K (GE Global Research, US)" w:date="2016-10-27T16:23:00Z">
                  <w:rPr>
                    <w:rFonts w:ascii="Arial" w:eastAsia="Times New Roman" w:hAnsi="Arial" w:cs="Arial"/>
                    <w:color w:val="000000"/>
                    <w:sz w:val="20"/>
                    <w:szCs w:val="20"/>
                  </w:rPr>
                </w:rPrChange>
              </w:rPr>
              <w:t xml:space="preserve"> set-</w:t>
            </w:r>
            <w:proofErr w:type="spellStart"/>
            <w:r w:rsidRPr="00D83E3A">
              <w:rPr>
                <w:rFonts w:ascii="Arial" w:eastAsia="Times New Roman" w:hAnsi="Arial" w:cs="Arial"/>
                <w:color w:val="000000"/>
                <w:sz w:val="21"/>
                <w:szCs w:val="21"/>
                <w:rPrChange w:id="48" w:author="Steuben, Gregg K (GE Global Research, US)" w:date="2016-10-27T16:23:00Z">
                  <w:rPr>
                    <w:rFonts w:ascii="Arial" w:eastAsia="Times New Roman" w:hAnsi="Arial" w:cs="Arial"/>
                    <w:color w:val="000000"/>
                    <w:sz w:val="20"/>
                    <w:szCs w:val="20"/>
                  </w:rPr>
                </w:rPrChange>
              </w:rPr>
              <w:t>env</w:t>
            </w:r>
            <w:proofErr w:type="spellEnd"/>
            <w:r w:rsidRPr="00D83E3A">
              <w:rPr>
                <w:rFonts w:ascii="Arial" w:eastAsia="Times New Roman" w:hAnsi="Arial" w:cs="Arial"/>
                <w:color w:val="000000"/>
                <w:sz w:val="21"/>
                <w:szCs w:val="21"/>
                <w:rPrChange w:id="49" w:author="Steuben, Gregg K (GE Global Research, US)" w:date="2016-10-27T16:23:00Z">
                  <w:rPr>
                    <w:rFonts w:ascii="Arial" w:eastAsia="Times New Roman" w:hAnsi="Arial" w:cs="Arial"/>
                    <w:color w:val="000000"/>
                    <w:sz w:val="20"/>
                    <w:szCs w:val="20"/>
                  </w:rPr>
                </w:rPrChange>
              </w:rPr>
              <w:t xml:space="preserve"> </w:t>
            </w:r>
            <w:r w:rsidR="0070289E" w:rsidRPr="00D83E3A">
              <w:rPr>
                <w:rFonts w:ascii="Arial" w:eastAsia="Times New Roman" w:hAnsi="Arial" w:cs="Arial"/>
                <w:color w:val="000000"/>
                <w:sz w:val="21"/>
                <w:szCs w:val="21"/>
                <w:rPrChange w:id="50" w:author="Steuben, Gregg K (GE Global Research, US)" w:date="2016-10-27T16:23:00Z">
                  <w:rPr>
                    <w:rFonts w:ascii="Arial" w:eastAsia="Times New Roman" w:hAnsi="Arial" w:cs="Arial"/>
                    <w:color w:val="000000"/>
                    <w:sz w:val="20"/>
                    <w:szCs w:val="20"/>
                  </w:rPr>
                </w:rPrChange>
              </w:rPr>
              <w:t xml:space="preserve">&lt;YOUR_OWN_UNIQUE_PREFIX&gt;-tutorial-simulator </w:t>
            </w:r>
            <w:r w:rsidRPr="00D83E3A">
              <w:rPr>
                <w:rFonts w:ascii="Arial" w:eastAsia="Times New Roman" w:hAnsi="Arial" w:cs="Arial"/>
                <w:color w:val="000000"/>
                <w:sz w:val="21"/>
                <w:szCs w:val="21"/>
                <w:rPrChange w:id="51" w:author="Steuben, Gregg K (GE Global Research, US)" w:date="2016-10-27T16:23:00Z">
                  <w:rPr>
                    <w:rFonts w:ascii="Arial" w:eastAsia="Times New Roman" w:hAnsi="Arial" w:cs="Arial"/>
                    <w:color w:val="000000"/>
                    <w:sz w:val="20"/>
                    <w:szCs w:val="20"/>
                  </w:rPr>
                </w:rPrChange>
              </w:rPr>
              <w:t>security_oauth2_client_clientSecret &lt;your Client Id's secret&gt;</w:t>
            </w:r>
            <w:r w:rsidRPr="00D83E3A">
              <w:rPr>
                <w:rFonts w:ascii="Arial" w:eastAsia="Times New Roman" w:hAnsi="Arial" w:cs="Arial"/>
                <w:color w:val="000000"/>
                <w:sz w:val="21"/>
                <w:szCs w:val="21"/>
                <w:rPrChange w:id="52" w:author="Steuben, Gregg K (GE Global Research, US)" w:date="2016-10-27T16:23:00Z">
                  <w:rPr>
                    <w:rFonts w:ascii="Arial" w:eastAsia="Times New Roman" w:hAnsi="Arial" w:cs="Arial"/>
                    <w:color w:val="000000"/>
                    <w:sz w:val="20"/>
                    <w:szCs w:val="20"/>
                  </w:rPr>
                </w:rPrChange>
              </w:rPr>
              <w:br/>
              <w:t xml:space="preserve">C:\steam-turbine-tutorial\tutorial-svcs&gt; </w:t>
            </w:r>
            <w:proofErr w:type="spellStart"/>
            <w:r w:rsidRPr="00D83E3A">
              <w:rPr>
                <w:rFonts w:ascii="Arial" w:eastAsia="Times New Roman" w:hAnsi="Arial" w:cs="Arial"/>
                <w:color w:val="000000"/>
                <w:sz w:val="21"/>
                <w:szCs w:val="21"/>
                <w:rPrChange w:id="53"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54" w:author="Steuben, Gregg K (GE Global Research, US)" w:date="2016-10-27T16:23:00Z">
                  <w:rPr>
                    <w:rFonts w:ascii="Arial" w:eastAsia="Times New Roman" w:hAnsi="Arial" w:cs="Arial"/>
                    <w:color w:val="000000"/>
                    <w:sz w:val="20"/>
                    <w:szCs w:val="20"/>
                  </w:rPr>
                </w:rPrChange>
              </w:rPr>
              <w:t xml:space="preserve"> set-</w:t>
            </w:r>
            <w:proofErr w:type="spellStart"/>
            <w:r w:rsidRPr="00D83E3A">
              <w:rPr>
                <w:rFonts w:ascii="Arial" w:eastAsia="Times New Roman" w:hAnsi="Arial" w:cs="Arial"/>
                <w:color w:val="000000"/>
                <w:sz w:val="21"/>
                <w:szCs w:val="21"/>
                <w:rPrChange w:id="55" w:author="Steuben, Gregg K (GE Global Research, US)" w:date="2016-10-27T16:23:00Z">
                  <w:rPr>
                    <w:rFonts w:ascii="Arial" w:eastAsia="Times New Roman" w:hAnsi="Arial" w:cs="Arial"/>
                    <w:color w:val="000000"/>
                    <w:sz w:val="20"/>
                    <w:szCs w:val="20"/>
                  </w:rPr>
                </w:rPrChange>
              </w:rPr>
              <w:t>env</w:t>
            </w:r>
            <w:proofErr w:type="spellEnd"/>
            <w:r w:rsidRPr="00D83E3A">
              <w:rPr>
                <w:rFonts w:ascii="Arial" w:eastAsia="Times New Roman" w:hAnsi="Arial" w:cs="Arial"/>
                <w:color w:val="000000"/>
                <w:sz w:val="21"/>
                <w:szCs w:val="21"/>
                <w:rPrChange w:id="56" w:author="Steuben, Gregg K (GE Global Research, US)" w:date="2016-10-27T16:23:00Z">
                  <w:rPr>
                    <w:rFonts w:ascii="Arial" w:eastAsia="Times New Roman" w:hAnsi="Arial" w:cs="Arial"/>
                    <w:color w:val="000000"/>
                    <w:sz w:val="20"/>
                    <w:szCs w:val="20"/>
                  </w:rPr>
                </w:rPrChange>
              </w:rPr>
              <w:t xml:space="preserve"> </w:t>
            </w:r>
            <w:r w:rsidR="0070289E" w:rsidRPr="00D83E3A">
              <w:rPr>
                <w:rFonts w:ascii="Arial" w:eastAsia="Times New Roman" w:hAnsi="Arial" w:cs="Arial"/>
                <w:color w:val="000000"/>
                <w:sz w:val="21"/>
                <w:szCs w:val="21"/>
                <w:rPrChange w:id="57" w:author="Steuben, Gregg K (GE Global Research, US)" w:date="2016-10-27T16:23:00Z">
                  <w:rPr>
                    <w:rFonts w:ascii="Arial" w:eastAsia="Times New Roman" w:hAnsi="Arial" w:cs="Arial"/>
                    <w:color w:val="000000"/>
                    <w:sz w:val="20"/>
                    <w:szCs w:val="20"/>
                  </w:rPr>
                </w:rPrChange>
              </w:rPr>
              <w:t xml:space="preserve">&lt;YOUR_OWN_UNIQUE_PREFIX&gt;-tutorial-simulator </w:t>
            </w:r>
            <w:r w:rsidRPr="00D83E3A">
              <w:rPr>
                <w:rFonts w:ascii="Arial" w:eastAsia="Times New Roman" w:hAnsi="Arial" w:cs="Arial"/>
                <w:color w:val="000000"/>
                <w:sz w:val="21"/>
                <w:szCs w:val="21"/>
                <w:rPrChange w:id="58" w:author="Steuben, Gregg K (GE Global Research, US)" w:date="2016-10-27T16:23:00Z">
                  <w:rPr>
                    <w:rFonts w:ascii="Arial" w:eastAsia="Times New Roman" w:hAnsi="Arial" w:cs="Arial"/>
                    <w:color w:val="000000"/>
                    <w:sz w:val="20"/>
                    <w:szCs w:val="20"/>
                  </w:rPr>
                </w:rPrChange>
              </w:rPr>
              <w:t>tutorial_simulator_oauth2_clientSecret &lt;your Client Id's secret&gt;</w:t>
            </w:r>
          </w:p>
        </w:tc>
      </w:tr>
    </w:tbl>
    <w:p w14:paraId="48B0D1D3" w14:textId="27F8F2E0"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Start your application</w:t>
      </w:r>
    </w:p>
    <w:tbl>
      <w:tblPr>
        <w:tblStyle w:val="TableGrid"/>
        <w:tblW w:w="0" w:type="auto"/>
        <w:tblInd w:w="360" w:type="dxa"/>
        <w:tblLook w:val="04A0" w:firstRow="1" w:lastRow="0" w:firstColumn="1" w:lastColumn="0" w:noHBand="0" w:noVBand="1"/>
      </w:tblPr>
      <w:tblGrid>
        <w:gridCol w:w="8990"/>
      </w:tblGrid>
      <w:tr w:rsidR="00DD1345" w14:paraId="263B2104" w14:textId="77777777" w:rsidTr="00DD1345">
        <w:tc>
          <w:tcPr>
            <w:tcW w:w="8990" w:type="dxa"/>
          </w:tcPr>
          <w:p w14:paraId="2240AD0A" w14:textId="5B533979" w:rsidR="00DD1345" w:rsidRPr="00D83E3A" w:rsidRDefault="00DD1345" w:rsidP="004E7CEF">
            <w:pPr>
              <w:spacing w:beforeAutospacing="1" w:afterAutospacing="1" w:line="384" w:lineRule="atLeast"/>
              <w:rPr>
                <w:rFonts w:ascii="Arial" w:eastAsia="Times New Roman" w:hAnsi="Arial" w:cs="Arial"/>
                <w:color w:val="000000"/>
                <w:sz w:val="21"/>
                <w:szCs w:val="21"/>
                <w:rPrChange w:id="59" w:author="Steuben, Gregg K (GE Global Research, US)" w:date="2016-10-27T16:23:00Z">
                  <w:rPr>
                    <w:rFonts w:ascii="Arial" w:eastAsia="Times New Roman" w:hAnsi="Arial" w:cs="Arial"/>
                    <w:color w:val="000000"/>
                    <w:sz w:val="20"/>
                    <w:szCs w:val="20"/>
                  </w:rPr>
                </w:rPrChange>
              </w:rPr>
            </w:pPr>
            <w:r w:rsidRPr="00D83E3A">
              <w:rPr>
                <w:rFonts w:ascii="Arial" w:eastAsia="Times New Roman" w:hAnsi="Arial" w:cs="Arial"/>
                <w:color w:val="000000"/>
                <w:sz w:val="21"/>
                <w:szCs w:val="21"/>
                <w:rPrChange w:id="60" w:author="Steuben, Gregg K (GE Global Research, US)" w:date="2016-10-27T16:23: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61" w:author="Steuben, Gregg K (GE Global Research, US)" w:date="2016-10-27T16:23: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62" w:author="Steuben, Gregg K (GE Global Research, US)" w:date="2016-10-27T16:23:00Z">
                  <w:rPr>
                    <w:rFonts w:ascii="Arial" w:eastAsia="Times New Roman" w:hAnsi="Arial" w:cs="Arial"/>
                    <w:color w:val="000000"/>
                    <w:sz w:val="20"/>
                    <w:szCs w:val="20"/>
                  </w:rPr>
                </w:rPrChange>
              </w:rPr>
              <w:t xml:space="preserve"> start </w:t>
            </w:r>
            <w:r w:rsidR="001250E6" w:rsidRPr="00D83E3A">
              <w:rPr>
                <w:rFonts w:ascii="Arial" w:eastAsia="Times New Roman" w:hAnsi="Arial" w:cs="Arial"/>
                <w:sz w:val="21"/>
                <w:szCs w:val="21"/>
                <w:rPrChange w:id="63" w:author="Steuben, Gregg K (GE Global Research, US)" w:date="2016-10-27T16:23:00Z">
                  <w:rPr>
                    <w:rFonts w:ascii="Arial" w:eastAsia="Times New Roman" w:hAnsi="Arial" w:cs="Arial"/>
                    <w:sz w:val="20"/>
                    <w:szCs w:val="20"/>
                  </w:rPr>
                </w:rPrChange>
              </w:rPr>
              <w:t>&lt;YOUR_OWN_UNIQUE_PREFIX&gt;-tutorial-simulator</w:t>
            </w:r>
          </w:p>
        </w:tc>
      </w:tr>
    </w:tbl>
    <w:p w14:paraId="55711611" w14:textId="2536AB51" w:rsidR="00DD1345" w:rsidRPr="00DD1345" w:rsidRDefault="00DD1345" w:rsidP="00DD1345">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r w:rsidRPr="00DD1345">
        <w:rPr>
          <w:rFonts w:ascii="Arial" w:eastAsia="Times New Roman" w:hAnsi="Arial" w:cs="Arial"/>
          <w:color w:val="000000"/>
          <w:sz w:val="24"/>
          <w:szCs w:val="24"/>
        </w:rPr>
        <w:t>Use "</w:t>
      </w:r>
      <w:proofErr w:type="spellStart"/>
      <w:r w:rsidRPr="00DD1345">
        <w:rPr>
          <w:rFonts w:ascii="Arial" w:eastAsia="Times New Roman" w:hAnsi="Arial" w:cs="Arial"/>
          <w:color w:val="000000"/>
          <w:sz w:val="24"/>
          <w:szCs w:val="24"/>
        </w:rPr>
        <w:t>cf</w:t>
      </w:r>
      <w:proofErr w:type="spellEnd"/>
      <w:r w:rsidRPr="00DD1345">
        <w:rPr>
          <w:rFonts w:ascii="Arial" w:eastAsia="Times New Roman" w:hAnsi="Arial" w:cs="Arial"/>
          <w:color w:val="000000"/>
          <w:sz w:val="24"/>
          <w:szCs w:val="24"/>
        </w:rPr>
        <w:t xml:space="preserve"> apps" to discover the URL to your service</w:t>
      </w:r>
      <w:ins w:id="64" w:author="Steuben, Gregg K (GE Global Research, US)" w:date="2016-10-25T15:06:00Z">
        <w:r w:rsidR="0050501B">
          <w:rPr>
            <w:rFonts w:ascii="Arial" w:eastAsia="Times New Roman" w:hAnsi="Arial" w:cs="Arial"/>
            <w:color w:val="000000"/>
            <w:sz w:val="24"/>
            <w:szCs w:val="24"/>
          </w:rPr>
          <w:t xml:space="preserve">.  Prepend the </w:t>
        </w:r>
        <w:r w:rsidR="0050501B">
          <w:rPr>
            <w:rFonts w:ascii="Arial" w:eastAsia="Times New Roman" w:hAnsi="Arial" w:cs="Arial"/>
            <w:color w:val="000000"/>
            <w:sz w:val="24"/>
            <w:szCs w:val="24"/>
          </w:rPr>
          <w:fldChar w:fldCharType="begin"/>
        </w:r>
        <w:r w:rsidR="0050501B">
          <w:rPr>
            <w:rFonts w:ascii="Arial" w:eastAsia="Times New Roman" w:hAnsi="Arial" w:cs="Arial"/>
            <w:color w:val="000000"/>
            <w:sz w:val="24"/>
            <w:szCs w:val="24"/>
          </w:rPr>
          <w:instrText xml:space="preserve"> HYPERLINK "https://" </w:instrText>
        </w:r>
        <w:r w:rsidR="0050501B">
          <w:rPr>
            <w:rFonts w:ascii="Arial" w:eastAsia="Times New Roman" w:hAnsi="Arial" w:cs="Arial"/>
            <w:color w:val="000000"/>
            <w:sz w:val="24"/>
            <w:szCs w:val="24"/>
          </w:rPr>
          <w:fldChar w:fldCharType="separate"/>
        </w:r>
        <w:r w:rsidR="0050501B">
          <w:rPr>
            <w:rStyle w:val="Hyperlink"/>
            <w:rFonts w:ascii="Arial" w:hAnsi="Arial" w:cs="Arial"/>
            <w:sz w:val="24"/>
            <w:szCs w:val="24"/>
          </w:rPr>
          <w:t>https://</w:t>
        </w:r>
        <w:r w:rsidR="0050501B">
          <w:rPr>
            <w:rFonts w:ascii="Arial" w:eastAsia="Times New Roman" w:hAnsi="Arial" w:cs="Arial"/>
            <w:color w:val="000000"/>
            <w:sz w:val="24"/>
            <w:szCs w:val="24"/>
          </w:rPr>
          <w:fldChar w:fldCharType="end"/>
        </w:r>
        <w:r w:rsidR="0050501B">
          <w:rPr>
            <w:rFonts w:ascii="Arial" w:eastAsia="Times New Roman" w:hAnsi="Arial" w:cs="Arial"/>
            <w:color w:val="000000"/>
            <w:sz w:val="24"/>
            <w:szCs w:val="24"/>
          </w:rPr>
          <w:t xml:space="preserve"> protocol then</w:t>
        </w:r>
      </w:ins>
      <w:del w:id="65" w:author="Steuben, Gregg K (GE Global Research, US)" w:date="2016-10-25T15:06:00Z">
        <w:r w:rsidRPr="00DD1345" w:rsidDel="0050501B">
          <w:rPr>
            <w:rFonts w:ascii="Arial" w:eastAsia="Times New Roman" w:hAnsi="Arial" w:cs="Arial"/>
            <w:color w:val="000000"/>
            <w:sz w:val="24"/>
            <w:szCs w:val="24"/>
          </w:rPr>
          <w:delText xml:space="preserve"> and</w:delText>
        </w:r>
      </w:del>
      <w:r w:rsidRPr="00DD1345">
        <w:rPr>
          <w:rFonts w:ascii="Arial" w:eastAsia="Times New Roman" w:hAnsi="Arial" w:cs="Arial"/>
          <w:color w:val="000000"/>
          <w:sz w:val="24"/>
          <w:szCs w:val="24"/>
        </w:rPr>
        <w:t xml:space="preserve"> append your API path to get the full URL to your data service</w:t>
      </w:r>
      <w:r>
        <w:rPr>
          <w:rFonts w:ascii="Arial" w:eastAsia="Times New Roman" w:hAnsi="Arial" w:cs="Arial"/>
          <w:color w:val="000000"/>
          <w:sz w:val="24"/>
          <w:szCs w:val="24"/>
        </w:rPr>
        <w:t>.</w:t>
      </w:r>
      <w:r>
        <w:rPr>
          <w:rFonts w:ascii="Arial" w:eastAsia="Times New Roman" w:hAnsi="Arial" w:cs="Arial"/>
          <w:color w:val="000000"/>
          <w:sz w:val="24"/>
          <w:szCs w:val="24"/>
        </w:rPr>
        <w:br/>
      </w:r>
    </w:p>
    <w:tbl>
      <w:tblPr>
        <w:tblStyle w:val="TableGrid"/>
        <w:tblW w:w="0" w:type="auto"/>
        <w:tblInd w:w="360" w:type="dxa"/>
        <w:tblLook w:val="04A0" w:firstRow="1" w:lastRow="0" w:firstColumn="1" w:lastColumn="0" w:noHBand="0" w:noVBand="1"/>
      </w:tblPr>
      <w:tblGrid>
        <w:gridCol w:w="8990"/>
      </w:tblGrid>
      <w:tr w:rsidR="00DD1345" w14:paraId="01B1AE7C" w14:textId="77777777" w:rsidTr="00DD1345">
        <w:tc>
          <w:tcPr>
            <w:tcW w:w="8990" w:type="dxa"/>
          </w:tcPr>
          <w:p w14:paraId="36309ADC" w14:textId="166CFD8C" w:rsidR="00DD1345" w:rsidRPr="004E7CEF" w:rsidRDefault="00DD1345" w:rsidP="004E7CEF">
            <w:pPr>
              <w:spacing w:beforeAutospacing="1" w:afterAutospacing="1" w:line="384" w:lineRule="atLeast"/>
              <w:rPr>
                <w:rFonts w:ascii="Arial" w:eastAsia="Times New Roman" w:hAnsi="Arial" w:cs="Arial"/>
                <w:color w:val="000000"/>
                <w:sz w:val="24"/>
                <w:szCs w:val="24"/>
              </w:rPr>
            </w:pPr>
            <w:r w:rsidRPr="00D83E3A">
              <w:rPr>
                <w:rFonts w:ascii="Arial" w:eastAsia="Times New Roman" w:hAnsi="Arial" w:cs="Arial"/>
                <w:color w:val="000000"/>
                <w:sz w:val="21"/>
                <w:szCs w:val="21"/>
                <w:rPrChange w:id="66" w:author="Steuben, Gregg K (GE Global Research, US)" w:date="2016-10-27T16:24:00Z">
                  <w:rPr>
                    <w:rFonts w:ascii="Arial" w:eastAsia="Times New Roman" w:hAnsi="Arial" w:cs="Arial"/>
                    <w:color w:val="000000"/>
                    <w:sz w:val="20"/>
                    <w:szCs w:val="20"/>
                  </w:rPr>
                </w:rPrChange>
              </w:rPr>
              <w:t xml:space="preserve">C:\steam-turbine-tutorial\tutorial-svcs&gt; </w:t>
            </w:r>
            <w:proofErr w:type="spellStart"/>
            <w:r w:rsidRPr="00D83E3A">
              <w:rPr>
                <w:rFonts w:ascii="Arial" w:eastAsia="Times New Roman" w:hAnsi="Arial" w:cs="Arial"/>
                <w:color w:val="000000"/>
                <w:sz w:val="21"/>
                <w:szCs w:val="21"/>
                <w:rPrChange w:id="67" w:author="Steuben, Gregg K (GE Global Research, US)" w:date="2016-10-27T16:24:00Z">
                  <w:rPr>
                    <w:rFonts w:ascii="Arial" w:eastAsia="Times New Roman" w:hAnsi="Arial" w:cs="Arial"/>
                    <w:color w:val="000000"/>
                    <w:sz w:val="20"/>
                    <w:szCs w:val="20"/>
                  </w:rPr>
                </w:rPrChange>
              </w:rPr>
              <w:t>cf</w:t>
            </w:r>
            <w:proofErr w:type="spellEnd"/>
            <w:r w:rsidRPr="00D83E3A">
              <w:rPr>
                <w:rFonts w:ascii="Arial" w:eastAsia="Times New Roman" w:hAnsi="Arial" w:cs="Arial"/>
                <w:color w:val="000000"/>
                <w:sz w:val="21"/>
                <w:szCs w:val="21"/>
                <w:rPrChange w:id="68" w:author="Steuben, Gregg K (GE Global Research, US)" w:date="2016-10-27T16:24:00Z">
                  <w:rPr>
                    <w:rFonts w:ascii="Arial" w:eastAsia="Times New Roman" w:hAnsi="Arial" w:cs="Arial"/>
                    <w:color w:val="000000"/>
                    <w:sz w:val="20"/>
                    <w:szCs w:val="20"/>
                  </w:rPr>
                </w:rPrChange>
              </w:rPr>
              <w:t xml:space="preserve"> apps</w:t>
            </w:r>
            <w:r w:rsidRPr="00D83E3A">
              <w:rPr>
                <w:rFonts w:ascii="Arial" w:eastAsia="Times New Roman" w:hAnsi="Arial" w:cs="Arial"/>
                <w:color w:val="000000"/>
                <w:sz w:val="21"/>
                <w:szCs w:val="21"/>
                <w:rPrChange w:id="69" w:author="Steuben, Gregg K (GE Global Research, US)" w:date="2016-10-27T16:24:00Z">
                  <w:rPr>
                    <w:rFonts w:ascii="Arial" w:eastAsia="Times New Roman" w:hAnsi="Arial" w:cs="Arial"/>
                    <w:color w:val="000000"/>
                    <w:sz w:val="20"/>
                    <w:szCs w:val="20"/>
                  </w:rPr>
                </w:rPrChange>
              </w:rPr>
              <w:br/>
              <w:t xml:space="preserve">Getting apps in org </w:t>
            </w:r>
            <w:proofErr w:type="spellStart"/>
            <w:r w:rsidRPr="00D83E3A">
              <w:rPr>
                <w:rFonts w:ascii="Arial" w:eastAsia="Times New Roman" w:hAnsi="Arial" w:cs="Arial"/>
                <w:color w:val="000000"/>
                <w:sz w:val="21"/>
                <w:szCs w:val="21"/>
                <w:rPrChange w:id="70" w:author="Steuben, Gregg K (GE Global Research, US)" w:date="2016-10-27T16:24:00Z">
                  <w:rPr>
                    <w:rFonts w:ascii="Arial" w:eastAsia="Times New Roman" w:hAnsi="Arial" w:cs="Arial"/>
                    <w:color w:val="000000"/>
                    <w:sz w:val="20"/>
                    <w:szCs w:val="20"/>
                  </w:rPr>
                </w:rPrChange>
              </w:rPr>
              <w:t>DigitalTwin</w:t>
            </w:r>
            <w:proofErr w:type="spellEnd"/>
            <w:r w:rsidRPr="00D83E3A">
              <w:rPr>
                <w:rFonts w:ascii="Arial" w:eastAsia="Times New Roman" w:hAnsi="Arial" w:cs="Arial"/>
                <w:color w:val="000000"/>
                <w:sz w:val="21"/>
                <w:szCs w:val="21"/>
                <w:rPrChange w:id="71" w:author="Steuben, Gregg K (GE Global Research, US)" w:date="2016-10-27T16:24:00Z">
                  <w:rPr>
                    <w:rFonts w:ascii="Arial" w:eastAsia="Times New Roman" w:hAnsi="Arial" w:cs="Arial"/>
                    <w:color w:val="000000"/>
                    <w:sz w:val="20"/>
                    <w:szCs w:val="20"/>
                  </w:rPr>
                </w:rPrChange>
              </w:rPr>
              <w:t xml:space="preserve"> / space dev as 200000000@mail.ad.ge.com...</w:t>
            </w:r>
            <w:r w:rsidRPr="00D83E3A">
              <w:rPr>
                <w:rFonts w:ascii="Arial" w:eastAsia="Times New Roman" w:hAnsi="Arial" w:cs="Arial"/>
                <w:color w:val="000000"/>
                <w:sz w:val="21"/>
                <w:szCs w:val="21"/>
                <w:rPrChange w:id="72" w:author="Steuben, Gregg K (GE Global Research, US)" w:date="2016-10-27T16:24:00Z">
                  <w:rPr>
                    <w:rFonts w:ascii="Arial" w:eastAsia="Times New Roman" w:hAnsi="Arial" w:cs="Arial"/>
                    <w:color w:val="000000"/>
                    <w:sz w:val="20"/>
                    <w:szCs w:val="20"/>
                  </w:rPr>
                </w:rPrChange>
              </w:rPr>
              <w:br/>
              <w:t>OK</w:t>
            </w:r>
            <w:r w:rsidRPr="00D83E3A">
              <w:rPr>
                <w:rFonts w:ascii="Arial" w:eastAsia="Times New Roman" w:hAnsi="Arial" w:cs="Arial"/>
                <w:color w:val="000000"/>
                <w:sz w:val="21"/>
                <w:szCs w:val="21"/>
                <w:rPrChange w:id="73" w:author="Steuben, Gregg K (GE Global Research, US)" w:date="2016-10-27T16:24:00Z">
                  <w:rPr>
                    <w:rFonts w:ascii="Arial" w:eastAsia="Times New Roman" w:hAnsi="Arial" w:cs="Arial"/>
                    <w:color w:val="000000"/>
                    <w:sz w:val="20"/>
                    <w:szCs w:val="20"/>
                  </w:rPr>
                </w:rPrChange>
              </w:rPr>
              <w:br/>
              <w:t xml:space="preserve">name                                   requested state   instances   memory   disk   </w:t>
            </w:r>
            <w:proofErr w:type="spellStart"/>
            <w:r w:rsidRPr="00D83E3A">
              <w:rPr>
                <w:rFonts w:ascii="Arial" w:eastAsia="Times New Roman" w:hAnsi="Arial" w:cs="Arial"/>
                <w:color w:val="000000"/>
                <w:sz w:val="21"/>
                <w:szCs w:val="21"/>
                <w:rPrChange w:id="74" w:author="Steuben, Gregg K (GE Global Research, US)" w:date="2016-10-27T16:24:00Z">
                  <w:rPr>
                    <w:rFonts w:ascii="Arial" w:eastAsia="Times New Roman" w:hAnsi="Arial" w:cs="Arial"/>
                    <w:color w:val="000000"/>
                    <w:sz w:val="20"/>
                    <w:szCs w:val="20"/>
                  </w:rPr>
                </w:rPrChange>
              </w:rPr>
              <w:t>urls</w:t>
            </w:r>
            <w:proofErr w:type="spellEnd"/>
            <w:r w:rsidRPr="00D83E3A">
              <w:rPr>
                <w:rFonts w:ascii="Arial" w:eastAsia="Times New Roman" w:hAnsi="Arial" w:cs="Arial"/>
                <w:color w:val="000000"/>
                <w:sz w:val="21"/>
                <w:szCs w:val="21"/>
                <w:rPrChange w:id="75" w:author="Steuben, Gregg K (GE Global Research, US)" w:date="2016-10-27T16:24:00Z">
                  <w:rPr>
                    <w:rFonts w:ascii="Arial" w:eastAsia="Times New Roman" w:hAnsi="Arial" w:cs="Arial"/>
                    <w:color w:val="000000"/>
                    <w:sz w:val="20"/>
                    <w:szCs w:val="20"/>
                  </w:rPr>
                </w:rPrChange>
              </w:rPr>
              <w:br/>
              <w:t>...</w:t>
            </w:r>
            <w:r w:rsidRPr="00D83E3A">
              <w:rPr>
                <w:rFonts w:ascii="Arial" w:eastAsia="Times New Roman" w:hAnsi="Arial" w:cs="Arial"/>
                <w:color w:val="000000"/>
                <w:sz w:val="21"/>
                <w:szCs w:val="21"/>
                <w:rPrChange w:id="76" w:author="Steuben, Gregg K (GE Global Research, US)" w:date="2016-10-27T16:24:00Z">
                  <w:rPr>
                    <w:rFonts w:ascii="Arial" w:eastAsia="Times New Roman" w:hAnsi="Arial" w:cs="Arial"/>
                    <w:color w:val="000000"/>
                    <w:sz w:val="20"/>
                    <w:szCs w:val="20"/>
                  </w:rPr>
                </w:rPrChange>
              </w:rPr>
              <w:br/>
              <w:t xml:space="preserve">tutorial-simulator                   started                 1/1              1G          </w:t>
            </w:r>
            <w:proofErr w:type="spellStart"/>
            <w:r w:rsidRPr="00D83E3A">
              <w:rPr>
                <w:rFonts w:ascii="Arial" w:eastAsia="Times New Roman" w:hAnsi="Arial" w:cs="Arial"/>
                <w:color w:val="000000"/>
                <w:sz w:val="21"/>
                <w:szCs w:val="21"/>
                <w:rPrChange w:id="77" w:author="Steuben, Gregg K (GE Global Research, US)" w:date="2016-10-27T16:24:00Z">
                  <w:rPr>
                    <w:rFonts w:ascii="Arial" w:eastAsia="Times New Roman" w:hAnsi="Arial" w:cs="Arial"/>
                    <w:color w:val="000000"/>
                    <w:sz w:val="20"/>
                    <w:szCs w:val="20"/>
                  </w:rPr>
                </w:rPrChange>
              </w:rPr>
              <w:t>1G</w:t>
            </w:r>
            <w:proofErr w:type="spellEnd"/>
            <w:r w:rsidRPr="00D83E3A">
              <w:rPr>
                <w:rFonts w:ascii="Arial" w:eastAsia="Times New Roman" w:hAnsi="Arial" w:cs="Arial"/>
                <w:color w:val="000000"/>
                <w:sz w:val="21"/>
                <w:szCs w:val="21"/>
                <w:rPrChange w:id="78" w:author="Steuben, Gregg K (GE Global Research, US)" w:date="2016-10-27T16:24:00Z">
                  <w:rPr>
                    <w:rFonts w:ascii="Arial" w:eastAsia="Times New Roman" w:hAnsi="Arial" w:cs="Arial"/>
                    <w:color w:val="000000"/>
                    <w:sz w:val="20"/>
                    <w:szCs w:val="20"/>
                  </w:rPr>
                </w:rPrChange>
              </w:rPr>
              <w:t xml:space="preserve">     </w:t>
            </w:r>
            <w:r w:rsidRPr="00D83E3A">
              <w:rPr>
                <w:rFonts w:ascii="Arial" w:eastAsia="Times New Roman" w:hAnsi="Arial" w:cs="Arial"/>
                <w:b/>
                <w:color w:val="000000"/>
                <w:sz w:val="21"/>
                <w:szCs w:val="21"/>
                <w:rPrChange w:id="79" w:author="Steuben, Gregg K (GE Global Research, US)" w:date="2016-10-27T16:24:00Z">
                  <w:rPr>
                    <w:rFonts w:ascii="Arial" w:eastAsia="Times New Roman" w:hAnsi="Arial" w:cs="Arial"/>
                    <w:b/>
                    <w:color w:val="000000"/>
                    <w:sz w:val="20"/>
                    <w:szCs w:val="20"/>
                  </w:rPr>
                </w:rPrChange>
              </w:rPr>
              <w:t>dt-tutorial-</w:t>
            </w:r>
            <w:r w:rsidRPr="00D83E3A">
              <w:rPr>
                <w:rFonts w:ascii="Arial" w:eastAsia="Times New Roman" w:hAnsi="Arial" w:cs="Arial"/>
                <w:b/>
                <w:color w:val="000000"/>
                <w:sz w:val="21"/>
                <w:szCs w:val="21"/>
                <w:rPrChange w:id="80" w:author="Steuben, Gregg K (GE Global Research, US)" w:date="2016-10-27T16:24:00Z">
                  <w:rPr>
                    <w:rFonts w:ascii="Arial" w:eastAsia="Times New Roman" w:hAnsi="Arial" w:cs="Arial"/>
                    <w:b/>
                    <w:color w:val="000000"/>
                    <w:sz w:val="20"/>
                    <w:szCs w:val="20"/>
                  </w:rPr>
                </w:rPrChange>
              </w:rPr>
              <w:lastRenderedPageBreak/>
              <w:t>simulator.run.aws-usw02-pr.ice.predix.io</w:t>
            </w:r>
            <w:r>
              <w:rPr>
                <w:rFonts w:ascii="Arial" w:eastAsia="Times New Roman" w:hAnsi="Arial" w:cs="Arial"/>
                <w:color w:val="000000"/>
                <w:sz w:val="20"/>
                <w:szCs w:val="20"/>
              </w:rPr>
              <w:br/>
            </w:r>
            <w:r w:rsidRPr="004E7CEF">
              <w:rPr>
                <w:rFonts w:ascii="Arial" w:eastAsia="Times New Roman" w:hAnsi="Arial" w:cs="Arial"/>
                <w:color w:val="000000"/>
                <w:sz w:val="20"/>
                <w:szCs w:val="20"/>
              </w:rPr>
              <w:t>...</w:t>
            </w:r>
          </w:p>
        </w:tc>
      </w:tr>
    </w:tbl>
    <w:p w14:paraId="37D016DE" w14:textId="6402A1DC" w:rsidR="004936AC" w:rsidRDefault="00BF69A7" w:rsidP="004E7CEF">
      <w:pPr>
        <w:pStyle w:val="ListParagraph"/>
        <w:numPr>
          <w:ilvl w:val="0"/>
          <w:numId w:val="20"/>
        </w:numPr>
        <w:shd w:val="clear" w:color="auto" w:fill="FFFFFF"/>
        <w:spacing w:beforeAutospacing="1" w:after="0" w:afterAutospacing="1" w:line="384" w:lineRule="atLeast"/>
        <w:rPr>
          <w:rFonts w:ascii="Arial" w:eastAsia="Times New Roman" w:hAnsi="Arial" w:cs="Arial"/>
          <w:color w:val="000000"/>
          <w:sz w:val="24"/>
          <w:szCs w:val="24"/>
        </w:rPr>
      </w:pPr>
      <w:ins w:id="81" w:author="Steuben, Gregg K (GE Global Research, US)" w:date="2016-10-21T12:15:00Z">
        <w:r>
          <w:rPr>
            <w:rFonts w:ascii="Arial" w:eastAsia="Times New Roman" w:hAnsi="Arial" w:cs="Arial"/>
            <w:color w:val="000000"/>
            <w:sz w:val="24"/>
            <w:szCs w:val="24"/>
          </w:rPr>
          <w:lastRenderedPageBreak/>
          <w:t xml:space="preserve">Get a bearer token and </w:t>
        </w:r>
      </w:ins>
      <w:del w:id="82" w:author="Steuben, Gregg K (GE Global Research, US)" w:date="2016-10-21T12:15:00Z">
        <w:r w:rsidR="00DD1345" w:rsidRPr="00DD1345" w:rsidDel="00BF69A7">
          <w:rPr>
            <w:rFonts w:ascii="Arial" w:eastAsia="Times New Roman" w:hAnsi="Arial" w:cs="Arial"/>
            <w:color w:val="000000"/>
            <w:sz w:val="24"/>
            <w:szCs w:val="24"/>
          </w:rPr>
          <w:delText>T</w:delText>
        </w:r>
      </w:del>
      <w:ins w:id="83" w:author="Steuben, Gregg K (GE Global Research, US)" w:date="2016-10-21T12:15:00Z">
        <w:r>
          <w:rPr>
            <w:rFonts w:ascii="Arial" w:eastAsia="Times New Roman" w:hAnsi="Arial" w:cs="Arial"/>
            <w:color w:val="000000"/>
            <w:sz w:val="24"/>
            <w:szCs w:val="24"/>
          </w:rPr>
          <w:t>t</w:t>
        </w:r>
      </w:ins>
      <w:r w:rsidR="00DD1345" w:rsidRPr="00DD1345">
        <w:rPr>
          <w:rFonts w:ascii="Arial" w:eastAsia="Times New Roman" w:hAnsi="Arial" w:cs="Arial"/>
          <w:color w:val="000000"/>
          <w:sz w:val="24"/>
          <w:szCs w:val="24"/>
        </w:rPr>
        <w:t>est your service with Postman</w:t>
      </w:r>
    </w:p>
    <w:p w14:paraId="37247624" w14:textId="044CA437" w:rsidR="004936AC" w:rsidRDefault="00BA0E5C" w:rsidP="004E7CEF">
      <w:pPr>
        <w:pStyle w:val="ListParagraph"/>
        <w:numPr>
          <w:ilvl w:val="0"/>
          <w:numId w:val="22"/>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Try the </w:t>
      </w:r>
      <w:r w:rsidR="004936AC">
        <w:rPr>
          <w:rFonts w:ascii="Arial" w:eastAsia="Times New Roman" w:hAnsi="Arial" w:cs="Arial"/>
          <w:color w:val="000000"/>
          <w:sz w:val="24"/>
          <w:szCs w:val="24"/>
        </w:rPr>
        <w:t xml:space="preserve">“Simulate workflow” </w:t>
      </w:r>
      <w:r>
        <w:rPr>
          <w:rFonts w:ascii="Arial" w:eastAsia="Times New Roman" w:hAnsi="Arial" w:cs="Arial"/>
          <w:color w:val="000000"/>
          <w:sz w:val="24"/>
          <w:szCs w:val="24"/>
        </w:rPr>
        <w:t xml:space="preserve">POST </w:t>
      </w:r>
      <w:r w:rsidR="004936AC">
        <w:rPr>
          <w:rFonts w:ascii="Arial" w:eastAsia="Times New Roman" w:hAnsi="Arial" w:cs="Arial"/>
          <w:color w:val="000000"/>
          <w:sz w:val="24"/>
          <w:szCs w:val="24"/>
        </w:rPr>
        <w:t>request passing to it the following URL parameters:</w:t>
      </w:r>
    </w:p>
    <w:p w14:paraId="2BE7E1D8" w14:textId="6C54AA2F"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assetId</w:t>
      </w:r>
      <w:proofErr w:type="spellEnd"/>
    </w:p>
    <w:p w14:paraId="0711AF02" w14:textId="12C637F4"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startTime</w:t>
      </w:r>
      <w:proofErr w:type="spellEnd"/>
    </w:p>
    <w:p w14:paraId="595D5871" w14:textId="658197C4" w:rsidR="004936AC" w:rsidRDefault="004936AC" w:rsidP="004E7CEF">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endTime</w:t>
      </w:r>
      <w:proofErr w:type="spellEnd"/>
    </w:p>
    <w:p w14:paraId="4F76146D" w14:textId="28F898D5" w:rsidR="004936AC" w:rsidRPr="004936AC" w:rsidRDefault="004936AC" w:rsidP="004936AC">
      <w:pPr>
        <w:pStyle w:val="ListParagraph"/>
        <w:numPr>
          <w:ilvl w:val="1"/>
          <w:numId w:val="22"/>
        </w:numPr>
        <w:shd w:val="clear" w:color="auto" w:fill="FFFFFF"/>
        <w:spacing w:beforeAutospacing="1" w:after="0" w:afterAutospacing="1" w:line="384" w:lineRule="atLeast"/>
        <w:rPr>
          <w:rFonts w:ascii="Arial" w:eastAsia="Times New Roman" w:hAnsi="Arial" w:cs="Arial"/>
          <w:color w:val="000000"/>
          <w:sz w:val="24"/>
          <w:szCs w:val="24"/>
        </w:rPr>
      </w:pPr>
      <w:proofErr w:type="spellStart"/>
      <w:r>
        <w:rPr>
          <w:rFonts w:ascii="Arial" w:eastAsia="Times New Roman" w:hAnsi="Arial" w:cs="Arial"/>
          <w:color w:val="000000"/>
          <w:sz w:val="24"/>
          <w:szCs w:val="24"/>
        </w:rPr>
        <w:t>intervalMilliseconds</w:t>
      </w:r>
      <w:proofErr w:type="spellEnd"/>
      <w:r>
        <w:rPr>
          <w:rFonts w:ascii="Arial" w:eastAsia="Times New Roman" w:hAnsi="Arial" w:cs="Arial"/>
          <w:color w:val="000000"/>
          <w:sz w:val="24"/>
          <w:szCs w:val="24"/>
        </w:rPr>
        <w:br/>
      </w:r>
      <w:r>
        <w:rPr>
          <w:rFonts w:ascii="Arial" w:eastAsia="Times New Roman" w:hAnsi="Arial" w:cs="Arial"/>
          <w:color w:val="000000"/>
          <w:sz w:val="24"/>
          <w:szCs w:val="24"/>
        </w:rPr>
        <w:br/>
        <w:t xml:space="preserve">This will run </w:t>
      </w:r>
      <w:r w:rsidRPr="004936AC">
        <w:rPr>
          <w:rFonts w:ascii="Arial" w:eastAsia="Times New Roman" w:hAnsi="Arial" w:cs="Arial"/>
          <w:color w:val="000000"/>
          <w:sz w:val="24"/>
          <w:szCs w:val="24"/>
        </w:rPr>
        <w:t xml:space="preserve">the workflow multiple times starting with </w:t>
      </w:r>
      <w:proofErr w:type="spellStart"/>
      <w:r w:rsidRPr="004936AC">
        <w:rPr>
          <w:rFonts w:ascii="Arial" w:eastAsia="Times New Roman" w:hAnsi="Arial" w:cs="Arial"/>
          <w:color w:val="000000"/>
          <w:sz w:val="24"/>
          <w:szCs w:val="24"/>
        </w:rPr>
        <w:t>startTime</w:t>
      </w:r>
      <w:proofErr w:type="spellEnd"/>
      <w:r w:rsidRPr="004936AC">
        <w:rPr>
          <w:rFonts w:ascii="Arial" w:eastAsia="Times New Roman" w:hAnsi="Arial" w:cs="Arial"/>
          <w:color w:val="000000"/>
          <w:sz w:val="24"/>
          <w:szCs w:val="24"/>
        </w:rPr>
        <w:t xml:space="preserve"> and incrementing by </w:t>
      </w:r>
      <w:proofErr w:type="spellStart"/>
      <w:r w:rsidRPr="004936AC">
        <w:rPr>
          <w:rFonts w:ascii="Arial" w:eastAsia="Times New Roman" w:hAnsi="Arial" w:cs="Arial"/>
          <w:color w:val="000000"/>
          <w:sz w:val="24"/>
          <w:szCs w:val="24"/>
        </w:rPr>
        <w:t>intervalMilliseconds</w:t>
      </w:r>
      <w:proofErr w:type="spellEnd"/>
      <w:r w:rsidRPr="004936AC">
        <w:rPr>
          <w:rFonts w:ascii="Arial" w:eastAsia="Times New Roman" w:hAnsi="Arial" w:cs="Arial"/>
          <w:color w:val="000000"/>
          <w:sz w:val="24"/>
          <w:szCs w:val="24"/>
        </w:rPr>
        <w:t xml:space="preserve"> until </w:t>
      </w:r>
      <w:proofErr w:type="spellStart"/>
      <w:r w:rsidRPr="004936AC">
        <w:rPr>
          <w:rFonts w:ascii="Arial" w:eastAsia="Times New Roman" w:hAnsi="Arial" w:cs="Arial"/>
          <w:color w:val="000000"/>
          <w:sz w:val="24"/>
          <w:szCs w:val="24"/>
        </w:rPr>
        <w:t>endTime</w:t>
      </w:r>
      <w:proofErr w:type="spellEnd"/>
      <w:r w:rsidRPr="004936AC">
        <w:rPr>
          <w:rFonts w:ascii="Arial" w:eastAsia="Times New Roman" w:hAnsi="Arial" w:cs="Arial"/>
          <w:color w:val="000000"/>
          <w:sz w:val="24"/>
          <w:szCs w:val="24"/>
        </w:rPr>
        <w:t xml:space="preserve"> is reached</w:t>
      </w:r>
      <w:r>
        <w:rPr>
          <w:rFonts w:ascii="Arial" w:eastAsia="Times New Roman" w:hAnsi="Arial" w:cs="Arial"/>
          <w:color w:val="000000"/>
          <w:sz w:val="24"/>
          <w:szCs w:val="24"/>
        </w:rPr>
        <w:t>.</w:t>
      </w:r>
    </w:p>
    <w:tbl>
      <w:tblPr>
        <w:tblStyle w:val="TableGrid"/>
        <w:tblW w:w="0" w:type="auto"/>
        <w:tblInd w:w="1800" w:type="dxa"/>
        <w:tblLook w:val="04A0" w:firstRow="1" w:lastRow="0" w:firstColumn="1" w:lastColumn="0" w:noHBand="0" w:noVBand="1"/>
      </w:tblPr>
      <w:tblGrid>
        <w:gridCol w:w="7550"/>
      </w:tblGrid>
      <w:tr w:rsidR="004936AC" w14:paraId="466889B7" w14:textId="77777777" w:rsidTr="004936AC">
        <w:tc>
          <w:tcPr>
            <w:tcW w:w="7550" w:type="dxa"/>
          </w:tcPr>
          <w:p w14:paraId="45902858" w14:textId="4E28CD81" w:rsidR="004936AC" w:rsidRPr="00D83E3A" w:rsidRDefault="004936AC">
            <w:pPr>
              <w:spacing w:before="100" w:beforeAutospacing="1" w:after="100" w:afterAutospacing="1" w:line="384" w:lineRule="atLeast"/>
              <w:rPr>
                <w:rFonts w:ascii="Arial" w:eastAsia="Times New Roman" w:hAnsi="Arial" w:cs="Arial"/>
                <w:color w:val="000000"/>
                <w:sz w:val="21"/>
                <w:szCs w:val="21"/>
                <w:rPrChange w:id="84" w:author="Steuben, Gregg K (GE Global Research, US)" w:date="2016-10-27T16:24:00Z">
                  <w:rPr>
                    <w:rFonts w:ascii="Arial" w:eastAsia="Times New Roman" w:hAnsi="Arial" w:cs="Arial"/>
                    <w:color w:val="000000"/>
                    <w:sz w:val="20"/>
                    <w:szCs w:val="20"/>
                  </w:rPr>
                </w:rPrChange>
              </w:rPr>
              <w:pPrChange w:id="85" w:author="Steuben, Gregg K (GE Global Research, US)" w:date="2016-10-27T16:24:00Z">
                <w:pPr>
                  <w:spacing w:beforeAutospacing="1" w:afterAutospacing="1" w:line="384" w:lineRule="atLeast"/>
                </w:pPr>
              </w:pPrChange>
            </w:pPr>
            <w:r w:rsidRPr="00D83E3A">
              <w:rPr>
                <w:rFonts w:ascii="Arial" w:eastAsia="Times New Roman" w:hAnsi="Arial" w:cs="Arial"/>
                <w:color w:val="000000"/>
                <w:sz w:val="21"/>
                <w:szCs w:val="21"/>
                <w:rPrChange w:id="86" w:author="Steuben, Gregg K (GE Global Research, US)" w:date="2016-10-27T16:24:00Z">
                  <w:rPr>
                    <w:rFonts w:ascii="Arial" w:eastAsia="Times New Roman" w:hAnsi="Arial" w:cs="Arial"/>
                    <w:color w:val="000000"/>
                    <w:sz w:val="20"/>
                    <w:szCs w:val="20"/>
                  </w:rPr>
                </w:rPrChange>
              </w:rPr>
              <w:t>/</w:t>
            </w:r>
            <w:proofErr w:type="gramStart"/>
            <w:r w:rsidRPr="00D83E3A">
              <w:rPr>
                <w:rFonts w:ascii="Arial" w:eastAsia="Times New Roman" w:hAnsi="Arial" w:cs="Arial"/>
                <w:color w:val="000000"/>
                <w:sz w:val="21"/>
                <w:szCs w:val="21"/>
                <w:rPrChange w:id="87" w:author="Steuben, Gregg K (GE Global Research, US)" w:date="2016-10-27T16:24:00Z">
                  <w:rPr>
                    <w:rFonts w:ascii="Arial" w:eastAsia="Times New Roman" w:hAnsi="Arial" w:cs="Arial"/>
                    <w:color w:val="000000"/>
                    <w:sz w:val="20"/>
                    <w:szCs w:val="20"/>
                  </w:rPr>
                </w:rPrChange>
              </w:rPr>
              <w:t>simulate?assetId</w:t>
            </w:r>
            <w:proofErr w:type="gramEnd"/>
            <w:r w:rsidRPr="00D83E3A">
              <w:rPr>
                <w:rFonts w:ascii="Arial" w:eastAsia="Times New Roman" w:hAnsi="Arial" w:cs="Arial"/>
                <w:color w:val="000000"/>
                <w:sz w:val="21"/>
                <w:szCs w:val="21"/>
                <w:rPrChange w:id="88" w:author="Steuben, Gregg K (GE Global Research, US)" w:date="2016-10-27T16:24:00Z">
                  <w:rPr>
                    <w:rFonts w:ascii="Arial" w:eastAsia="Times New Roman" w:hAnsi="Arial" w:cs="Arial"/>
                    <w:color w:val="000000"/>
                    <w:sz w:val="20"/>
                    <w:szCs w:val="20"/>
                  </w:rPr>
                </w:rPrChange>
              </w:rPr>
              <w:t>=</w:t>
            </w:r>
            <w:r w:rsidR="006C073D" w:rsidRPr="00D83E3A">
              <w:rPr>
                <w:rFonts w:ascii="Arial" w:eastAsia="Times New Roman" w:hAnsi="Arial" w:cs="Arial"/>
                <w:color w:val="000000"/>
                <w:sz w:val="21"/>
                <w:szCs w:val="21"/>
                <w:rPrChange w:id="89" w:author="Steuben, Gregg K (GE Global Research, US)" w:date="2016-10-27T16:24:00Z">
                  <w:rPr>
                    <w:rFonts w:ascii="Arial" w:eastAsia="Times New Roman" w:hAnsi="Arial" w:cs="Arial"/>
                    <w:color w:val="000000"/>
                    <w:sz w:val="20"/>
                    <w:szCs w:val="20"/>
                  </w:rPr>
                </w:rPrChange>
              </w:rPr>
              <w:t>2</w:t>
            </w:r>
            <w:r w:rsidRPr="00D83E3A">
              <w:rPr>
                <w:rFonts w:ascii="Arial" w:eastAsia="Times New Roman" w:hAnsi="Arial" w:cs="Arial"/>
                <w:color w:val="000000"/>
                <w:sz w:val="21"/>
                <w:szCs w:val="21"/>
                <w:rPrChange w:id="90" w:author="Steuben, Gregg K (GE Global Research, US)" w:date="2016-10-27T16:24:00Z">
                  <w:rPr>
                    <w:rFonts w:ascii="Arial" w:eastAsia="Times New Roman" w:hAnsi="Arial" w:cs="Arial"/>
                    <w:color w:val="000000"/>
                    <w:sz w:val="20"/>
                    <w:szCs w:val="20"/>
                  </w:rPr>
                </w:rPrChange>
              </w:rPr>
              <w:t>&amp;startTime=</w:t>
            </w:r>
            <w:r w:rsidR="006C073D" w:rsidRPr="00D83E3A">
              <w:rPr>
                <w:rFonts w:ascii="Arial" w:eastAsia="Times New Roman" w:hAnsi="Arial" w:cs="Arial"/>
                <w:color w:val="000000"/>
                <w:sz w:val="21"/>
                <w:szCs w:val="21"/>
                <w:rPrChange w:id="91" w:author="Steuben, Gregg K (GE Global Research, US)" w:date="2016-10-27T16:24:00Z">
                  <w:rPr>
                    <w:rFonts w:ascii="Arial" w:eastAsia="Times New Roman" w:hAnsi="Arial" w:cs="Arial"/>
                    <w:color w:val="000000"/>
                    <w:sz w:val="20"/>
                    <w:szCs w:val="20"/>
                  </w:rPr>
                </w:rPrChange>
              </w:rPr>
              <w:t>1420167570000</w:t>
            </w:r>
            <w:r w:rsidRPr="00D83E3A">
              <w:rPr>
                <w:rFonts w:ascii="Arial" w:eastAsia="Times New Roman" w:hAnsi="Arial" w:cs="Arial"/>
                <w:color w:val="000000"/>
                <w:sz w:val="21"/>
                <w:szCs w:val="21"/>
                <w:rPrChange w:id="92" w:author="Steuben, Gregg K (GE Global Research, US)" w:date="2016-10-27T16:24:00Z">
                  <w:rPr>
                    <w:rFonts w:ascii="Arial" w:eastAsia="Times New Roman" w:hAnsi="Arial" w:cs="Arial"/>
                    <w:color w:val="000000"/>
                    <w:sz w:val="20"/>
                    <w:szCs w:val="20"/>
                  </w:rPr>
                </w:rPrChange>
              </w:rPr>
              <w:t>&amp;endTime=</w:t>
            </w:r>
            <w:r w:rsidR="006C073D" w:rsidRPr="00D83E3A">
              <w:rPr>
                <w:rFonts w:ascii="Arial" w:eastAsia="Times New Roman" w:hAnsi="Arial" w:cs="Arial"/>
                <w:color w:val="000000"/>
                <w:sz w:val="21"/>
                <w:szCs w:val="21"/>
                <w:rPrChange w:id="93" w:author="Steuben, Gregg K (GE Global Research, US)" w:date="2016-10-27T16:24:00Z">
                  <w:rPr>
                    <w:rFonts w:ascii="Arial" w:eastAsia="Times New Roman" w:hAnsi="Arial" w:cs="Arial"/>
                    <w:color w:val="000000"/>
                    <w:sz w:val="20"/>
                    <w:szCs w:val="20"/>
                  </w:rPr>
                </w:rPrChange>
              </w:rPr>
              <w:t xml:space="preserve">1422759570000 </w:t>
            </w:r>
            <w:r w:rsidRPr="00D83E3A">
              <w:rPr>
                <w:rFonts w:ascii="Arial" w:eastAsia="Times New Roman" w:hAnsi="Arial" w:cs="Arial"/>
                <w:color w:val="000000"/>
                <w:sz w:val="21"/>
                <w:szCs w:val="21"/>
                <w:rPrChange w:id="94" w:author="Steuben, Gregg K (GE Global Research, US)" w:date="2016-10-27T16:24:00Z">
                  <w:rPr>
                    <w:rFonts w:ascii="Arial" w:eastAsia="Times New Roman" w:hAnsi="Arial" w:cs="Arial"/>
                    <w:color w:val="000000"/>
                    <w:sz w:val="20"/>
                    <w:szCs w:val="20"/>
                  </w:rPr>
                </w:rPrChange>
              </w:rPr>
              <w:t>&amp;</w:t>
            </w:r>
            <w:proofErr w:type="spellStart"/>
            <w:r w:rsidRPr="00D83E3A">
              <w:rPr>
                <w:rFonts w:ascii="Arial" w:eastAsia="Times New Roman" w:hAnsi="Arial" w:cs="Arial"/>
                <w:color w:val="000000"/>
                <w:sz w:val="21"/>
                <w:szCs w:val="21"/>
                <w:rPrChange w:id="95" w:author="Steuben, Gregg K (GE Global Research, US)" w:date="2016-10-27T16:24:00Z">
                  <w:rPr>
                    <w:rFonts w:ascii="Arial" w:eastAsia="Times New Roman" w:hAnsi="Arial" w:cs="Arial"/>
                    <w:color w:val="000000"/>
                    <w:sz w:val="20"/>
                    <w:szCs w:val="20"/>
                  </w:rPr>
                </w:rPrChange>
              </w:rPr>
              <w:t>intervalMilliseconds</w:t>
            </w:r>
            <w:proofErr w:type="spellEnd"/>
            <w:r w:rsidRPr="00D83E3A">
              <w:rPr>
                <w:rFonts w:ascii="Arial" w:eastAsia="Times New Roman" w:hAnsi="Arial" w:cs="Arial"/>
                <w:color w:val="000000"/>
                <w:sz w:val="21"/>
                <w:szCs w:val="21"/>
                <w:rPrChange w:id="96" w:author="Steuben, Gregg K (GE Global Research, US)" w:date="2016-10-27T16:24:00Z">
                  <w:rPr>
                    <w:rFonts w:ascii="Arial" w:eastAsia="Times New Roman" w:hAnsi="Arial" w:cs="Arial"/>
                    <w:color w:val="000000"/>
                    <w:sz w:val="20"/>
                    <w:szCs w:val="20"/>
                  </w:rPr>
                </w:rPrChange>
              </w:rPr>
              <w:t>=</w:t>
            </w:r>
            <w:r w:rsidR="006C073D" w:rsidRPr="00D83E3A">
              <w:rPr>
                <w:rFonts w:ascii="Arial" w:eastAsia="Times New Roman" w:hAnsi="Arial" w:cs="Arial"/>
                <w:color w:val="000000"/>
                <w:sz w:val="21"/>
                <w:szCs w:val="21"/>
                <w:rPrChange w:id="97" w:author="Steuben, Gregg K (GE Global Research, US)" w:date="2016-10-27T16:24:00Z">
                  <w:rPr>
                    <w:rFonts w:ascii="Arial" w:eastAsia="Times New Roman" w:hAnsi="Arial" w:cs="Arial"/>
                    <w:color w:val="000000"/>
                    <w:sz w:val="20"/>
                    <w:szCs w:val="20"/>
                  </w:rPr>
                </w:rPrChange>
              </w:rPr>
              <w:t>21</w:t>
            </w:r>
            <w:r w:rsidRPr="00D83E3A">
              <w:rPr>
                <w:rFonts w:ascii="Arial" w:eastAsia="Times New Roman" w:hAnsi="Arial" w:cs="Arial"/>
                <w:color w:val="000000"/>
                <w:sz w:val="21"/>
                <w:szCs w:val="21"/>
                <w:rPrChange w:id="98" w:author="Steuben, Gregg K (GE Global Research, US)" w:date="2016-10-27T16:24:00Z">
                  <w:rPr>
                    <w:rFonts w:ascii="Arial" w:eastAsia="Times New Roman" w:hAnsi="Arial" w:cs="Arial"/>
                    <w:color w:val="000000"/>
                    <w:sz w:val="20"/>
                    <w:szCs w:val="20"/>
                  </w:rPr>
                </w:rPrChange>
              </w:rPr>
              <w:t>60</w:t>
            </w:r>
            <w:r w:rsidR="006C073D" w:rsidRPr="00D83E3A">
              <w:rPr>
                <w:rFonts w:ascii="Arial" w:eastAsia="Times New Roman" w:hAnsi="Arial" w:cs="Arial"/>
                <w:color w:val="000000"/>
                <w:sz w:val="21"/>
                <w:szCs w:val="21"/>
                <w:rPrChange w:id="99" w:author="Steuben, Gregg K (GE Global Research, US)" w:date="2016-10-27T16:24:00Z">
                  <w:rPr>
                    <w:rFonts w:ascii="Arial" w:eastAsia="Times New Roman" w:hAnsi="Arial" w:cs="Arial"/>
                    <w:color w:val="000000"/>
                    <w:sz w:val="20"/>
                    <w:szCs w:val="20"/>
                  </w:rPr>
                </w:rPrChange>
              </w:rPr>
              <w:t>0</w:t>
            </w:r>
            <w:r w:rsidRPr="00D83E3A">
              <w:rPr>
                <w:rFonts w:ascii="Arial" w:eastAsia="Times New Roman" w:hAnsi="Arial" w:cs="Arial"/>
                <w:color w:val="000000"/>
                <w:sz w:val="21"/>
                <w:szCs w:val="21"/>
                <w:rPrChange w:id="100" w:author="Steuben, Gregg K (GE Global Research, US)" w:date="2016-10-27T16:24:00Z">
                  <w:rPr>
                    <w:rFonts w:ascii="Arial" w:eastAsia="Times New Roman" w:hAnsi="Arial" w:cs="Arial"/>
                    <w:color w:val="000000"/>
                    <w:sz w:val="20"/>
                    <w:szCs w:val="20"/>
                  </w:rPr>
                </w:rPrChange>
              </w:rPr>
              <w:t>000</w:t>
            </w:r>
          </w:p>
        </w:tc>
      </w:tr>
    </w:tbl>
    <w:p w14:paraId="4271D9C7" w14:textId="01CA0F32" w:rsidR="004936AC" w:rsidRPr="004E7CEF" w:rsidRDefault="004936AC" w:rsidP="004E7CEF">
      <w:pPr>
        <w:pStyle w:val="ListParagraph"/>
        <w:numPr>
          <w:ilvl w:val="0"/>
          <w:numId w:val="22"/>
        </w:numPr>
        <w:shd w:val="clear" w:color="auto" w:fill="FFFFFF"/>
        <w:spacing w:beforeAutospacing="1" w:after="0" w:afterAutospacing="1" w:line="384" w:lineRule="atLeast"/>
        <w:rPr>
          <w:rFonts w:ascii="Arial" w:eastAsia="Times New Roman" w:hAnsi="Arial" w:cs="Arial"/>
          <w:color w:val="000000"/>
          <w:sz w:val="24"/>
          <w:szCs w:val="24"/>
        </w:rPr>
      </w:pPr>
      <w:r w:rsidRPr="004936AC">
        <w:rPr>
          <w:rFonts w:ascii="Arial" w:eastAsia="Times New Roman" w:hAnsi="Arial" w:cs="Arial"/>
          <w:color w:val="000000"/>
          <w:sz w:val="24"/>
          <w:szCs w:val="24"/>
        </w:rPr>
        <w:t>When completed use the GET endpoint from the tutorial-result-persistence app</w:t>
      </w:r>
      <w:r>
        <w:rPr>
          <w:rFonts w:ascii="Arial" w:eastAsia="Times New Roman" w:hAnsi="Arial" w:cs="Arial"/>
          <w:color w:val="000000"/>
          <w:sz w:val="24"/>
          <w:szCs w:val="24"/>
        </w:rPr>
        <w:t>lication</w:t>
      </w:r>
      <w:r w:rsidRPr="004936AC">
        <w:rPr>
          <w:rFonts w:ascii="Arial" w:eastAsia="Times New Roman" w:hAnsi="Arial" w:cs="Arial"/>
          <w:color w:val="000000"/>
          <w:sz w:val="24"/>
          <w:szCs w:val="24"/>
        </w:rPr>
        <w:t xml:space="preserve"> to see stored results.</w:t>
      </w:r>
    </w:p>
    <w:p w14:paraId="494EC862" w14:textId="77777777" w:rsidR="001B2643" w:rsidRPr="004E7CEF" w:rsidRDefault="001B2643" w:rsidP="001B2643">
      <w:pPr>
        <w:shd w:val="clear" w:color="auto" w:fill="FFFFFF"/>
        <w:spacing w:beforeAutospacing="1" w:after="0" w:afterAutospacing="1" w:line="384" w:lineRule="atLeast"/>
        <w:rPr>
          <w:rFonts w:ascii="Arial" w:eastAsia="Times New Roman" w:hAnsi="Arial" w:cs="Arial"/>
          <w:color w:val="000000"/>
          <w:sz w:val="24"/>
          <w:szCs w:val="24"/>
        </w:rPr>
      </w:pPr>
    </w:p>
    <w:p w14:paraId="1F41B62F" w14:textId="41AEDBAB" w:rsidR="000E558D" w:rsidRDefault="000E558D" w:rsidP="000E558D">
      <w:pPr>
        <w:rPr>
          <w:rFonts w:ascii="Arial" w:hAnsi="Arial" w:cs="Arial"/>
          <w:b/>
          <w:sz w:val="36"/>
          <w:szCs w:val="36"/>
        </w:rPr>
      </w:pPr>
      <w:r w:rsidRPr="007C504F">
        <w:rPr>
          <w:rFonts w:ascii="Arial" w:hAnsi="Arial" w:cs="Arial"/>
          <w:b/>
          <w:sz w:val="36"/>
          <w:szCs w:val="36"/>
        </w:rPr>
        <w:t>What you learned</w:t>
      </w:r>
    </w:p>
    <w:p w14:paraId="36F6FD4B" w14:textId="75AAE0B2" w:rsidR="000E558D" w:rsidRPr="00D83E3A" w:rsidRDefault="000E558D" w:rsidP="000E558D">
      <w:pPr>
        <w:rPr>
          <w:rFonts w:ascii="Arial" w:hAnsi="Arial" w:cs="Arial"/>
          <w:sz w:val="24"/>
          <w:szCs w:val="24"/>
          <w:rPrChange w:id="101" w:author="Steuben, Gregg K (GE Global Research, US)" w:date="2016-10-27T16:24:00Z">
            <w:rPr>
              <w:rFonts w:ascii="Arial" w:hAnsi="Arial" w:cs="Arial"/>
            </w:rPr>
          </w:rPrChange>
        </w:rPr>
      </w:pPr>
      <w:r w:rsidRPr="00D83E3A">
        <w:rPr>
          <w:rFonts w:ascii="Arial" w:hAnsi="Arial" w:cs="Arial"/>
          <w:color w:val="000000" w:themeColor="text1"/>
          <w:sz w:val="24"/>
          <w:szCs w:val="24"/>
          <w:rPrChange w:id="102" w:author="Steuben, Gregg K (GE Global Research, US)" w:date="2016-10-27T16:24:00Z">
            <w:rPr>
              <w:rFonts w:ascii="Arial" w:hAnsi="Arial" w:cs="Arial"/>
              <w:color w:val="000000" w:themeColor="text1"/>
            </w:rPr>
          </w:rPrChange>
        </w:rPr>
        <w:t>In this section</w:t>
      </w:r>
      <w:ins w:id="103" w:author="Steuben, Gregg K (GE Global Research, US)" w:date="2016-10-27T16:24:00Z">
        <w:r w:rsidR="00D83E3A">
          <w:rPr>
            <w:rFonts w:ascii="Arial" w:hAnsi="Arial" w:cs="Arial"/>
            <w:color w:val="000000" w:themeColor="text1"/>
            <w:sz w:val="24"/>
            <w:szCs w:val="24"/>
          </w:rPr>
          <w:t>,</w:t>
        </w:r>
      </w:ins>
      <w:r w:rsidRPr="00D83E3A">
        <w:rPr>
          <w:rFonts w:ascii="Arial" w:hAnsi="Arial" w:cs="Arial"/>
          <w:color w:val="000000" w:themeColor="text1"/>
          <w:sz w:val="24"/>
          <w:szCs w:val="24"/>
          <w:rPrChange w:id="104" w:author="Steuben, Gregg K (GE Global Research, US)" w:date="2016-10-27T16:24:00Z">
            <w:rPr>
              <w:rFonts w:ascii="Arial" w:hAnsi="Arial" w:cs="Arial"/>
              <w:color w:val="000000" w:themeColor="text1"/>
            </w:rPr>
          </w:rPrChange>
        </w:rPr>
        <w:t xml:space="preserve"> you learned how to use the pre-built</w:t>
      </w:r>
      <w:r w:rsidRPr="00D83E3A">
        <w:rPr>
          <w:rFonts w:ascii="Arial" w:hAnsi="Arial" w:cs="Arial"/>
          <w:sz w:val="24"/>
          <w:szCs w:val="24"/>
          <w:rPrChange w:id="105" w:author="Steuben, Gregg K (GE Global Research, US)" w:date="2016-10-27T16:24:00Z">
            <w:rPr>
              <w:rFonts w:ascii="Arial" w:hAnsi="Arial" w:cs="Arial"/>
            </w:rPr>
          </w:rPrChange>
        </w:rPr>
        <w:t xml:space="preserve"> and pre-deployed workflow service. You updated the </w:t>
      </w:r>
      <w:r w:rsidR="004936AC" w:rsidRPr="00D83E3A">
        <w:rPr>
          <w:rFonts w:ascii="Arial" w:hAnsi="Arial" w:cs="Arial"/>
          <w:sz w:val="24"/>
          <w:szCs w:val="24"/>
          <w:rPrChange w:id="106" w:author="Steuben, Gregg K (GE Global Research, US)" w:date="2016-10-27T16:24:00Z">
            <w:rPr>
              <w:rFonts w:ascii="Arial" w:hAnsi="Arial" w:cs="Arial"/>
            </w:rPr>
          </w:rPrChange>
        </w:rPr>
        <w:t>BPMN</w:t>
      </w:r>
      <w:r w:rsidRPr="00D83E3A">
        <w:rPr>
          <w:rFonts w:ascii="Arial" w:hAnsi="Arial" w:cs="Arial"/>
          <w:sz w:val="24"/>
          <w:szCs w:val="24"/>
          <w:rPrChange w:id="107" w:author="Steuben, Gregg K (GE Global Research, US)" w:date="2016-10-27T16:24:00Z">
            <w:rPr>
              <w:rFonts w:ascii="Arial" w:hAnsi="Arial" w:cs="Arial"/>
            </w:rPr>
          </w:rPrChange>
        </w:rPr>
        <w:t xml:space="preserve"> workflow file to reference the REST endpoints deployed on previous steps. This required the service to be rebuil</w:t>
      </w:r>
      <w:r w:rsidR="004936AC" w:rsidRPr="00D83E3A">
        <w:rPr>
          <w:rFonts w:ascii="Arial" w:hAnsi="Arial" w:cs="Arial"/>
          <w:sz w:val="24"/>
          <w:szCs w:val="24"/>
          <w:rPrChange w:id="108" w:author="Steuben, Gregg K (GE Global Research, US)" w:date="2016-10-27T16:24:00Z">
            <w:rPr>
              <w:rFonts w:ascii="Arial" w:hAnsi="Arial" w:cs="Arial"/>
            </w:rPr>
          </w:rPrChange>
        </w:rPr>
        <w:t>t</w:t>
      </w:r>
      <w:r w:rsidRPr="00D83E3A">
        <w:rPr>
          <w:rFonts w:ascii="Arial" w:hAnsi="Arial" w:cs="Arial"/>
          <w:sz w:val="24"/>
          <w:szCs w:val="24"/>
          <w:rPrChange w:id="109" w:author="Steuben, Gregg K (GE Global Research, US)" w:date="2016-10-27T16:24:00Z">
            <w:rPr>
              <w:rFonts w:ascii="Arial" w:hAnsi="Arial" w:cs="Arial"/>
            </w:rPr>
          </w:rPrChange>
        </w:rPr>
        <w:t xml:space="preserve"> (using maven)</w:t>
      </w:r>
      <w:r w:rsidR="004936AC" w:rsidRPr="00D83E3A">
        <w:rPr>
          <w:rFonts w:ascii="Arial" w:hAnsi="Arial" w:cs="Arial"/>
          <w:sz w:val="24"/>
          <w:szCs w:val="24"/>
          <w:rPrChange w:id="110" w:author="Steuben, Gregg K (GE Global Research, US)" w:date="2016-10-27T16:24:00Z">
            <w:rPr>
              <w:rFonts w:ascii="Arial" w:hAnsi="Arial" w:cs="Arial"/>
            </w:rPr>
          </w:rPrChange>
        </w:rPr>
        <w:t xml:space="preserve"> and</w:t>
      </w:r>
      <w:r w:rsidRPr="00D83E3A">
        <w:rPr>
          <w:rFonts w:ascii="Arial" w:hAnsi="Arial" w:cs="Arial"/>
          <w:sz w:val="24"/>
          <w:szCs w:val="24"/>
          <w:rPrChange w:id="111" w:author="Steuben, Gregg K (GE Global Research, US)" w:date="2016-10-27T16:24:00Z">
            <w:rPr>
              <w:rFonts w:ascii="Arial" w:hAnsi="Arial" w:cs="Arial"/>
            </w:rPr>
          </w:rPrChange>
        </w:rPr>
        <w:t xml:space="preserve"> deployed to Predix</w:t>
      </w:r>
      <w:r w:rsidR="004936AC" w:rsidRPr="00D83E3A">
        <w:rPr>
          <w:rFonts w:ascii="Arial" w:hAnsi="Arial" w:cs="Arial"/>
          <w:sz w:val="24"/>
          <w:szCs w:val="24"/>
          <w:rPrChange w:id="112" w:author="Steuben, Gregg K (GE Global Research, US)" w:date="2016-10-27T16:24:00Z">
            <w:rPr>
              <w:rFonts w:ascii="Arial" w:hAnsi="Arial" w:cs="Arial"/>
            </w:rPr>
          </w:rPrChange>
        </w:rPr>
        <w:t>.  You</w:t>
      </w:r>
      <w:r w:rsidRPr="00D83E3A">
        <w:rPr>
          <w:rFonts w:ascii="Arial" w:hAnsi="Arial" w:cs="Arial"/>
          <w:sz w:val="24"/>
          <w:szCs w:val="24"/>
          <w:rPrChange w:id="113" w:author="Steuben, Gregg K (GE Global Research, US)" w:date="2016-10-27T16:24:00Z">
            <w:rPr>
              <w:rFonts w:ascii="Arial" w:hAnsi="Arial" w:cs="Arial"/>
            </w:rPr>
          </w:rPrChange>
        </w:rPr>
        <w:t xml:space="preserve"> </w:t>
      </w:r>
      <w:ins w:id="114" w:author="Steuben, Gregg K (GE Global Research, US)" w:date="2016-10-27T16:25:00Z">
        <w:r w:rsidR="00D83E3A">
          <w:rPr>
            <w:rFonts w:ascii="Arial" w:hAnsi="Arial" w:cs="Arial"/>
            <w:sz w:val="24"/>
            <w:szCs w:val="24"/>
          </w:rPr>
          <w:t xml:space="preserve">learned how to </w:t>
        </w:r>
      </w:ins>
      <w:r w:rsidRPr="00D83E3A">
        <w:rPr>
          <w:rFonts w:ascii="Arial" w:hAnsi="Arial" w:cs="Arial"/>
          <w:sz w:val="24"/>
          <w:szCs w:val="24"/>
          <w:rPrChange w:id="115" w:author="Steuben, Gregg K (GE Global Research, US)" w:date="2016-10-27T16:24:00Z">
            <w:rPr>
              <w:rFonts w:ascii="Arial" w:hAnsi="Arial" w:cs="Arial"/>
            </w:rPr>
          </w:rPrChange>
        </w:rPr>
        <w:t>test</w:t>
      </w:r>
      <w:del w:id="116" w:author="Steuben, Gregg K (GE Global Research, US)" w:date="2016-10-27T16:25:00Z">
        <w:r w:rsidR="004936AC" w:rsidRPr="00D83E3A" w:rsidDel="00D83E3A">
          <w:rPr>
            <w:rFonts w:ascii="Arial" w:hAnsi="Arial" w:cs="Arial"/>
            <w:sz w:val="24"/>
            <w:szCs w:val="24"/>
            <w:rPrChange w:id="117" w:author="Steuben, Gregg K (GE Global Research, US)" w:date="2016-10-27T16:24:00Z">
              <w:rPr>
                <w:rFonts w:ascii="Arial" w:hAnsi="Arial" w:cs="Arial"/>
              </w:rPr>
            </w:rPrChange>
          </w:rPr>
          <w:delText>ed</w:delText>
        </w:r>
        <w:r w:rsidRPr="00D83E3A" w:rsidDel="00D83E3A">
          <w:rPr>
            <w:rFonts w:ascii="Arial" w:hAnsi="Arial" w:cs="Arial"/>
            <w:sz w:val="24"/>
            <w:szCs w:val="24"/>
            <w:rPrChange w:id="118" w:author="Steuben, Gregg K (GE Global Research, US)" w:date="2016-10-27T16:24:00Z">
              <w:rPr>
                <w:rFonts w:ascii="Arial" w:hAnsi="Arial" w:cs="Arial"/>
              </w:rPr>
            </w:rPrChange>
          </w:rPr>
          <w:delText xml:space="preserve"> that</w:delText>
        </w:r>
      </w:del>
      <w:r w:rsidRPr="00D83E3A">
        <w:rPr>
          <w:rFonts w:ascii="Arial" w:hAnsi="Arial" w:cs="Arial"/>
          <w:sz w:val="24"/>
          <w:szCs w:val="24"/>
          <w:rPrChange w:id="119" w:author="Steuben, Gregg K (GE Global Research, US)" w:date="2016-10-27T16:24:00Z">
            <w:rPr>
              <w:rFonts w:ascii="Arial" w:hAnsi="Arial" w:cs="Arial"/>
            </w:rPr>
          </w:rPrChange>
        </w:rPr>
        <w:t xml:space="preserve"> the REST endpoints </w:t>
      </w:r>
      <w:del w:id="120" w:author="Steuben, Gregg K (GE Global Research, US)" w:date="2016-10-27T16:25:00Z">
        <w:r w:rsidRPr="00D83E3A" w:rsidDel="00D83E3A">
          <w:rPr>
            <w:rFonts w:ascii="Arial" w:hAnsi="Arial" w:cs="Arial"/>
            <w:sz w:val="24"/>
            <w:szCs w:val="24"/>
            <w:rPrChange w:id="121" w:author="Steuben, Gregg K (GE Global Research, US)" w:date="2016-10-27T16:24:00Z">
              <w:rPr>
                <w:rFonts w:ascii="Arial" w:hAnsi="Arial" w:cs="Arial"/>
              </w:rPr>
            </w:rPrChange>
          </w:rPr>
          <w:delText xml:space="preserve">work </w:delText>
        </w:r>
      </w:del>
      <w:r w:rsidRPr="00D83E3A">
        <w:rPr>
          <w:rFonts w:ascii="Arial" w:hAnsi="Arial" w:cs="Arial"/>
          <w:sz w:val="24"/>
          <w:szCs w:val="24"/>
          <w:rPrChange w:id="122" w:author="Steuben, Gregg K (GE Global Research, US)" w:date="2016-10-27T16:24:00Z">
            <w:rPr>
              <w:rFonts w:ascii="Arial" w:hAnsi="Arial" w:cs="Arial"/>
            </w:rPr>
          </w:rPrChange>
        </w:rPr>
        <w:t>with the new changes.</w:t>
      </w:r>
      <w:r w:rsidR="0070289E" w:rsidRPr="00D83E3A">
        <w:rPr>
          <w:rFonts w:ascii="Arial" w:hAnsi="Arial" w:cs="Arial"/>
          <w:sz w:val="24"/>
          <w:szCs w:val="24"/>
          <w:rPrChange w:id="123" w:author="Steuben, Gregg K (GE Global Research, US)" w:date="2016-10-27T16:24:00Z">
            <w:rPr>
              <w:rFonts w:ascii="Arial" w:hAnsi="Arial" w:cs="Arial"/>
            </w:rPr>
          </w:rPrChange>
        </w:rPr>
        <w:t xml:space="preserve">  You </w:t>
      </w:r>
      <w:ins w:id="124" w:author="Steuben, Gregg K (GE Global Research, US)" w:date="2016-10-27T16:25:00Z">
        <w:r w:rsidR="00D83E3A">
          <w:rPr>
            <w:rFonts w:ascii="Arial" w:hAnsi="Arial" w:cs="Arial"/>
            <w:sz w:val="24"/>
            <w:szCs w:val="24"/>
          </w:rPr>
          <w:t xml:space="preserve">learned how to </w:t>
        </w:r>
      </w:ins>
      <w:r w:rsidR="0070289E" w:rsidRPr="00D83E3A">
        <w:rPr>
          <w:rFonts w:ascii="Arial" w:hAnsi="Arial" w:cs="Arial"/>
          <w:sz w:val="24"/>
          <w:szCs w:val="24"/>
          <w:rPrChange w:id="125" w:author="Steuben, Gregg K (GE Global Research, US)" w:date="2016-10-27T16:24:00Z">
            <w:rPr>
              <w:rFonts w:ascii="Arial" w:hAnsi="Arial" w:cs="Arial"/>
            </w:rPr>
          </w:rPrChange>
        </w:rPr>
        <w:t>buil</w:t>
      </w:r>
      <w:del w:id="126" w:author="Steuben, Gregg K (GE Global Research, US)" w:date="2016-10-27T16:25:00Z">
        <w:r w:rsidR="0070289E" w:rsidRPr="00D83E3A" w:rsidDel="00D83E3A">
          <w:rPr>
            <w:rFonts w:ascii="Arial" w:hAnsi="Arial" w:cs="Arial"/>
            <w:sz w:val="24"/>
            <w:szCs w:val="24"/>
            <w:rPrChange w:id="127" w:author="Steuben, Gregg K (GE Global Research, US)" w:date="2016-10-27T16:24:00Z">
              <w:rPr>
                <w:rFonts w:ascii="Arial" w:hAnsi="Arial" w:cs="Arial"/>
              </w:rPr>
            </w:rPrChange>
          </w:rPr>
          <w:delText>t</w:delText>
        </w:r>
      </w:del>
      <w:ins w:id="128" w:author="Steuben, Gregg K (GE Global Research, US)" w:date="2016-10-27T16:25:00Z">
        <w:r w:rsidR="00D83E3A">
          <w:rPr>
            <w:rFonts w:ascii="Arial" w:hAnsi="Arial" w:cs="Arial"/>
            <w:sz w:val="24"/>
            <w:szCs w:val="24"/>
          </w:rPr>
          <w:t>d</w:t>
        </w:r>
      </w:ins>
      <w:r w:rsidR="0070289E" w:rsidRPr="00D83E3A">
        <w:rPr>
          <w:rFonts w:ascii="Arial" w:hAnsi="Arial" w:cs="Arial"/>
          <w:sz w:val="24"/>
          <w:szCs w:val="24"/>
          <w:rPrChange w:id="129" w:author="Steuben, Gregg K (GE Global Research, US)" w:date="2016-10-27T16:24:00Z">
            <w:rPr>
              <w:rFonts w:ascii="Arial" w:hAnsi="Arial" w:cs="Arial"/>
            </w:rPr>
          </w:rPrChange>
        </w:rPr>
        <w:t xml:space="preserve"> and </w:t>
      </w:r>
      <w:proofErr w:type="spellStart"/>
      <w:r w:rsidR="0070289E" w:rsidRPr="00D83E3A">
        <w:rPr>
          <w:rFonts w:ascii="Arial" w:hAnsi="Arial" w:cs="Arial"/>
          <w:sz w:val="24"/>
          <w:szCs w:val="24"/>
          <w:rPrChange w:id="130" w:author="Steuben, Gregg K (GE Global Research, US)" w:date="2016-10-27T16:24:00Z">
            <w:rPr>
              <w:rFonts w:ascii="Arial" w:hAnsi="Arial" w:cs="Arial"/>
            </w:rPr>
          </w:rPrChange>
        </w:rPr>
        <w:t>deploye</w:t>
      </w:r>
      <w:proofErr w:type="spellEnd"/>
      <w:del w:id="131" w:author="Steuben, Gregg K (GE Global Research, US)" w:date="2016-10-27T16:25:00Z">
        <w:r w:rsidR="0070289E" w:rsidRPr="00D83E3A" w:rsidDel="00D83E3A">
          <w:rPr>
            <w:rFonts w:ascii="Arial" w:hAnsi="Arial" w:cs="Arial"/>
            <w:sz w:val="24"/>
            <w:szCs w:val="24"/>
            <w:rPrChange w:id="132" w:author="Steuben, Gregg K (GE Global Research, US)" w:date="2016-10-27T16:24:00Z">
              <w:rPr>
                <w:rFonts w:ascii="Arial" w:hAnsi="Arial" w:cs="Arial"/>
              </w:rPr>
            </w:rPrChange>
          </w:rPr>
          <w:delText>d</w:delText>
        </w:r>
      </w:del>
      <w:r w:rsidR="0070289E" w:rsidRPr="00D83E3A">
        <w:rPr>
          <w:rFonts w:ascii="Arial" w:hAnsi="Arial" w:cs="Arial"/>
          <w:sz w:val="24"/>
          <w:szCs w:val="24"/>
          <w:rPrChange w:id="133" w:author="Steuben, Gregg K (GE Global Research, US)" w:date="2016-10-27T16:24:00Z">
            <w:rPr>
              <w:rFonts w:ascii="Arial" w:hAnsi="Arial" w:cs="Arial"/>
            </w:rPr>
          </w:rPrChange>
        </w:rPr>
        <w:t xml:space="preserve"> the tutorial-simulator service and confirme</w:t>
      </w:r>
      <w:del w:id="134" w:author="Steuben, Gregg K (GE Global Research, US)" w:date="2016-10-27T16:25:00Z">
        <w:r w:rsidR="0070289E" w:rsidRPr="00D83E3A" w:rsidDel="00D83E3A">
          <w:rPr>
            <w:rFonts w:ascii="Arial" w:hAnsi="Arial" w:cs="Arial"/>
            <w:sz w:val="24"/>
            <w:szCs w:val="24"/>
            <w:rPrChange w:id="135" w:author="Steuben, Gregg K (GE Global Research, US)" w:date="2016-10-27T16:24:00Z">
              <w:rPr>
                <w:rFonts w:ascii="Arial" w:hAnsi="Arial" w:cs="Arial"/>
              </w:rPr>
            </w:rPrChange>
          </w:rPr>
          <w:delText>d</w:delText>
        </w:r>
      </w:del>
      <w:r w:rsidR="0070289E" w:rsidRPr="00D83E3A">
        <w:rPr>
          <w:rFonts w:ascii="Arial" w:hAnsi="Arial" w:cs="Arial"/>
          <w:sz w:val="24"/>
          <w:szCs w:val="24"/>
          <w:rPrChange w:id="136" w:author="Steuben, Gregg K (GE Global Research, US)" w:date="2016-10-27T16:24:00Z">
            <w:rPr>
              <w:rFonts w:ascii="Arial" w:hAnsi="Arial" w:cs="Arial"/>
            </w:rPr>
          </w:rPrChange>
        </w:rPr>
        <w:t xml:space="preserve"> that it too worked.</w:t>
      </w:r>
    </w:p>
    <w:p w14:paraId="58B96442"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p>
    <w:p w14:paraId="5B482D03" w14:textId="0D2F17F7" w:rsidR="00E55553" w:rsidRPr="00E55553" w:rsidRDefault="000E558D"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Pr>
          <w:rFonts w:ascii="Arial" w:eastAsia="Times New Roman" w:hAnsi="Arial" w:cs="Arial"/>
          <w:b/>
          <w:bCs/>
          <w:color w:val="000000"/>
          <w:sz w:val="27"/>
          <w:szCs w:val="27"/>
        </w:rPr>
        <w:t>Appendix - a</w:t>
      </w:r>
      <w:r w:rsidR="00E55553" w:rsidRPr="00E55553">
        <w:rPr>
          <w:rFonts w:ascii="Arial" w:eastAsia="Times New Roman" w:hAnsi="Arial" w:cs="Arial"/>
          <w:b/>
          <w:bCs/>
          <w:color w:val="000000"/>
          <w:sz w:val="27"/>
          <w:szCs w:val="27"/>
        </w:rPr>
        <w:t>n explanation of the Digital Twin Orchestration Java del</w:t>
      </w:r>
      <w:r w:rsidR="001B324D">
        <w:rPr>
          <w:rFonts w:ascii="Arial" w:eastAsia="Times New Roman" w:hAnsi="Arial" w:cs="Arial"/>
          <w:b/>
          <w:bCs/>
          <w:color w:val="000000"/>
          <w:sz w:val="27"/>
          <w:szCs w:val="27"/>
        </w:rPr>
        <w:t>e</w:t>
      </w:r>
      <w:r w:rsidR="00E55553" w:rsidRPr="00E55553">
        <w:rPr>
          <w:rFonts w:ascii="Arial" w:eastAsia="Times New Roman" w:hAnsi="Arial" w:cs="Arial"/>
          <w:b/>
          <w:bCs/>
          <w:color w:val="000000"/>
          <w:sz w:val="27"/>
          <w:szCs w:val="27"/>
        </w:rPr>
        <w:t>gates</w:t>
      </w:r>
    </w:p>
    <w:p w14:paraId="7AF3C1A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b/>
          <w:bCs/>
          <w:color w:val="000000"/>
          <w:sz w:val="24"/>
          <w:szCs w:val="24"/>
        </w:rPr>
        <w:t>Terminology</w:t>
      </w:r>
    </w:p>
    <w:p w14:paraId="7458FD48"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lastRenderedPageBreak/>
        <w:t>It is recommended that you are familiar with the </w:t>
      </w:r>
      <w:hyperlink r:id="rId13" w:tgtFrame="_blank" w:history="1">
        <w:r w:rsidRPr="00E55553">
          <w:rPr>
            <w:rFonts w:ascii="Arial" w:eastAsia="Times New Roman" w:hAnsi="Arial" w:cs="Arial"/>
            <w:color w:val="2886AF"/>
            <w:sz w:val="24"/>
            <w:szCs w:val="24"/>
            <w:u w:val="single"/>
          </w:rPr>
          <w:t>Activiti BPM Platform</w:t>
        </w:r>
      </w:hyperlink>
      <w:r w:rsidRPr="00E55553">
        <w:rPr>
          <w:rFonts w:ascii="Arial" w:eastAsia="Times New Roman" w:hAnsi="Arial" w:cs="Arial"/>
          <w:color w:val="000000"/>
          <w:sz w:val="24"/>
          <w:szCs w:val="24"/>
        </w:rPr>
        <w:t>.  The </w:t>
      </w:r>
      <w:hyperlink r:id="rId14" w:anchor="bpmnJavaServiceTask" w:tgtFrame="_blank" w:history="1">
        <w:r w:rsidRPr="00E55553">
          <w:rPr>
            <w:rFonts w:ascii="Arial" w:eastAsia="Times New Roman" w:hAnsi="Arial" w:cs="Arial"/>
            <w:color w:val="2886AF"/>
            <w:sz w:val="24"/>
            <w:szCs w:val="24"/>
            <w:u w:val="single"/>
          </w:rPr>
          <w:t>Activiti User Guide</w:t>
        </w:r>
      </w:hyperlink>
      <w:r w:rsidRPr="00E55553">
        <w:rPr>
          <w:rFonts w:ascii="Arial" w:eastAsia="Times New Roman" w:hAnsi="Arial" w:cs="Arial"/>
          <w:color w:val="000000"/>
          <w:sz w:val="24"/>
          <w:szCs w:val="24"/>
        </w:rPr>
        <w:t> can be referenced for your supplemental learning.  From that guide, the following sections will be most helpful to understand the BPMN sample file components, their purpose, and interactions:</w:t>
      </w:r>
    </w:p>
    <w:p w14:paraId="14F9964A" w14:textId="77777777" w:rsidR="00E55553" w:rsidRPr="00E55553" w:rsidRDefault="004D0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5" w:anchor="bpmn20" w:tgtFrame="_blank" w:history="1">
        <w:r w:rsidR="00E55553" w:rsidRPr="00E55553">
          <w:rPr>
            <w:rFonts w:ascii="Arial" w:eastAsia="Times New Roman" w:hAnsi="Arial" w:cs="Arial"/>
            <w:color w:val="2886AF"/>
            <w:sz w:val="24"/>
            <w:szCs w:val="24"/>
            <w:u w:val="single"/>
          </w:rPr>
          <w:t>7, BPMN 2.0 Introduction </w:t>
        </w:r>
      </w:hyperlink>
    </w:p>
    <w:p w14:paraId="46075459" w14:textId="77777777" w:rsidR="00E55553" w:rsidRPr="00E55553" w:rsidRDefault="004D0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6" w:anchor="bpmnConstructs" w:tgtFrame="_blank" w:history="1">
        <w:r w:rsidR="00E55553" w:rsidRPr="00E55553">
          <w:rPr>
            <w:rFonts w:ascii="Arial" w:eastAsia="Times New Roman" w:hAnsi="Arial" w:cs="Arial"/>
            <w:color w:val="2886AF"/>
            <w:sz w:val="24"/>
            <w:szCs w:val="24"/>
            <w:u w:val="single"/>
          </w:rPr>
          <w:t>8. BPMN 2.0 Constructs</w:t>
        </w:r>
      </w:hyperlink>
    </w:p>
    <w:p w14:paraId="223BAE67" w14:textId="77777777" w:rsidR="00E55553" w:rsidRPr="00E55553" w:rsidRDefault="004D0C99" w:rsidP="00E55553">
      <w:pPr>
        <w:numPr>
          <w:ilvl w:val="0"/>
          <w:numId w:val="7"/>
        </w:numPr>
        <w:shd w:val="clear" w:color="auto" w:fill="FFFFFF"/>
        <w:spacing w:after="0" w:line="384" w:lineRule="atLeast"/>
        <w:rPr>
          <w:rFonts w:ascii="Arial" w:eastAsia="Times New Roman" w:hAnsi="Arial" w:cs="Arial"/>
          <w:color w:val="000000"/>
          <w:sz w:val="24"/>
          <w:szCs w:val="24"/>
        </w:rPr>
      </w:pPr>
      <w:hyperlink r:id="rId17" w:anchor="bpmnJavaServiceTask" w:tgtFrame="_blank" w:history="1">
        <w:r w:rsidR="00E55553" w:rsidRPr="00E55553">
          <w:rPr>
            <w:rFonts w:ascii="Arial" w:eastAsia="Times New Roman" w:hAnsi="Arial" w:cs="Arial"/>
            <w:color w:val="2886AF"/>
            <w:sz w:val="24"/>
            <w:szCs w:val="24"/>
            <w:u w:val="single"/>
          </w:rPr>
          <w:t>8.5.3. Java Service Task</w:t>
        </w:r>
      </w:hyperlink>
    </w:p>
    <w:p w14:paraId="669E779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Activiti - the COTS orchestration engine used to execute a workflow specified in BPMN.</w:t>
      </w:r>
    </w:p>
    <w:p w14:paraId="685FA5D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JavaDelegate</w:t>
      </w:r>
      <w:proofErr w:type="spellEnd"/>
      <w:r w:rsidRPr="00E55553">
        <w:rPr>
          <w:rFonts w:ascii="Arial" w:eastAsia="Times New Roman" w:hAnsi="Arial" w:cs="Arial"/>
          <w:color w:val="000000"/>
          <w:sz w:val="24"/>
          <w:szCs w:val="24"/>
        </w:rPr>
        <w:t xml:space="preserve"> - an Activiti abstract class that defines custom execution and is configured as part of a </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 xml:space="preserve"> and invoked by the Activiti engine.</w:t>
      </w:r>
    </w:p>
    <w:p w14:paraId="386A00D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JavaDelegate</w:t>
      </w:r>
      <w:proofErr w:type="spellEnd"/>
      <w:r w:rsidRPr="00E55553">
        <w:rPr>
          <w:rFonts w:ascii="Arial" w:eastAsia="Times New Roman" w:hAnsi="Arial" w:cs="Arial"/>
          <w:color w:val="000000"/>
          <w:sz w:val="24"/>
          <w:szCs w:val="24"/>
        </w:rPr>
        <w:t xml:space="preserve"> that provides base level functionality to execute REST calls, including template expansion of URL parameters using the values stored under the key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in the workflow memory space.</w:t>
      </w:r>
    </w:p>
    <w:p w14:paraId="55AF5335"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GetRESTServiceJavaDelegate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that executes a GET request for a given URL, and stores any result under the key "data" in the workflow memory space.</w:t>
      </w:r>
    </w:p>
    <w:p w14:paraId="4217F1F1"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t>PostRESTServiceJavaDelegate</w:t>
      </w:r>
      <w:proofErr w:type="spellEnd"/>
      <w:r w:rsidRPr="00E55553">
        <w:rPr>
          <w:rFonts w:ascii="Arial" w:eastAsia="Times New Roman" w:hAnsi="Arial" w:cs="Arial"/>
          <w:color w:val="000000"/>
          <w:sz w:val="24"/>
          <w:szCs w:val="24"/>
        </w:rPr>
        <w:t xml:space="preserve"> - a custom extension of the </w:t>
      </w:r>
      <w:proofErr w:type="spellStart"/>
      <w:r w:rsidRPr="00E55553">
        <w:rPr>
          <w:rFonts w:ascii="Arial" w:eastAsia="Times New Roman" w:hAnsi="Arial" w:cs="Arial"/>
          <w:color w:val="000000"/>
          <w:sz w:val="24"/>
          <w:szCs w:val="24"/>
        </w:rPr>
        <w:t>BaseRESTServiceJavaDelegate</w:t>
      </w:r>
      <w:proofErr w:type="spellEnd"/>
      <w:r w:rsidRPr="00E55553">
        <w:rPr>
          <w:rFonts w:ascii="Arial" w:eastAsia="Times New Roman" w:hAnsi="Arial" w:cs="Arial"/>
          <w:color w:val="000000"/>
          <w:sz w:val="24"/>
          <w:szCs w:val="24"/>
        </w:rPr>
        <w:t xml:space="preserve"> that executes a POST request for a given URL, passing as the request body the value found under the key "data" in the workflow memory space, and stores any result under the key "data" in the workflow memory space.</w:t>
      </w:r>
    </w:p>
    <w:p w14:paraId="2BA994A7" w14:textId="77777777" w:rsidR="00E55553" w:rsidRPr="00E55553" w:rsidRDefault="00E55553" w:rsidP="00E55553">
      <w:pPr>
        <w:shd w:val="clear" w:color="auto" w:fill="FFFFFF"/>
        <w:spacing w:beforeAutospacing="1" w:after="0" w:afterAutospacing="1" w:line="240" w:lineRule="auto"/>
        <w:outlineLvl w:val="2"/>
        <w:rPr>
          <w:rFonts w:ascii="Arial" w:eastAsia="Times New Roman" w:hAnsi="Arial" w:cs="Arial"/>
          <w:color w:val="000000"/>
          <w:sz w:val="27"/>
          <w:szCs w:val="27"/>
        </w:rPr>
      </w:pPr>
      <w:r w:rsidRPr="00E55553">
        <w:rPr>
          <w:rFonts w:ascii="Arial" w:eastAsia="Times New Roman" w:hAnsi="Arial" w:cs="Arial"/>
          <w:b/>
          <w:bCs/>
          <w:color w:val="000000"/>
          <w:sz w:val="27"/>
          <w:szCs w:val="27"/>
        </w:rPr>
        <w:t>Workflow components</w:t>
      </w:r>
    </w:p>
    <w:p w14:paraId="23B885F0"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1. The example BPMN opened in the IntelliJ Activiti plugin </w:t>
      </w:r>
    </w:p>
    <w:p w14:paraId="78F715A9"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noProof/>
          <w:color w:val="000000"/>
          <w:sz w:val="24"/>
          <w:szCs w:val="24"/>
        </w:rPr>
        <w:lastRenderedPageBreak/>
        <w:drawing>
          <wp:inline distT="0" distB="0" distL="0" distR="0" wp14:anchorId="43D0F719" wp14:editId="42A44CA7">
            <wp:extent cx="9782175" cy="4295775"/>
            <wp:effectExtent l="0" t="0" r="9525" b="9525"/>
            <wp:docPr id="2" name="Picture 2" descr="https://www.predix.com/sites/default/files/image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redix.com/sites/default/files/image00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82175" cy="4295775"/>
                    </a:xfrm>
                    <a:prstGeom prst="rect">
                      <a:avLst/>
                    </a:prstGeom>
                    <a:noFill/>
                    <a:ln>
                      <a:noFill/>
                    </a:ln>
                  </pic:spPr>
                </pic:pic>
              </a:graphicData>
            </a:graphic>
          </wp:inline>
        </w:drawing>
      </w:r>
    </w:p>
    <w:p w14:paraId="3A06ED8E"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sample workflow (as shown in Figure 1 above) consists of 11 components:</w:t>
      </w:r>
    </w:p>
    <w:p w14:paraId="36D42F7C"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 "start" node</w:t>
      </w:r>
    </w:p>
    <w:p w14:paraId="052E8C28"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An "end" node</w:t>
      </w:r>
    </w:p>
    <w:p w14:paraId="65C3816B"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Four (4) </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 xml:space="preserve"> nodes</w:t>
      </w:r>
    </w:p>
    <w:p w14:paraId="1848CA21" w14:textId="77777777" w:rsidR="00E55553" w:rsidRPr="00E55553" w:rsidRDefault="00E55553" w:rsidP="00E55553">
      <w:pPr>
        <w:numPr>
          <w:ilvl w:val="0"/>
          <w:numId w:val="8"/>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Five (5) </w:t>
      </w:r>
      <w:proofErr w:type="spellStart"/>
      <w:r w:rsidRPr="00E55553">
        <w:rPr>
          <w:rFonts w:ascii="Arial" w:eastAsia="Times New Roman" w:hAnsi="Arial" w:cs="Arial"/>
          <w:color w:val="000000"/>
          <w:sz w:val="24"/>
          <w:szCs w:val="24"/>
        </w:rPr>
        <w:t>SequenceFlow</w:t>
      </w:r>
      <w:proofErr w:type="spellEnd"/>
      <w:r w:rsidRPr="00E55553">
        <w:rPr>
          <w:rFonts w:ascii="Arial" w:eastAsia="Times New Roman" w:hAnsi="Arial" w:cs="Arial"/>
          <w:color w:val="000000"/>
          <w:sz w:val="24"/>
          <w:szCs w:val="24"/>
        </w:rPr>
        <w:t xml:space="preserve"> designations</w:t>
      </w:r>
    </w:p>
    <w:p w14:paraId="3B7F08D0" w14:textId="04DB7BCE"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The green circle "start" node on the left of the diagram above is the entry point for the workflow.  The red circle "end" node on the right of the diagram above is the exit point of the workflow.  All workflows need to include these nodes</w:t>
      </w:r>
      <w:r w:rsidR="000A7F6D">
        <w:rPr>
          <w:rFonts w:ascii="Arial" w:eastAsia="Times New Roman" w:hAnsi="Arial" w:cs="Arial"/>
          <w:color w:val="000000"/>
          <w:sz w:val="24"/>
          <w:szCs w:val="24"/>
        </w:rPr>
        <w:t xml:space="preserve"> (</w:t>
      </w:r>
      <w:r w:rsidRPr="00E55553">
        <w:rPr>
          <w:rFonts w:ascii="Arial" w:eastAsia="Times New Roman" w:hAnsi="Arial" w:cs="Arial"/>
          <w:color w:val="000000"/>
          <w:sz w:val="24"/>
          <w:szCs w:val="24"/>
        </w:rPr>
        <w:t>the sequence flows from/to them</w:t>
      </w:r>
      <w:r w:rsidR="000A7F6D">
        <w:rPr>
          <w:rFonts w:ascii="Arial" w:eastAsia="Times New Roman" w:hAnsi="Arial" w:cs="Arial"/>
          <w:color w:val="000000"/>
          <w:sz w:val="24"/>
          <w:szCs w:val="24"/>
        </w:rPr>
        <w:t>)</w:t>
      </w:r>
      <w:r w:rsidRPr="00E55553">
        <w:rPr>
          <w:rFonts w:ascii="Arial" w:eastAsia="Times New Roman" w:hAnsi="Arial" w:cs="Arial"/>
          <w:color w:val="000000"/>
          <w:sz w:val="24"/>
          <w:szCs w:val="24"/>
        </w:rPr>
        <w:t xml:space="preserve"> in order for Activiti to correctly process. The sequence flow designations (process flow arrows) define the execution path from task to task.</w:t>
      </w:r>
    </w:p>
    <w:p w14:paraId="1381EF94"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GetRESTServiceJavaDelegate</w:t>
      </w:r>
      <w:proofErr w:type="spellEnd"/>
      <w:r w:rsidRPr="00E55553">
        <w:rPr>
          <w:rFonts w:ascii="Arial" w:eastAsia="Times New Roman" w:hAnsi="Arial" w:cs="Arial"/>
          <w:i/>
          <w:iCs/>
          <w:color w:val="000000"/>
          <w:sz w:val="24"/>
          <w:szCs w:val="24"/>
        </w:rPr>
        <w:t xml:space="preserve"> is used in the "Get Data" service task:</w:t>
      </w:r>
    </w:p>
    <w:p w14:paraId="7AD0B65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Required attributes to be specified as &lt;</w:t>
      </w:r>
      <w:proofErr w:type="spellStart"/>
      <w:proofErr w:type="gramStart"/>
      <w:r w:rsidRPr="00E55553">
        <w:rPr>
          <w:rFonts w:ascii="Arial" w:eastAsia="Times New Roman" w:hAnsi="Arial" w:cs="Arial"/>
          <w:color w:val="000000"/>
          <w:sz w:val="24"/>
          <w:szCs w:val="24"/>
        </w:rPr>
        <w:t>activiti:fields</w:t>
      </w:r>
      <w:proofErr w:type="spellEnd"/>
      <w:proofErr w:type="gramEnd"/>
      <w:r w:rsidRPr="00E55553">
        <w:rPr>
          <w:rFonts w:ascii="Arial" w:eastAsia="Times New Roman" w:hAnsi="Arial" w:cs="Arial"/>
          <w:color w:val="000000"/>
          <w:sz w:val="24"/>
          <w:szCs w:val="24"/>
        </w:rPr>
        <w:t>&gt; within the &lt;</w:t>
      </w:r>
      <w:proofErr w:type="spellStart"/>
      <w:r w:rsidRPr="00E55553">
        <w:rPr>
          <w:rFonts w:ascii="Arial" w:eastAsia="Times New Roman" w:hAnsi="Arial" w:cs="Arial"/>
          <w:color w:val="000000"/>
          <w:sz w:val="24"/>
          <w:szCs w:val="24"/>
        </w:rPr>
        <w:t>serviceTask</w:t>
      </w:r>
      <w:proofErr w:type="spellEnd"/>
      <w:r w:rsidRPr="00E55553">
        <w:rPr>
          <w:rFonts w:ascii="Arial" w:eastAsia="Times New Roman" w:hAnsi="Arial" w:cs="Arial"/>
          <w:color w:val="000000"/>
          <w:sz w:val="24"/>
          <w:szCs w:val="24"/>
        </w:rPr>
        <w:t>&gt;:</w:t>
      </w:r>
    </w:p>
    <w:p w14:paraId="33EFFC93"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proofErr w:type="spellStart"/>
      <w:r w:rsidRPr="00E55553">
        <w:rPr>
          <w:rFonts w:ascii="Arial" w:eastAsia="Times New Roman" w:hAnsi="Arial" w:cs="Arial"/>
          <w:color w:val="000000"/>
          <w:sz w:val="24"/>
          <w:szCs w:val="24"/>
        </w:rPr>
        <w:lastRenderedPageBreak/>
        <w:t>url</w:t>
      </w:r>
      <w:proofErr w:type="spellEnd"/>
      <w:r w:rsidRPr="00E55553">
        <w:rPr>
          <w:rFonts w:ascii="Arial" w:eastAsia="Times New Roman" w:hAnsi="Arial" w:cs="Arial"/>
          <w:color w:val="000000"/>
          <w:sz w:val="24"/>
          <w:szCs w:val="24"/>
        </w:rPr>
        <w:t xml:space="preserve"> - the address of the service to be executed</w:t>
      </w:r>
    </w:p>
    <w:p w14:paraId="18B96CA5" w14:textId="77777777" w:rsidR="00E55553" w:rsidRPr="00E55553" w:rsidRDefault="00E55553" w:rsidP="00E55553">
      <w:pPr>
        <w:numPr>
          <w:ilvl w:val="0"/>
          <w:numId w:val="9"/>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(e.g.,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1C89B63B" w14:textId="7329492D"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000A7F6D">
        <w:rPr>
          <w:rFonts w:ascii="Arial" w:eastAsia="Times New Roman" w:hAnsi="Arial" w:cs="Arial"/>
          <w:i/>
          <w:iCs/>
          <w:color w:val="000000"/>
          <w:sz w:val="24"/>
          <w:szCs w:val="24"/>
        </w:rPr>
        <w:t xml:space="preserve"> </w:t>
      </w:r>
      <w:r w:rsidRPr="00E55553">
        <w:rPr>
          <w:rFonts w:ascii="Arial" w:eastAsia="Times New Roman" w:hAnsi="Arial" w:cs="Arial"/>
          <w:i/>
          <w:iCs/>
          <w:color w:val="000000"/>
          <w:sz w:val="24"/>
          <w:szCs w:val="24"/>
        </w:rPr>
        <w:t>is used in the "Run Analytic" service task:</w:t>
      </w:r>
    </w:p>
    <w:p w14:paraId="6A20C96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06DC4C31" w14:textId="77777777" w:rsidR="00E55553" w:rsidRPr="00E55553" w:rsidRDefault="00E55553" w:rsidP="00E55553">
      <w:pPr>
        <w:numPr>
          <w:ilvl w:val="0"/>
          <w:numId w:val="10"/>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(e.g.,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4C63B55D"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2. </w:t>
      </w:r>
      <w:proofErr w:type="spellStart"/>
      <w:r w:rsidRPr="00E55553">
        <w:rPr>
          <w:rFonts w:ascii="Arial" w:eastAsia="Times New Roman" w:hAnsi="Arial" w:cs="Arial"/>
          <w:color w:val="000000"/>
          <w:sz w:val="24"/>
          <w:szCs w:val="24"/>
        </w:rPr>
        <w:t>predixZoneId</w:t>
      </w:r>
      <w:proofErr w:type="spellEnd"/>
      <w:r w:rsidRPr="00E55553">
        <w:rPr>
          <w:rFonts w:ascii="Arial" w:eastAsia="Times New Roman" w:hAnsi="Arial" w:cs="Arial"/>
          <w:color w:val="000000"/>
          <w:sz w:val="24"/>
          <w:szCs w:val="24"/>
        </w:rPr>
        <w:t xml:space="preserve"> - the instance id of the Analytics Catalog service (or any Predix service that might be invoked)</w:t>
      </w:r>
    </w:p>
    <w:p w14:paraId="28318827"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Pr="00E55553">
        <w:rPr>
          <w:rFonts w:ascii="Arial" w:eastAsia="Times New Roman" w:hAnsi="Arial" w:cs="Arial"/>
          <w:i/>
          <w:iCs/>
          <w:color w:val="000000"/>
          <w:sz w:val="24"/>
          <w:szCs w:val="24"/>
        </w:rPr>
        <w:t> is used in the "Analytic Post Processing" service task:</w:t>
      </w:r>
    </w:p>
    <w:p w14:paraId="0F411211"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4E5EDE1B" w14:textId="77777777" w:rsidR="00E55553" w:rsidRPr="00E55553" w:rsidRDefault="00E55553" w:rsidP="00E55553">
      <w:pPr>
        <w:numPr>
          <w:ilvl w:val="0"/>
          <w:numId w:val="11"/>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w:t>
      </w:r>
      <w:proofErr w:type="spellStart"/>
      <w:r w:rsidRPr="00E55553">
        <w:rPr>
          <w:rFonts w:ascii="Arial" w:eastAsia="Times New Roman" w:hAnsi="Arial" w:cs="Arial"/>
          <w:color w:val="000000"/>
          <w:sz w:val="24"/>
          <w:szCs w:val="24"/>
        </w:rPr>
        <w:t>eg</w:t>
      </w:r>
      <w:proofErr w:type="spellEnd"/>
      <w:r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287B9A09"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i/>
          <w:iCs/>
          <w:color w:val="000000"/>
          <w:sz w:val="24"/>
          <w:szCs w:val="24"/>
        </w:rPr>
        <w:t xml:space="preserve">The </w:t>
      </w:r>
      <w:proofErr w:type="spellStart"/>
      <w:r w:rsidRPr="00E55553">
        <w:rPr>
          <w:rFonts w:ascii="Arial" w:eastAsia="Times New Roman" w:hAnsi="Arial" w:cs="Arial"/>
          <w:i/>
          <w:iCs/>
          <w:color w:val="000000"/>
          <w:sz w:val="24"/>
          <w:szCs w:val="24"/>
        </w:rPr>
        <w:t>PostRESTServiceJavaDelegate</w:t>
      </w:r>
      <w:proofErr w:type="spellEnd"/>
      <w:r w:rsidRPr="00E55553">
        <w:rPr>
          <w:rFonts w:ascii="Arial" w:eastAsia="Times New Roman" w:hAnsi="Arial" w:cs="Arial"/>
          <w:i/>
          <w:iCs/>
          <w:color w:val="000000"/>
          <w:sz w:val="24"/>
          <w:szCs w:val="24"/>
        </w:rPr>
        <w:t> is used in the "Persist Results" service task:</w:t>
      </w:r>
    </w:p>
    <w:p w14:paraId="28D11826" w14:textId="77777777" w:rsidR="00E55553" w:rsidRPr="00E55553" w:rsidRDefault="00E55553" w:rsidP="00E55553">
      <w:pPr>
        <w:shd w:val="clear" w:color="auto" w:fill="FFFFFF"/>
        <w:spacing w:beforeAutospacing="1" w:after="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 xml:space="preserve">1. </w:t>
      </w:r>
      <w:proofErr w:type="spellStart"/>
      <w:r w:rsidRPr="00E55553">
        <w:rPr>
          <w:rFonts w:ascii="Arial" w:eastAsia="Times New Roman" w:hAnsi="Arial" w:cs="Arial"/>
          <w:color w:val="000000"/>
          <w:sz w:val="24"/>
          <w:szCs w:val="24"/>
        </w:rPr>
        <w:t>url</w:t>
      </w:r>
      <w:proofErr w:type="spellEnd"/>
      <w:r w:rsidRPr="00E55553">
        <w:rPr>
          <w:rFonts w:ascii="Arial" w:eastAsia="Times New Roman" w:hAnsi="Arial" w:cs="Arial"/>
          <w:color w:val="000000"/>
          <w:sz w:val="24"/>
          <w:szCs w:val="24"/>
        </w:rPr>
        <w:t xml:space="preserve"> - the address of the service to be executed</w:t>
      </w:r>
    </w:p>
    <w:p w14:paraId="78982B37" w14:textId="77777777" w:rsidR="00E55553" w:rsidRPr="00E55553" w:rsidRDefault="00E55553" w:rsidP="00E55553">
      <w:pPr>
        <w:numPr>
          <w:ilvl w:val="0"/>
          <w:numId w:val="12"/>
        </w:numPr>
        <w:shd w:val="clear" w:color="auto" w:fill="FFFFFF"/>
        <w:spacing w:after="0"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URL Templates are supported and require the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variable to exist as a Map of template variable names to their corresponding runtime values to be used (</w:t>
      </w:r>
      <w:proofErr w:type="spellStart"/>
      <w:r w:rsidRPr="00E55553">
        <w:rPr>
          <w:rFonts w:ascii="Arial" w:eastAsia="Times New Roman" w:hAnsi="Arial" w:cs="Arial"/>
          <w:color w:val="000000"/>
          <w:sz w:val="24"/>
          <w:szCs w:val="24"/>
        </w:rPr>
        <w:t>eg</w:t>
      </w:r>
      <w:proofErr w:type="spellEnd"/>
      <w:r w:rsidRPr="00E55553">
        <w:rPr>
          <w:rFonts w:ascii="Arial" w:eastAsia="Times New Roman" w:hAnsi="Arial" w:cs="Arial"/>
          <w:color w:val="000000"/>
          <w:sz w:val="24"/>
          <w:szCs w:val="24"/>
        </w:rPr>
        <w:t xml:space="preserve">. </w:t>
      </w:r>
      <w:proofErr w:type="spellStart"/>
      <w:r w:rsidRPr="00E55553">
        <w:rPr>
          <w:rFonts w:ascii="Arial" w:eastAsia="Times New Roman" w:hAnsi="Arial" w:cs="Arial"/>
          <w:color w:val="000000"/>
          <w:sz w:val="24"/>
          <w:szCs w:val="24"/>
        </w:rPr>
        <w:t>params</w:t>
      </w:r>
      <w:proofErr w:type="spellEnd"/>
      <w:r w:rsidRPr="00E55553">
        <w:rPr>
          <w:rFonts w:ascii="Arial" w:eastAsia="Times New Roman" w:hAnsi="Arial" w:cs="Arial"/>
          <w:color w:val="000000"/>
          <w:sz w:val="24"/>
          <w:szCs w:val="24"/>
        </w:rPr>
        <w:t xml:space="preserve"> -&gt; {"</w:t>
      </w:r>
      <w:proofErr w:type="spellStart"/>
      <w:r w:rsidRPr="00E55553">
        <w:rPr>
          <w:rFonts w:ascii="Arial" w:eastAsia="Times New Roman" w:hAnsi="Arial" w:cs="Arial"/>
          <w:color w:val="000000"/>
          <w:sz w:val="24"/>
          <w:szCs w:val="24"/>
        </w:rPr>
        <w:t>assetId</w:t>
      </w:r>
      <w:proofErr w:type="spellEnd"/>
      <w:r w:rsidRPr="00E55553">
        <w:rPr>
          <w:rFonts w:ascii="Arial" w:eastAsia="Times New Roman" w:hAnsi="Arial" w:cs="Arial"/>
          <w:color w:val="000000"/>
          <w:sz w:val="24"/>
          <w:szCs w:val="24"/>
        </w:rPr>
        <w:t>": "sr787X29", "mode": "summary"})</w:t>
      </w:r>
    </w:p>
    <w:p w14:paraId="00BECCC7" w14:textId="77777777"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sidRPr="00E55553">
        <w:rPr>
          <w:rFonts w:ascii="Arial" w:eastAsia="Times New Roman" w:hAnsi="Arial" w:cs="Arial"/>
          <w:color w:val="000000"/>
          <w:sz w:val="24"/>
          <w:szCs w:val="24"/>
        </w:rPr>
        <w:t>Figure 2. Raw BPMN text </w:t>
      </w:r>
    </w:p>
    <w:p w14:paraId="32C2A212" w14:textId="11E93E29" w:rsidR="00E55553" w:rsidRPr="00E55553" w:rsidRDefault="00E55553" w:rsidP="00E55553">
      <w:pPr>
        <w:shd w:val="clear" w:color="auto" w:fill="FFFFFF"/>
        <w:spacing w:before="100" w:beforeAutospacing="1" w:after="100" w:afterAutospacing="1" w:line="384" w:lineRule="atLeast"/>
        <w:rPr>
          <w:rFonts w:ascii="Arial" w:eastAsia="Times New Roman" w:hAnsi="Arial" w:cs="Arial"/>
          <w:color w:val="000000"/>
          <w:sz w:val="24"/>
          <w:szCs w:val="24"/>
        </w:rPr>
      </w:pPr>
      <w:commentRangeStart w:id="137"/>
    </w:p>
    <w:tbl>
      <w:tblPr>
        <w:tblW w:w="11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0"/>
      </w:tblGrid>
      <w:tr w:rsidR="00E55553" w:rsidRPr="00E55553" w14:paraId="15BCDD05" w14:textId="77777777" w:rsidTr="00E55553">
        <w:tc>
          <w:tcPr>
            <w:tcW w:w="0" w:type="auto"/>
            <w:tcBorders>
              <w:top w:val="single" w:sz="6" w:space="0" w:color="D8D8D8"/>
              <w:left w:val="single" w:sz="6" w:space="0" w:color="D8D8D8"/>
              <w:bottom w:val="single" w:sz="6" w:space="0" w:color="D8D8D8"/>
              <w:right w:val="single" w:sz="6" w:space="0" w:color="D8D8D8"/>
            </w:tcBorders>
            <w:vAlign w:val="center"/>
            <w:hideMark/>
          </w:tcPr>
          <w:p w14:paraId="6FD053B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proofErr w:type="gramStart"/>
            <w:r w:rsidRPr="00E55553">
              <w:rPr>
                <w:rFonts w:ascii="Arial" w:eastAsia="Times New Roman" w:hAnsi="Arial" w:cs="Arial"/>
                <w:sz w:val="21"/>
                <w:szCs w:val="21"/>
              </w:rPr>
              <w:lastRenderedPageBreak/>
              <w:t>&lt;?xml</w:t>
            </w:r>
            <w:proofErr w:type="gramEnd"/>
            <w:r w:rsidRPr="00E55553">
              <w:rPr>
                <w:rFonts w:ascii="Arial" w:eastAsia="Times New Roman" w:hAnsi="Arial" w:cs="Arial"/>
                <w:sz w:val="21"/>
                <w:szCs w:val="21"/>
              </w:rPr>
              <w:t xml:space="preserve"> version="1.0" encoding="UTF-8"?&gt;</w:t>
            </w:r>
          </w:p>
          <w:p w14:paraId="2628B49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&lt;definitions </w:t>
            </w:r>
            <w:proofErr w:type="spellStart"/>
            <w:r w:rsidRPr="00E55553">
              <w:rPr>
                <w:rFonts w:ascii="Arial" w:eastAsia="Times New Roman" w:hAnsi="Arial" w:cs="Arial"/>
                <w:sz w:val="21"/>
                <w:szCs w:val="21"/>
              </w:rPr>
              <w:t>xmlns</w:t>
            </w:r>
            <w:proofErr w:type="spellEnd"/>
            <w:r w:rsidRPr="00E55553">
              <w:rPr>
                <w:rFonts w:ascii="Arial" w:eastAsia="Times New Roman" w:hAnsi="Arial" w:cs="Arial"/>
                <w:sz w:val="21"/>
                <w:szCs w:val="21"/>
              </w:rPr>
              <w:t xml:space="preserve">="http://www.omg.org/spec/BPMN/20100524/MODEL" </w:t>
            </w:r>
            <w:proofErr w:type="spellStart"/>
            <w:r w:rsidRPr="00E55553">
              <w:rPr>
                <w:rFonts w:ascii="Arial" w:eastAsia="Times New Roman" w:hAnsi="Arial" w:cs="Arial"/>
                <w:sz w:val="21"/>
                <w:szCs w:val="21"/>
              </w:rPr>
              <w:t>xmlns:xsi</w:t>
            </w:r>
            <w:proofErr w:type="spellEnd"/>
            <w:r w:rsidRPr="00E55553">
              <w:rPr>
                <w:rFonts w:ascii="Arial" w:eastAsia="Times New Roman" w:hAnsi="Arial" w:cs="Arial"/>
                <w:sz w:val="21"/>
                <w:szCs w:val="21"/>
              </w:rPr>
              <w:t xml:space="preserve">="http://www.w3.org/2001/XMLSchema-instance" </w:t>
            </w:r>
            <w:proofErr w:type="spellStart"/>
            <w:r w:rsidRPr="00E55553">
              <w:rPr>
                <w:rFonts w:ascii="Arial" w:eastAsia="Times New Roman" w:hAnsi="Arial" w:cs="Arial"/>
                <w:sz w:val="21"/>
                <w:szCs w:val="21"/>
              </w:rPr>
              <w:t>xmlns:xsd</w:t>
            </w:r>
            <w:proofErr w:type="spellEnd"/>
            <w:r w:rsidRPr="00E55553">
              <w:rPr>
                <w:rFonts w:ascii="Arial" w:eastAsia="Times New Roman" w:hAnsi="Arial" w:cs="Arial"/>
                <w:sz w:val="21"/>
                <w:szCs w:val="21"/>
              </w:rPr>
              <w:t xml:space="preserve">="http://www.w3.org/2001/XMLSchema" </w:t>
            </w:r>
            <w:proofErr w:type="spellStart"/>
            <w:r w:rsidRPr="00E55553">
              <w:rPr>
                <w:rFonts w:ascii="Arial" w:eastAsia="Times New Roman" w:hAnsi="Arial" w:cs="Arial"/>
                <w:sz w:val="21"/>
                <w:szCs w:val="21"/>
              </w:rPr>
              <w:t>xmlns:activiti</w:t>
            </w:r>
            <w:proofErr w:type="spellEnd"/>
            <w:r w:rsidRPr="00E55553">
              <w:rPr>
                <w:rFonts w:ascii="Arial" w:eastAsia="Times New Roman" w:hAnsi="Arial" w:cs="Arial"/>
                <w:sz w:val="21"/>
                <w:szCs w:val="21"/>
              </w:rPr>
              <w:t>="http://activiti.org/</w:t>
            </w:r>
            <w:proofErr w:type="spellStart"/>
            <w:r w:rsidRPr="00E55553">
              <w:rPr>
                <w:rFonts w:ascii="Arial" w:eastAsia="Times New Roman" w:hAnsi="Arial" w:cs="Arial"/>
                <w:sz w:val="21"/>
                <w:szCs w:val="21"/>
              </w:rPr>
              <w:t>bpmn</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xmlns:bpmndi</w:t>
            </w:r>
            <w:proofErr w:type="spellEnd"/>
            <w:r w:rsidRPr="00E55553">
              <w:rPr>
                <w:rFonts w:ascii="Arial" w:eastAsia="Times New Roman" w:hAnsi="Arial" w:cs="Arial"/>
                <w:sz w:val="21"/>
                <w:szCs w:val="21"/>
              </w:rPr>
              <w:t xml:space="preserve">="http://www.omg.org/spec/BPMN/20100524/DI" </w:t>
            </w:r>
            <w:proofErr w:type="spellStart"/>
            <w:r w:rsidRPr="00E55553">
              <w:rPr>
                <w:rFonts w:ascii="Arial" w:eastAsia="Times New Roman" w:hAnsi="Arial" w:cs="Arial"/>
                <w:sz w:val="21"/>
                <w:szCs w:val="21"/>
              </w:rPr>
              <w:t>xmlns:omgdc</w:t>
            </w:r>
            <w:proofErr w:type="spellEnd"/>
            <w:r w:rsidRPr="00E55553">
              <w:rPr>
                <w:rFonts w:ascii="Arial" w:eastAsia="Times New Roman" w:hAnsi="Arial" w:cs="Arial"/>
                <w:sz w:val="21"/>
                <w:szCs w:val="21"/>
              </w:rPr>
              <w:t xml:space="preserve">="http://www.omg.org/spec/DD/20100524/DC" </w:t>
            </w:r>
            <w:proofErr w:type="spellStart"/>
            <w:r w:rsidRPr="00E55553">
              <w:rPr>
                <w:rFonts w:ascii="Arial" w:eastAsia="Times New Roman" w:hAnsi="Arial" w:cs="Arial"/>
                <w:sz w:val="21"/>
                <w:szCs w:val="21"/>
              </w:rPr>
              <w:t>xmlns:omgdi</w:t>
            </w:r>
            <w:proofErr w:type="spellEnd"/>
            <w:r w:rsidRPr="00E55553">
              <w:rPr>
                <w:rFonts w:ascii="Arial" w:eastAsia="Times New Roman" w:hAnsi="Arial" w:cs="Arial"/>
                <w:sz w:val="21"/>
                <w:szCs w:val="21"/>
              </w:rPr>
              <w:t xml:space="preserve">="http://www.omg.org/spec/DD/20100524/DI" </w:t>
            </w:r>
            <w:proofErr w:type="spellStart"/>
            <w:r w:rsidRPr="00E55553">
              <w:rPr>
                <w:rFonts w:ascii="Arial" w:eastAsia="Times New Roman" w:hAnsi="Arial" w:cs="Arial"/>
                <w:sz w:val="21"/>
                <w:szCs w:val="21"/>
              </w:rPr>
              <w:t>typeLanguage</w:t>
            </w:r>
            <w:proofErr w:type="spellEnd"/>
            <w:r w:rsidRPr="00E55553">
              <w:rPr>
                <w:rFonts w:ascii="Arial" w:eastAsia="Times New Roman" w:hAnsi="Arial" w:cs="Arial"/>
                <w:sz w:val="21"/>
                <w:szCs w:val="21"/>
              </w:rPr>
              <w:t xml:space="preserve">="http://www.w3.org/2001/XMLSchema" </w:t>
            </w:r>
            <w:proofErr w:type="spellStart"/>
            <w:r w:rsidRPr="00E55553">
              <w:rPr>
                <w:rFonts w:ascii="Arial" w:eastAsia="Times New Roman" w:hAnsi="Arial" w:cs="Arial"/>
                <w:sz w:val="21"/>
                <w:szCs w:val="21"/>
              </w:rPr>
              <w:t>expressionLanguage</w:t>
            </w:r>
            <w:proofErr w:type="spellEnd"/>
            <w:r w:rsidRPr="00E55553">
              <w:rPr>
                <w:rFonts w:ascii="Arial" w:eastAsia="Times New Roman" w:hAnsi="Arial" w:cs="Arial"/>
                <w:sz w:val="21"/>
                <w:szCs w:val="21"/>
              </w:rPr>
              <w:t xml:space="preserve">="http://www.w3.org/1999/XPath" </w:t>
            </w:r>
            <w:proofErr w:type="spellStart"/>
            <w:r w:rsidRPr="00E55553">
              <w:rPr>
                <w:rFonts w:ascii="Arial" w:eastAsia="Times New Roman" w:hAnsi="Arial" w:cs="Arial"/>
                <w:sz w:val="21"/>
                <w:szCs w:val="21"/>
              </w:rPr>
              <w:t>targetNamespace</w:t>
            </w:r>
            <w:proofErr w:type="spellEnd"/>
            <w:r w:rsidRPr="00E55553">
              <w:rPr>
                <w:rFonts w:ascii="Arial" w:eastAsia="Times New Roman" w:hAnsi="Arial" w:cs="Arial"/>
                <w:sz w:val="21"/>
                <w:szCs w:val="21"/>
              </w:rPr>
              <w:t>="http://www.activiti.org/test"&gt;</w:t>
            </w:r>
          </w:p>
          <w:p w14:paraId="02A5C98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xml:space="preserve">  &lt;process id="tutorial-workflow-public" name="Tutorial Workflow" </w:t>
            </w:r>
            <w:proofErr w:type="spellStart"/>
            <w:r w:rsidRPr="00E55553">
              <w:rPr>
                <w:rFonts w:ascii="Arial" w:eastAsia="Times New Roman" w:hAnsi="Arial" w:cs="Arial"/>
                <w:sz w:val="21"/>
                <w:szCs w:val="21"/>
              </w:rPr>
              <w:t>isExecutable</w:t>
            </w:r>
            <w:proofErr w:type="spellEnd"/>
            <w:r w:rsidRPr="00E55553">
              <w:rPr>
                <w:rFonts w:ascii="Arial" w:eastAsia="Times New Roman" w:hAnsi="Arial" w:cs="Arial"/>
                <w:sz w:val="21"/>
                <w:szCs w:val="21"/>
              </w:rPr>
              <w:t>="true"&gt;</w:t>
            </w:r>
          </w:p>
          <w:p w14:paraId="2D30CF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name="Run Analytic"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448325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765497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2646CAC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&gt;&lt;![CDATA[https://ef4eb73f-3ac9-4bcb-887b-4e16225024e0.run.aws-usw02-pr.ice.predix.io/api/v1/analytic/execution/]]&gt;&lt;/activiti:string&gt;</w:t>
            </w:r>
          </w:p>
          <w:p w14:paraId="04DCE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29E3F9F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predixZoneId</w:t>
            </w:r>
            <w:proofErr w:type="spellEnd"/>
            <w:r w:rsidRPr="00E55553">
              <w:rPr>
                <w:rFonts w:ascii="Arial" w:eastAsia="Times New Roman" w:hAnsi="Arial" w:cs="Arial"/>
                <w:sz w:val="21"/>
                <w:szCs w:val="21"/>
              </w:rPr>
              <w:t>"&gt;</w:t>
            </w:r>
          </w:p>
          <w:p w14:paraId="29F89B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&gt;&lt;![CDATA[59ba756c-ab6d-4c5a-8a4d-68f3a0148b22]]&gt;&lt;/activiti:string&gt;</w:t>
            </w:r>
          </w:p>
          <w:p w14:paraId="416A790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2CB26A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53BD987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2B8FAD5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endEvent</w:t>
            </w:r>
            <w:proofErr w:type="spellEnd"/>
            <w:r w:rsidRPr="00E55553">
              <w:rPr>
                <w:rFonts w:ascii="Arial" w:eastAsia="Times New Roman" w:hAnsi="Arial" w:cs="Arial"/>
                <w:sz w:val="21"/>
                <w:szCs w:val="21"/>
              </w:rPr>
              <w:t xml:space="preserve"> id="endevent1" name="End"&gt;&lt;/</w:t>
            </w:r>
            <w:proofErr w:type="spellStart"/>
            <w:r w:rsidRPr="00E55553">
              <w:rPr>
                <w:rFonts w:ascii="Arial" w:eastAsia="Times New Roman" w:hAnsi="Arial" w:cs="Arial"/>
                <w:sz w:val="21"/>
                <w:szCs w:val="21"/>
              </w:rPr>
              <w:t>endEvent</w:t>
            </w:r>
            <w:proofErr w:type="spellEnd"/>
            <w:r w:rsidRPr="00E55553">
              <w:rPr>
                <w:rFonts w:ascii="Arial" w:eastAsia="Times New Roman" w:hAnsi="Arial" w:cs="Arial"/>
                <w:sz w:val="21"/>
                <w:szCs w:val="21"/>
              </w:rPr>
              <w:t>&gt;</w:t>
            </w:r>
          </w:p>
          <w:p w14:paraId="41F9590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startEvent</w:t>
            </w:r>
            <w:proofErr w:type="spellEnd"/>
            <w:r w:rsidRPr="00E55553">
              <w:rPr>
                <w:rFonts w:ascii="Arial" w:eastAsia="Times New Roman" w:hAnsi="Arial" w:cs="Arial"/>
                <w:sz w:val="21"/>
                <w:szCs w:val="21"/>
              </w:rPr>
              <w:t xml:space="preserve"> id="start" </w:t>
            </w:r>
            <w:proofErr w:type="spellStart"/>
            <w:proofErr w:type="gramStart"/>
            <w:r w:rsidRPr="00E55553">
              <w:rPr>
                <w:rFonts w:ascii="Arial" w:eastAsia="Times New Roman" w:hAnsi="Arial" w:cs="Arial"/>
                <w:sz w:val="21"/>
                <w:szCs w:val="21"/>
              </w:rPr>
              <w:t>activiti:formKey</w:t>
            </w:r>
            <w:proofErr w:type="spellEnd"/>
            <w:proofErr w:type="gram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wf:submitAdhocTask</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startEvent</w:t>
            </w:r>
            <w:proofErr w:type="spellEnd"/>
            <w:r w:rsidRPr="00E55553">
              <w:rPr>
                <w:rFonts w:ascii="Arial" w:eastAsia="Times New Roman" w:hAnsi="Arial" w:cs="Arial"/>
                <w:sz w:val="21"/>
                <w:szCs w:val="21"/>
              </w:rPr>
              <w:t>&gt;</w:t>
            </w:r>
          </w:p>
          <w:p w14:paraId="15D8BE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name="Get Data"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.tutorial.workflow.activiti.GetRESTServiceJavaDelegate"&gt;</w:t>
            </w:r>
          </w:p>
          <w:p w14:paraId="3718C7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4CA93CC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138CA31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&gt;&lt;![CDATA[https://dt-tutorial-data.run.aws-usw02-pr.ice.predix.io/input?assetId={assetId}&amp;startTimestamp={startTime}&amp;endTimestamp={endTime}]]&gt;&lt;/activiti:string&gt;</w:t>
            </w:r>
          </w:p>
          <w:p w14:paraId="155A51B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44FD026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395273C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2B314A6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id="flow1"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 xml:space="preserve">="start"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1D001D7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id="flow2"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28776C7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name="Analytic Post Processing"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088821D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6985FE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548461A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&gt;&lt;![CDATA[https://dt-tutorial-analytic-post-processing.run.aws-usw02-pr.ice.predix.io/transform/{assetId}]]&gt;&lt;/activiti:string&gt;</w:t>
            </w:r>
          </w:p>
          <w:p w14:paraId="75A4625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3E5CC54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0808CE0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54D55E00"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id="flow3"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188416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name="Persist Results" activiti:class="</w:t>
            </w:r>
            <w:proofErr w:type="gramStart"/>
            <w:r w:rsidRPr="00E55553">
              <w:rPr>
                <w:rFonts w:ascii="Arial" w:eastAsia="Times New Roman" w:hAnsi="Arial" w:cs="Arial"/>
                <w:sz w:val="21"/>
                <w:szCs w:val="21"/>
              </w:rPr>
              <w:t>com.ge.digitaltwin</w:t>
            </w:r>
            <w:proofErr w:type="gramEnd"/>
            <w:r w:rsidRPr="00E55553">
              <w:rPr>
                <w:rFonts w:ascii="Arial" w:eastAsia="Times New Roman" w:hAnsi="Arial" w:cs="Arial"/>
                <w:sz w:val="21"/>
                <w:szCs w:val="21"/>
              </w:rPr>
              <w:t>.tutorial.workflow.activiti.PostRESTServiceJavaDelegate"&gt;</w:t>
            </w:r>
          </w:p>
          <w:p w14:paraId="1E5905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58473EE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 xml:space="preserve"> name="</w:t>
            </w:r>
            <w:proofErr w:type="spellStart"/>
            <w:r w:rsidRPr="00E55553">
              <w:rPr>
                <w:rFonts w:ascii="Arial" w:eastAsia="Times New Roman" w:hAnsi="Arial" w:cs="Arial"/>
                <w:sz w:val="21"/>
                <w:szCs w:val="21"/>
              </w:rPr>
              <w:t>url</w:t>
            </w:r>
            <w:proofErr w:type="spellEnd"/>
            <w:r w:rsidRPr="00E55553">
              <w:rPr>
                <w:rFonts w:ascii="Arial" w:eastAsia="Times New Roman" w:hAnsi="Arial" w:cs="Arial"/>
                <w:sz w:val="21"/>
                <w:szCs w:val="21"/>
              </w:rPr>
              <w:t>"&gt;</w:t>
            </w:r>
          </w:p>
          <w:p w14:paraId="40442F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gramStart"/>
            <w:r w:rsidRPr="00E55553">
              <w:rPr>
                <w:rFonts w:ascii="Arial" w:eastAsia="Times New Roman" w:hAnsi="Arial" w:cs="Arial"/>
                <w:sz w:val="21"/>
                <w:szCs w:val="21"/>
              </w:rPr>
              <w:t>activiti:string</w:t>
            </w:r>
            <w:proofErr w:type="gramEnd"/>
            <w:r w:rsidRPr="00E55553">
              <w:rPr>
                <w:rFonts w:ascii="Arial" w:eastAsia="Times New Roman" w:hAnsi="Arial" w:cs="Arial"/>
                <w:sz w:val="21"/>
                <w:szCs w:val="21"/>
              </w:rPr>
              <w:t>&gt;&lt;![CDATA[https://dt-tutorial-result-persistence.run.aws-usw02-pr.ice.predix.io/api/analyticResults]]&gt;&lt;/activiti:string&gt;</w:t>
            </w:r>
          </w:p>
          <w:p w14:paraId="12E410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activiti:field</w:t>
            </w:r>
            <w:proofErr w:type="spellEnd"/>
            <w:proofErr w:type="gramEnd"/>
            <w:r w:rsidRPr="00E55553">
              <w:rPr>
                <w:rFonts w:ascii="Arial" w:eastAsia="Times New Roman" w:hAnsi="Arial" w:cs="Arial"/>
                <w:sz w:val="21"/>
                <w:szCs w:val="21"/>
              </w:rPr>
              <w:t>&gt;</w:t>
            </w:r>
          </w:p>
          <w:p w14:paraId="526A1AF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extensionElements</w:t>
            </w:r>
            <w:proofErr w:type="spellEnd"/>
            <w:r w:rsidRPr="00E55553">
              <w:rPr>
                <w:rFonts w:ascii="Arial" w:eastAsia="Times New Roman" w:hAnsi="Arial" w:cs="Arial"/>
                <w:sz w:val="21"/>
                <w:szCs w:val="21"/>
              </w:rPr>
              <w:t>&gt;</w:t>
            </w:r>
          </w:p>
          <w:p w14:paraId="4B99E29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serviceTask</w:t>
            </w:r>
            <w:proofErr w:type="spellEnd"/>
            <w:r w:rsidRPr="00E55553">
              <w:rPr>
                <w:rFonts w:ascii="Arial" w:eastAsia="Times New Roman" w:hAnsi="Arial" w:cs="Arial"/>
                <w:sz w:val="21"/>
                <w:szCs w:val="21"/>
              </w:rPr>
              <w:t>&gt;</w:t>
            </w:r>
          </w:p>
          <w:p w14:paraId="699627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id="flow4"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40885DF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 xml:space="preserve"> id="flow5" </w:t>
            </w:r>
            <w:proofErr w:type="spellStart"/>
            <w:r w:rsidRPr="00E55553">
              <w:rPr>
                <w:rFonts w:ascii="Arial" w:eastAsia="Times New Roman" w:hAnsi="Arial" w:cs="Arial"/>
                <w:sz w:val="21"/>
                <w:szCs w:val="21"/>
              </w:rPr>
              <w:t>sourceRef</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targetRef</w:t>
            </w:r>
            <w:proofErr w:type="spellEnd"/>
            <w:r w:rsidRPr="00E55553">
              <w:rPr>
                <w:rFonts w:ascii="Arial" w:eastAsia="Times New Roman" w:hAnsi="Arial" w:cs="Arial"/>
                <w:sz w:val="21"/>
                <w:szCs w:val="21"/>
              </w:rPr>
              <w:t>="endevent1"&gt;&lt;/</w:t>
            </w:r>
            <w:proofErr w:type="spellStart"/>
            <w:r w:rsidRPr="00E55553">
              <w:rPr>
                <w:rFonts w:ascii="Arial" w:eastAsia="Times New Roman" w:hAnsi="Arial" w:cs="Arial"/>
                <w:sz w:val="21"/>
                <w:szCs w:val="21"/>
              </w:rPr>
              <w:t>sequenceFlow</w:t>
            </w:r>
            <w:proofErr w:type="spellEnd"/>
            <w:r w:rsidRPr="00E55553">
              <w:rPr>
                <w:rFonts w:ascii="Arial" w:eastAsia="Times New Roman" w:hAnsi="Arial" w:cs="Arial"/>
                <w:sz w:val="21"/>
                <w:szCs w:val="21"/>
              </w:rPr>
              <w:t>&gt;</w:t>
            </w:r>
          </w:p>
          <w:p w14:paraId="4A8A874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&lt;/process&gt;</w:t>
            </w:r>
          </w:p>
          <w:p w14:paraId="3F749CD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proofErr w:type="gramStart"/>
            <w:r w:rsidRPr="00E55553">
              <w:rPr>
                <w:rFonts w:ascii="Arial" w:eastAsia="Times New Roman" w:hAnsi="Arial" w:cs="Arial"/>
                <w:sz w:val="21"/>
                <w:szCs w:val="21"/>
              </w:rPr>
              <w:t>bpmndi:BPMNDiagram</w:t>
            </w:r>
            <w:proofErr w:type="spellEnd"/>
            <w:proofErr w:type="gramEnd"/>
            <w:r w:rsidRPr="00E55553">
              <w:rPr>
                <w:rFonts w:ascii="Arial" w:eastAsia="Times New Roman" w:hAnsi="Arial" w:cs="Arial"/>
                <w:sz w:val="21"/>
                <w:szCs w:val="21"/>
              </w:rPr>
              <w:t xml:space="preserve"> id="</w:t>
            </w:r>
            <w:proofErr w:type="spellStart"/>
            <w:r w:rsidRPr="00E55553">
              <w:rPr>
                <w:rFonts w:ascii="Arial" w:eastAsia="Times New Roman" w:hAnsi="Arial" w:cs="Arial"/>
                <w:sz w:val="21"/>
                <w:szCs w:val="21"/>
              </w:rPr>
              <w:t>BPMNDiagram_tutorial</w:t>
            </w:r>
            <w:proofErr w:type="spellEnd"/>
            <w:r w:rsidRPr="00E55553">
              <w:rPr>
                <w:rFonts w:ascii="Arial" w:eastAsia="Times New Roman" w:hAnsi="Arial" w:cs="Arial"/>
                <w:sz w:val="21"/>
                <w:szCs w:val="21"/>
              </w:rPr>
              <w:t>-workflow-public"&gt;</w:t>
            </w:r>
          </w:p>
          <w:p w14:paraId="77B29D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bpmndi:BPMNPlane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="tutorial-workflow-public" id="</w:t>
            </w:r>
            <w:proofErr w:type="spellStart"/>
            <w:r w:rsidRPr="00E55553">
              <w:rPr>
                <w:rFonts w:ascii="Arial" w:eastAsia="Times New Roman" w:hAnsi="Arial" w:cs="Arial"/>
                <w:sz w:val="21"/>
                <w:szCs w:val="21"/>
              </w:rPr>
              <w:t>BPMNPlane_tutorial</w:t>
            </w:r>
            <w:proofErr w:type="spellEnd"/>
            <w:r w:rsidRPr="00E55553">
              <w:rPr>
                <w:rFonts w:ascii="Arial" w:eastAsia="Times New Roman" w:hAnsi="Arial" w:cs="Arial"/>
                <w:sz w:val="21"/>
                <w:szCs w:val="21"/>
              </w:rPr>
              <w:t>-workflow-public"&gt;</w:t>
            </w:r>
          </w:p>
          <w:p w14:paraId="1A551C8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RunAnalytic</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BPMNShape_RunAnalytic</w:t>
            </w:r>
            <w:proofErr w:type="spellEnd"/>
            <w:r w:rsidRPr="00E55553">
              <w:rPr>
                <w:rFonts w:ascii="Arial" w:eastAsia="Times New Roman" w:hAnsi="Arial" w:cs="Arial"/>
                <w:sz w:val="21"/>
                <w:szCs w:val="21"/>
              </w:rPr>
              <w:t>"&gt;</w:t>
            </w:r>
          </w:p>
          <w:p w14:paraId="4E350D9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x="360.0"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64570E7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7AD265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="endevent1" id="BPMNShape_endevent1"&gt;</w:t>
            </w:r>
          </w:p>
          <w:p w14:paraId="7490F9F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height="35.0" width="35.0" x="890.0" y="235.0"&gt;&lt;/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78D2994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425002B4"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="start" id="</w:t>
            </w:r>
            <w:proofErr w:type="spellStart"/>
            <w:r w:rsidRPr="00E55553">
              <w:rPr>
                <w:rFonts w:ascii="Arial" w:eastAsia="Times New Roman" w:hAnsi="Arial" w:cs="Arial"/>
                <w:sz w:val="21"/>
                <w:szCs w:val="21"/>
              </w:rPr>
              <w:t>BPMNShape_start</w:t>
            </w:r>
            <w:proofErr w:type="spellEnd"/>
            <w:r w:rsidRPr="00E55553">
              <w:rPr>
                <w:rFonts w:ascii="Arial" w:eastAsia="Times New Roman" w:hAnsi="Arial" w:cs="Arial"/>
                <w:sz w:val="21"/>
                <w:szCs w:val="21"/>
              </w:rPr>
              <w:t>"&gt;</w:t>
            </w:r>
          </w:p>
          <w:p w14:paraId="1284843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height="35.0" width="35.0" x="80.0" y="235.0"&gt;&lt;/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00D1F1A1"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112F5C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GetData</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BPMNShape_GetData</w:t>
            </w:r>
            <w:proofErr w:type="spellEnd"/>
            <w:r w:rsidRPr="00E55553">
              <w:rPr>
                <w:rFonts w:ascii="Arial" w:eastAsia="Times New Roman" w:hAnsi="Arial" w:cs="Arial"/>
                <w:sz w:val="21"/>
                <w:szCs w:val="21"/>
              </w:rPr>
              <w:t>"&gt;</w:t>
            </w:r>
          </w:p>
          <w:p w14:paraId="60F57D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x="190.0"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44D97016"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64ADE80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AnalyticPostProcessing</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BPMNShape_AnalyticPostProcessing</w:t>
            </w:r>
            <w:proofErr w:type="spellEnd"/>
            <w:r w:rsidRPr="00E55553">
              <w:rPr>
                <w:rFonts w:ascii="Arial" w:eastAsia="Times New Roman" w:hAnsi="Arial" w:cs="Arial"/>
                <w:sz w:val="21"/>
                <w:szCs w:val="21"/>
              </w:rPr>
              <w:t>"&gt;</w:t>
            </w:r>
          </w:p>
          <w:p w14:paraId="7EAB9E9F"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width="105.0" x="540.0"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18F1358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789FF20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w:t>
            </w:r>
            <w:proofErr w:type="spellStart"/>
            <w:r w:rsidRPr="00E55553">
              <w:rPr>
                <w:rFonts w:ascii="Arial" w:eastAsia="Times New Roman" w:hAnsi="Arial" w:cs="Arial"/>
                <w:sz w:val="21"/>
                <w:szCs w:val="21"/>
              </w:rPr>
              <w:t>PersistResults</w:t>
            </w:r>
            <w:proofErr w:type="spellEnd"/>
            <w:r w:rsidRPr="00E55553">
              <w:rPr>
                <w:rFonts w:ascii="Arial" w:eastAsia="Times New Roman" w:hAnsi="Arial" w:cs="Arial"/>
                <w:sz w:val="21"/>
                <w:szCs w:val="21"/>
              </w:rPr>
              <w:t>" id="</w:t>
            </w:r>
            <w:proofErr w:type="spellStart"/>
            <w:r w:rsidRPr="00E55553">
              <w:rPr>
                <w:rFonts w:ascii="Arial" w:eastAsia="Times New Roman" w:hAnsi="Arial" w:cs="Arial"/>
                <w:sz w:val="21"/>
                <w:szCs w:val="21"/>
              </w:rPr>
              <w:t>BPMNShape_PersistResults</w:t>
            </w:r>
            <w:proofErr w:type="spellEnd"/>
            <w:r w:rsidRPr="00E55553">
              <w:rPr>
                <w:rFonts w:ascii="Arial" w:eastAsia="Times New Roman" w:hAnsi="Arial" w:cs="Arial"/>
                <w:sz w:val="21"/>
                <w:szCs w:val="21"/>
              </w:rPr>
              <w:t>"&gt;</w:t>
            </w:r>
          </w:p>
          <w:p w14:paraId="2B15034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omgdc:Bounds</w:t>
            </w:r>
            <w:proofErr w:type="spellEnd"/>
            <w:proofErr w:type="gramEnd"/>
            <w:r w:rsidRPr="00E55553">
              <w:rPr>
                <w:rFonts w:ascii="Arial" w:eastAsia="Times New Roman" w:hAnsi="Arial" w:cs="Arial"/>
                <w:sz w:val="21"/>
                <w:szCs w:val="21"/>
              </w:rPr>
              <w:t xml:space="preserve"> height="65.0" width="115.0" x="700.0" y="220.0"&gt;&lt;/</w:t>
            </w:r>
            <w:proofErr w:type="spellStart"/>
            <w:r w:rsidRPr="00E55553">
              <w:rPr>
                <w:rFonts w:ascii="Arial" w:eastAsia="Times New Roman" w:hAnsi="Arial" w:cs="Arial"/>
                <w:sz w:val="21"/>
                <w:szCs w:val="21"/>
              </w:rPr>
              <w:t>omgdc:Bounds</w:t>
            </w:r>
            <w:proofErr w:type="spellEnd"/>
            <w:r w:rsidRPr="00E55553">
              <w:rPr>
                <w:rFonts w:ascii="Arial" w:eastAsia="Times New Roman" w:hAnsi="Arial" w:cs="Arial"/>
                <w:sz w:val="21"/>
                <w:szCs w:val="21"/>
              </w:rPr>
              <w:t>&gt;</w:t>
            </w:r>
          </w:p>
          <w:p w14:paraId="602AD99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bpmndi:BPMNShape</w:t>
            </w:r>
            <w:proofErr w:type="spellEnd"/>
            <w:proofErr w:type="gramEnd"/>
            <w:r w:rsidRPr="00E55553">
              <w:rPr>
                <w:rFonts w:ascii="Arial" w:eastAsia="Times New Roman" w:hAnsi="Arial" w:cs="Arial"/>
                <w:sz w:val="21"/>
                <w:szCs w:val="21"/>
              </w:rPr>
              <w:t>&gt;</w:t>
            </w:r>
          </w:p>
          <w:p w14:paraId="66EB1F5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="flow1" id="BPMNEdge_flow1"&gt;</w:t>
            </w:r>
          </w:p>
          <w:p w14:paraId="651D6AF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x="115.0"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349DB8A9"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x="190.0"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21C1FBF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29EB308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lastRenderedPageBreak/>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="flow2" id="BPMNEdge_flow2"&gt;</w:t>
            </w:r>
          </w:p>
          <w:p w14:paraId="3EB0AA8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x="305.0"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1A8B5CA2"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x="360.0"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6F6D66E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5312752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="flow3" id="BPMNEdge_flow3"&gt;</w:t>
            </w:r>
          </w:p>
          <w:p w14:paraId="0625381B"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x="475.0"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CE61C9A"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x="540.0"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02E43403"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07AC18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="flow4" id="BPMNEdge_flow4"&gt;</w:t>
            </w:r>
          </w:p>
          <w:p w14:paraId="7031F66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x="645.0"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47C7827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x="700.0"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4BE5CA4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498EE475"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 xml:space="preserve"> </w:t>
            </w:r>
            <w:proofErr w:type="spellStart"/>
            <w:r w:rsidRPr="00E55553">
              <w:rPr>
                <w:rFonts w:ascii="Arial" w:eastAsia="Times New Roman" w:hAnsi="Arial" w:cs="Arial"/>
                <w:sz w:val="21"/>
                <w:szCs w:val="21"/>
              </w:rPr>
              <w:t>bpmnElement</w:t>
            </w:r>
            <w:proofErr w:type="spellEnd"/>
            <w:r w:rsidRPr="00E55553">
              <w:rPr>
                <w:rFonts w:ascii="Arial" w:eastAsia="Times New Roman" w:hAnsi="Arial" w:cs="Arial"/>
                <w:sz w:val="21"/>
                <w:szCs w:val="21"/>
              </w:rPr>
              <w:t>="flow5" id="BPMNEdge_flow5"&gt;</w:t>
            </w:r>
          </w:p>
          <w:p w14:paraId="09DF395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x="815.0"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3A79A77"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omgdi:waypoint</w:t>
            </w:r>
            <w:proofErr w:type="spellEnd"/>
            <w:proofErr w:type="gramEnd"/>
            <w:r w:rsidRPr="00E55553">
              <w:rPr>
                <w:rFonts w:ascii="Arial" w:eastAsia="Times New Roman" w:hAnsi="Arial" w:cs="Arial"/>
                <w:sz w:val="21"/>
                <w:szCs w:val="21"/>
              </w:rPr>
              <w:t xml:space="preserve"> x="890.0" y="252.0"&gt;&lt;/</w:t>
            </w:r>
            <w:proofErr w:type="spellStart"/>
            <w:r w:rsidRPr="00E55553">
              <w:rPr>
                <w:rFonts w:ascii="Arial" w:eastAsia="Times New Roman" w:hAnsi="Arial" w:cs="Arial"/>
                <w:sz w:val="21"/>
                <w:szCs w:val="21"/>
              </w:rPr>
              <w:t>omgdi:waypoint</w:t>
            </w:r>
            <w:proofErr w:type="spellEnd"/>
            <w:r w:rsidRPr="00E55553">
              <w:rPr>
                <w:rFonts w:ascii="Arial" w:eastAsia="Times New Roman" w:hAnsi="Arial" w:cs="Arial"/>
                <w:sz w:val="21"/>
                <w:szCs w:val="21"/>
              </w:rPr>
              <w:t>&gt;</w:t>
            </w:r>
          </w:p>
          <w:p w14:paraId="5FDDBB98"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bpmndi:BPMNEdge</w:t>
            </w:r>
            <w:proofErr w:type="spellEnd"/>
            <w:proofErr w:type="gramEnd"/>
            <w:r w:rsidRPr="00E55553">
              <w:rPr>
                <w:rFonts w:ascii="Arial" w:eastAsia="Times New Roman" w:hAnsi="Arial" w:cs="Arial"/>
                <w:sz w:val="21"/>
                <w:szCs w:val="21"/>
              </w:rPr>
              <w:t>&gt;</w:t>
            </w:r>
          </w:p>
          <w:p w14:paraId="5872936E"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bpmndi:BPMNPlane</w:t>
            </w:r>
            <w:proofErr w:type="spellEnd"/>
            <w:proofErr w:type="gramEnd"/>
            <w:r w:rsidRPr="00E55553">
              <w:rPr>
                <w:rFonts w:ascii="Arial" w:eastAsia="Times New Roman" w:hAnsi="Arial" w:cs="Arial"/>
                <w:sz w:val="21"/>
                <w:szCs w:val="21"/>
              </w:rPr>
              <w:t>&gt;</w:t>
            </w:r>
          </w:p>
          <w:p w14:paraId="3E8EBB4D"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  &lt;/</w:t>
            </w:r>
            <w:proofErr w:type="spellStart"/>
            <w:proofErr w:type="gramStart"/>
            <w:r w:rsidRPr="00E55553">
              <w:rPr>
                <w:rFonts w:ascii="Arial" w:eastAsia="Times New Roman" w:hAnsi="Arial" w:cs="Arial"/>
                <w:sz w:val="21"/>
                <w:szCs w:val="21"/>
              </w:rPr>
              <w:t>bpmndi:BPMNDiagram</w:t>
            </w:r>
            <w:proofErr w:type="spellEnd"/>
            <w:proofErr w:type="gramEnd"/>
            <w:r w:rsidRPr="00E55553">
              <w:rPr>
                <w:rFonts w:ascii="Arial" w:eastAsia="Times New Roman" w:hAnsi="Arial" w:cs="Arial"/>
                <w:sz w:val="21"/>
                <w:szCs w:val="21"/>
              </w:rPr>
              <w:t>&gt;</w:t>
            </w:r>
          </w:p>
          <w:p w14:paraId="04B458BC" w14:textId="77777777" w:rsidR="00E55553" w:rsidRPr="00E55553" w:rsidRDefault="00E55553" w:rsidP="00E55553">
            <w:pPr>
              <w:spacing w:before="100" w:beforeAutospacing="1" w:after="100" w:afterAutospacing="1" w:line="240" w:lineRule="auto"/>
              <w:rPr>
                <w:rFonts w:ascii="Arial" w:eastAsia="Times New Roman" w:hAnsi="Arial" w:cs="Arial"/>
                <w:sz w:val="21"/>
                <w:szCs w:val="21"/>
              </w:rPr>
            </w:pPr>
            <w:r w:rsidRPr="00E55553">
              <w:rPr>
                <w:rFonts w:ascii="Arial" w:eastAsia="Times New Roman" w:hAnsi="Arial" w:cs="Arial"/>
                <w:sz w:val="21"/>
                <w:szCs w:val="21"/>
              </w:rPr>
              <w:t>&lt;/definitions&gt;</w:t>
            </w:r>
          </w:p>
        </w:tc>
      </w:tr>
    </w:tbl>
    <w:commentRangeEnd w:id="137"/>
    <w:p w14:paraId="0977CF8D" w14:textId="77777777" w:rsidR="00E55553" w:rsidRPr="00E55553" w:rsidRDefault="000A7F6D" w:rsidP="00E55553">
      <w:pPr>
        <w:shd w:val="clear" w:color="auto" w:fill="FFFFFF"/>
        <w:spacing w:before="100" w:beforeAutospacing="1" w:after="100" w:afterAutospacing="1" w:line="384" w:lineRule="atLeast"/>
        <w:rPr>
          <w:rFonts w:ascii="Arial" w:eastAsia="Times New Roman" w:hAnsi="Arial" w:cs="Arial"/>
          <w:color w:val="000000"/>
          <w:sz w:val="24"/>
          <w:szCs w:val="24"/>
        </w:rPr>
      </w:pPr>
      <w:r>
        <w:rPr>
          <w:rStyle w:val="CommentReference"/>
        </w:rPr>
        <w:lastRenderedPageBreak/>
        <w:commentReference w:id="137"/>
      </w:r>
      <w:r w:rsidR="00E55553" w:rsidRPr="00E55553">
        <w:rPr>
          <w:rFonts w:ascii="Arial" w:eastAsia="Times New Roman" w:hAnsi="Arial" w:cs="Arial"/>
          <w:color w:val="000000"/>
          <w:sz w:val="24"/>
          <w:szCs w:val="24"/>
        </w:rPr>
        <w:t> </w:t>
      </w:r>
    </w:p>
    <w:p w14:paraId="084D4345" w14:textId="77777777" w:rsidR="004967E6" w:rsidRDefault="004967E6"/>
    <w:p w14:paraId="35BAA631" w14:textId="77777777" w:rsidR="00C55044" w:rsidRDefault="00C55044"/>
    <w:p w14:paraId="2691902A" w14:textId="68022195" w:rsidR="00295A1C" w:rsidRPr="004E7CEF" w:rsidRDefault="00295A1C" w:rsidP="000E558D">
      <w:pPr>
        <w:rPr>
          <w:rFonts w:ascii="Arial" w:hAnsi="Arial" w:cs="Arial"/>
        </w:rPr>
      </w:pPr>
    </w:p>
    <w:sectPr w:rsidR="00295A1C" w:rsidRPr="004E7C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Steuben, Gregg K (GE Global Research, US)" w:date="2016-08-11T15:07:00Z" w:initials="SGK(GRU">
    <w:p w14:paraId="44CA7C70" w14:textId="77777777" w:rsidR="000D4DA1" w:rsidRDefault="000D4DA1">
      <w:pPr>
        <w:pStyle w:val="CommentText"/>
      </w:pPr>
      <w:r>
        <w:rPr>
          <w:rStyle w:val="CommentReference"/>
        </w:rPr>
        <w:annotationRef/>
      </w:r>
      <w:r>
        <w:t>The sequence of task to be orchestrated does more than acquire the data and persist the output.  It also executes the model/analytic.  This may be implied here but it’s better to make it explicit and consistent with the image below.</w:t>
      </w:r>
    </w:p>
  </w:comment>
  <w:comment w:id="13" w:author="Steuben, Gregg K (GE Global Research, US)" w:date="2016-08-11T15:10:00Z" w:initials="SGK(GRU">
    <w:p w14:paraId="2714A0AB" w14:textId="77777777" w:rsidR="000D4DA1" w:rsidRDefault="000D4DA1">
      <w:pPr>
        <w:pStyle w:val="CommentText"/>
      </w:pPr>
      <w:r>
        <w:rPr>
          <w:rStyle w:val="CommentReference"/>
        </w:rPr>
        <w:annotationRef/>
      </w:r>
      <w:r>
        <w:t>Do we define “BPMN” anywhere in this tutorial?  I think we should at least spell it out once.</w:t>
      </w:r>
    </w:p>
  </w:comment>
  <w:comment w:id="14" w:author="Steuben, Gregg K (GE Global Research, US)" w:date="2016-08-11T15:11:00Z" w:initials="SGK(GRU">
    <w:p w14:paraId="5D647AA3" w14:textId="77777777" w:rsidR="000D4DA1" w:rsidRDefault="000D4DA1">
      <w:pPr>
        <w:pStyle w:val="CommentText"/>
      </w:pPr>
      <w:r>
        <w:rPr>
          <w:rStyle w:val="CommentReference"/>
        </w:rPr>
        <w:annotationRef/>
      </w:r>
      <w:r>
        <w:t>Rebuild?  I think this is the first time we’re building it.  Maybe replace “rebuild and deploy” with “build/deploy”?</w:t>
      </w:r>
    </w:p>
  </w:comment>
  <w:comment w:id="15" w:author="Steuben, Gregg K (GE Global Research, US)" w:date="2016-08-11T15:14:00Z" w:initials="SGK(GRU">
    <w:p w14:paraId="2C709331" w14:textId="77777777" w:rsidR="008E6C82" w:rsidRDefault="008E6C82">
      <w:pPr>
        <w:pStyle w:val="CommentText"/>
      </w:pPr>
      <w:r>
        <w:rPr>
          <w:rStyle w:val="CommentReference"/>
        </w:rPr>
        <w:annotationRef/>
      </w:r>
      <w:r>
        <w:t>Are these intentionally out of order?</w:t>
      </w:r>
    </w:p>
  </w:comment>
  <w:comment w:id="16" w:author="Steuben, Gregg K (GE Global Research, US)" w:date="2016-08-11T15:18:00Z" w:initials="SGK(GRU">
    <w:p w14:paraId="0D0D26BA" w14:textId="77777777" w:rsidR="004A337F" w:rsidRDefault="004A337F">
      <w:pPr>
        <w:pStyle w:val="CommentText"/>
      </w:pPr>
      <w:r>
        <w:rPr>
          <w:rStyle w:val="CommentReference"/>
        </w:rPr>
        <w:annotationRef/>
      </w:r>
      <w:r>
        <w:t>Not sure how this is meant to be parsed.  Review/confirm the placement of the commas please…</w:t>
      </w:r>
    </w:p>
  </w:comment>
  <w:comment w:id="26" w:author="Steuben, Gregg K (GE Global Research, US)" w:date="2016-08-11T16:37:00Z" w:initials="SGK(GRU">
    <w:p w14:paraId="4A37878E" w14:textId="786791E8" w:rsidR="00EB5B99" w:rsidRDefault="00EB5B99">
      <w:pPr>
        <w:pStyle w:val="CommentText"/>
      </w:pPr>
      <w:r>
        <w:rPr>
          <w:rStyle w:val="CommentReference"/>
        </w:rPr>
        <w:annotationRef/>
      </w:r>
      <w:r>
        <w:t>Quote or format this so that its meaning is clear.</w:t>
      </w:r>
    </w:p>
  </w:comment>
  <w:comment w:id="137" w:author="Steuben, Gregg K (GE Global Research, US)" w:date="2016-08-11T16:53:00Z" w:initials="SGK(GRU">
    <w:p w14:paraId="77F2BA4B" w14:textId="54EA0AB6" w:rsidR="000A7F6D" w:rsidRDefault="000A7F6D">
      <w:pPr>
        <w:pStyle w:val="CommentText"/>
      </w:pPr>
      <w:r>
        <w:rPr>
          <w:rStyle w:val="CommentReference"/>
        </w:rPr>
        <w:annotationRef/>
      </w:r>
      <w:r>
        <w:t>Do we need the screen shot</w:t>
      </w:r>
      <w:r w:rsidR="00C304A1">
        <w:t xml:space="preserve"> when we also have the text?  Consider deleting the screen shot since it doesn’t show all of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A7C70" w15:done="1"/>
  <w15:commentEx w15:paraId="2714A0AB" w15:done="1"/>
  <w15:commentEx w15:paraId="5D647AA3" w15:done="1"/>
  <w15:commentEx w15:paraId="2C709331" w15:done="1"/>
  <w15:commentEx w15:paraId="0D0D26BA" w15:done="1"/>
  <w15:commentEx w15:paraId="4A37878E" w15:done="1"/>
  <w15:commentEx w15:paraId="77F2BA4B"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9FB"/>
    <w:multiLevelType w:val="multilevel"/>
    <w:tmpl w:val="73A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B0405"/>
    <w:multiLevelType w:val="multilevel"/>
    <w:tmpl w:val="E9E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E587A"/>
    <w:multiLevelType w:val="hybridMultilevel"/>
    <w:tmpl w:val="07940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E50F39"/>
    <w:multiLevelType w:val="multilevel"/>
    <w:tmpl w:val="7C7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77972"/>
    <w:multiLevelType w:val="hybridMultilevel"/>
    <w:tmpl w:val="B6FEC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E43651"/>
    <w:multiLevelType w:val="hybridMultilevel"/>
    <w:tmpl w:val="DEF60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87314B"/>
    <w:multiLevelType w:val="multilevel"/>
    <w:tmpl w:val="954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1B9C"/>
    <w:multiLevelType w:val="hybridMultilevel"/>
    <w:tmpl w:val="A176A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231E38"/>
    <w:multiLevelType w:val="multilevel"/>
    <w:tmpl w:val="264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9201F"/>
    <w:multiLevelType w:val="hybridMultilevel"/>
    <w:tmpl w:val="7AA6B464"/>
    <w:lvl w:ilvl="0" w:tplc="0EB23C0A">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C0309"/>
    <w:multiLevelType w:val="multilevel"/>
    <w:tmpl w:val="2F7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31256"/>
    <w:multiLevelType w:val="hybridMultilevel"/>
    <w:tmpl w:val="1F264B2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507852"/>
    <w:multiLevelType w:val="hybridMultilevel"/>
    <w:tmpl w:val="65D0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815CD"/>
    <w:multiLevelType w:val="hybridMultilevel"/>
    <w:tmpl w:val="408E1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B0B38"/>
    <w:multiLevelType w:val="multilevel"/>
    <w:tmpl w:val="43F4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35956"/>
    <w:multiLevelType w:val="multilevel"/>
    <w:tmpl w:val="ED5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4353E"/>
    <w:multiLevelType w:val="hybridMultilevel"/>
    <w:tmpl w:val="0B74C2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275DDD"/>
    <w:multiLevelType w:val="multilevel"/>
    <w:tmpl w:val="7D2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83F48"/>
    <w:multiLevelType w:val="multilevel"/>
    <w:tmpl w:val="BD2E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A133E"/>
    <w:multiLevelType w:val="multilevel"/>
    <w:tmpl w:val="A5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27CCE"/>
    <w:multiLevelType w:val="multilevel"/>
    <w:tmpl w:val="6570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90B41"/>
    <w:multiLevelType w:val="multilevel"/>
    <w:tmpl w:val="C0F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B2A1F"/>
    <w:multiLevelType w:val="multilevel"/>
    <w:tmpl w:val="2B9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3"/>
  </w:num>
  <w:num w:numId="5">
    <w:abstractNumId w:val="19"/>
  </w:num>
  <w:num w:numId="6">
    <w:abstractNumId w:val="21"/>
  </w:num>
  <w:num w:numId="7">
    <w:abstractNumId w:val="10"/>
  </w:num>
  <w:num w:numId="8">
    <w:abstractNumId w:val="6"/>
  </w:num>
  <w:num w:numId="9">
    <w:abstractNumId w:val="14"/>
  </w:num>
  <w:num w:numId="10">
    <w:abstractNumId w:val="15"/>
  </w:num>
  <w:num w:numId="11">
    <w:abstractNumId w:val="1"/>
  </w:num>
  <w:num w:numId="12">
    <w:abstractNumId w:val="22"/>
  </w:num>
  <w:num w:numId="13">
    <w:abstractNumId w:val="18"/>
  </w:num>
  <w:num w:numId="14">
    <w:abstractNumId w:val="12"/>
  </w:num>
  <w:num w:numId="15">
    <w:abstractNumId w:val="7"/>
  </w:num>
  <w:num w:numId="16">
    <w:abstractNumId w:val="4"/>
  </w:num>
  <w:num w:numId="17">
    <w:abstractNumId w:val="20"/>
  </w:num>
  <w:num w:numId="18">
    <w:abstractNumId w:val="13"/>
  </w:num>
  <w:num w:numId="19">
    <w:abstractNumId w:val="2"/>
  </w:num>
  <w:num w:numId="20">
    <w:abstractNumId w:val="16"/>
  </w:num>
  <w:num w:numId="21">
    <w:abstractNumId w:val="11"/>
  </w:num>
  <w:num w:numId="22">
    <w:abstractNumId w:val="5"/>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uben, Gregg K (GE Global Research, US)">
    <w15:presenceInfo w15:providerId="AD" w15:userId="S-1-5-21-3672398596-3227583511-885490141-517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53"/>
    <w:rsid w:val="0003326E"/>
    <w:rsid w:val="00044379"/>
    <w:rsid w:val="0007003C"/>
    <w:rsid w:val="000A7F6D"/>
    <w:rsid w:val="000C2586"/>
    <w:rsid w:val="000D4DA1"/>
    <w:rsid w:val="000E558D"/>
    <w:rsid w:val="00100D1C"/>
    <w:rsid w:val="001250E6"/>
    <w:rsid w:val="00160378"/>
    <w:rsid w:val="001B2643"/>
    <w:rsid w:val="001B324D"/>
    <w:rsid w:val="00295A1C"/>
    <w:rsid w:val="002B4A57"/>
    <w:rsid w:val="0031258D"/>
    <w:rsid w:val="00353796"/>
    <w:rsid w:val="00355BC5"/>
    <w:rsid w:val="00387EAA"/>
    <w:rsid w:val="00450FDB"/>
    <w:rsid w:val="0045654F"/>
    <w:rsid w:val="00483446"/>
    <w:rsid w:val="004936AC"/>
    <w:rsid w:val="004967E6"/>
    <w:rsid w:val="004A337F"/>
    <w:rsid w:val="004D0C99"/>
    <w:rsid w:val="004E7CEF"/>
    <w:rsid w:val="004F38C7"/>
    <w:rsid w:val="00502E84"/>
    <w:rsid w:val="0050501B"/>
    <w:rsid w:val="005119CB"/>
    <w:rsid w:val="00583433"/>
    <w:rsid w:val="00597B57"/>
    <w:rsid w:val="0062799C"/>
    <w:rsid w:val="00670E03"/>
    <w:rsid w:val="006C073D"/>
    <w:rsid w:val="0070289E"/>
    <w:rsid w:val="007269FE"/>
    <w:rsid w:val="00781514"/>
    <w:rsid w:val="007F3D99"/>
    <w:rsid w:val="00815D8B"/>
    <w:rsid w:val="008958E0"/>
    <w:rsid w:val="008A0062"/>
    <w:rsid w:val="008E13E9"/>
    <w:rsid w:val="008E6C82"/>
    <w:rsid w:val="00A04587"/>
    <w:rsid w:val="00A077BD"/>
    <w:rsid w:val="00A1159A"/>
    <w:rsid w:val="00A36E1F"/>
    <w:rsid w:val="00A44B69"/>
    <w:rsid w:val="00AE7610"/>
    <w:rsid w:val="00B4170E"/>
    <w:rsid w:val="00BA0E5C"/>
    <w:rsid w:val="00BB5D73"/>
    <w:rsid w:val="00BF69A7"/>
    <w:rsid w:val="00C21D99"/>
    <w:rsid w:val="00C304A1"/>
    <w:rsid w:val="00C36077"/>
    <w:rsid w:val="00C55044"/>
    <w:rsid w:val="00C71894"/>
    <w:rsid w:val="00C93F2C"/>
    <w:rsid w:val="00CD71A4"/>
    <w:rsid w:val="00D02D75"/>
    <w:rsid w:val="00D219E8"/>
    <w:rsid w:val="00D2413A"/>
    <w:rsid w:val="00D83E3A"/>
    <w:rsid w:val="00DD1345"/>
    <w:rsid w:val="00E55553"/>
    <w:rsid w:val="00EB5B99"/>
    <w:rsid w:val="00FA2988"/>
    <w:rsid w:val="00FB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80E9"/>
  <w15:chartTrackingRefBased/>
  <w15:docId w15:val="{F3C848F1-719D-4DD8-89C8-E1FBC598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555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5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5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553"/>
    <w:rPr>
      <w:rFonts w:ascii="Times New Roman" w:eastAsia="Times New Roman" w:hAnsi="Times New Roman" w:cs="Times New Roman"/>
      <w:b/>
      <w:bCs/>
      <w:sz w:val="27"/>
      <w:szCs w:val="27"/>
    </w:rPr>
  </w:style>
  <w:style w:type="paragraph" w:customStyle="1" w:styleId="gamma">
    <w:name w:val="gamma"/>
    <w:basedOn w:val="Normal"/>
    <w:rsid w:val="00E5555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555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5553"/>
  </w:style>
  <w:style w:type="character" w:styleId="Strong">
    <w:name w:val="Strong"/>
    <w:basedOn w:val="DefaultParagraphFont"/>
    <w:uiPriority w:val="22"/>
    <w:qFormat/>
    <w:rsid w:val="00E55553"/>
    <w:rPr>
      <w:b/>
      <w:bCs/>
    </w:rPr>
  </w:style>
  <w:style w:type="character" w:styleId="Hyperlink">
    <w:name w:val="Hyperlink"/>
    <w:basedOn w:val="DefaultParagraphFont"/>
    <w:uiPriority w:val="99"/>
    <w:unhideWhenUsed/>
    <w:rsid w:val="00E55553"/>
    <w:rPr>
      <w:color w:val="0000FF"/>
      <w:u w:val="single"/>
    </w:rPr>
  </w:style>
  <w:style w:type="character" w:styleId="Emphasis">
    <w:name w:val="Emphasis"/>
    <w:basedOn w:val="DefaultParagraphFont"/>
    <w:uiPriority w:val="20"/>
    <w:qFormat/>
    <w:rsid w:val="00E55553"/>
    <w:rPr>
      <w:i/>
      <w:iCs/>
    </w:rPr>
  </w:style>
  <w:style w:type="character" w:styleId="CommentReference">
    <w:name w:val="annotation reference"/>
    <w:basedOn w:val="DefaultParagraphFont"/>
    <w:uiPriority w:val="99"/>
    <w:semiHidden/>
    <w:unhideWhenUsed/>
    <w:rsid w:val="000D4DA1"/>
    <w:rPr>
      <w:sz w:val="16"/>
      <w:szCs w:val="16"/>
    </w:rPr>
  </w:style>
  <w:style w:type="paragraph" w:styleId="CommentText">
    <w:name w:val="annotation text"/>
    <w:basedOn w:val="Normal"/>
    <w:link w:val="CommentTextChar"/>
    <w:uiPriority w:val="99"/>
    <w:semiHidden/>
    <w:unhideWhenUsed/>
    <w:rsid w:val="000D4DA1"/>
    <w:pPr>
      <w:spacing w:line="240" w:lineRule="auto"/>
    </w:pPr>
    <w:rPr>
      <w:sz w:val="20"/>
      <w:szCs w:val="20"/>
    </w:rPr>
  </w:style>
  <w:style w:type="character" w:customStyle="1" w:styleId="CommentTextChar">
    <w:name w:val="Comment Text Char"/>
    <w:basedOn w:val="DefaultParagraphFont"/>
    <w:link w:val="CommentText"/>
    <w:uiPriority w:val="99"/>
    <w:semiHidden/>
    <w:rsid w:val="000D4DA1"/>
    <w:rPr>
      <w:sz w:val="20"/>
      <w:szCs w:val="20"/>
    </w:rPr>
  </w:style>
  <w:style w:type="paragraph" w:styleId="CommentSubject">
    <w:name w:val="annotation subject"/>
    <w:basedOn w:val="CommentText"/>
    <w:next w:val="CommentText"/>
    <w:link w:val="CommentSubjectChar"/>
    <w:uiPriority w:val="99"/>
    <w:semiHidden/>
    <w:unhideWhenUsed/>
    <w:rsid w:val="000D4DA1"/>
    <w:rPr>
      <w:b/>
      <w:bCs/>
    </w:rPr>
  </w:style>
  <w:style w:type="character" w:customStyle="1" w:styleId="CommentSubjectChar">
    <w:name w:val="Comment Subject Char"/>
    <w:basedOn w:val="CommentTextChar"/>
    <w:link w:val="CommentSubject"/>
    <w:uiPriority w:val="99"/>
    <w:semiHidden/>
    <w:rsid w:val="000D4DA1"/>
    <w:rPr>
      <w:b/>
      <w:bCs/>
      <w:sz w:val="20"/>
      <w:szCs w:val="20"/>
    </w:rPr>
  </w:style>
  <w:style w:type="paragraph" w:styleId="BalloonText">
    <w:name w:val="Balloon Text"/>
    <w:basedOn w:val="Normal"/>
    <w:link w:val="BalloonTextChar"/>
    <w:uiPriority w:val="99"/>
    <w:semiHidden/>
    <w:unhideWhenUsed/>
    <w:rsid w:val="000D4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DA1"/>
    <w:rPr>
      <w:rFonts w:ascii="Segoe UI" w:hAnsi="Segoe UI" w:cs="Segoe UI"/>
      <w:sz w:val="18"/>
      <w:szCs w:val="18"/>
    </w:rPr>
  </w:style>
  <w:style w:type="paragraph" w:styleId="ListParagraph">
    <w:name w:val="List Paragraph"/>
    <w:basedOn w:val="Normal"/>
    <w:uiPriority w:val="34"/>
    <w:qFormat/>
    <w:rsid w:val="00353796"/>
    <w:pPr>
      <w:ind w:left="720"/>
      <w:contextualSpacing/>
    </w:pPr>
  </w:style>
  <w:style w:type="table" w:styleId="TableGrid">
    <w:name w:val="Table Grid"/>
    <w:basedOn w:val="TableNormal"/>
    <w:uiPriority w:val="59"/>
    <w:rsid w:val="00DD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757628">
      <w:bodyDiv w:val="1"/>
      <w:marLeft w:val="0"/>
      <w:marRight w:val="0"/>
      <w:marTop w:val="0"/>
      <w:marBottom w:val="0"/>
      <w:divBdr>
        <w:top w:val="none" w:sz="0" w:space="0" w:color="auto"/>
        <w:left w:val="none" w:sz="0" w:space="0" w:color="auto"/>
        <w:bottom w:val="none" w:sz="0" w:space="0" w:color="auto"/>
        <w:right w:val="none" w:sz="0" w:space="0" w:color="auto"/>
      </w:divBdr>
      <w:divsChild>
        <w:div w:id="1187331342">
          <w:marLeft w:val="0"/>
          <w:marRight w:val="0"/>
          <w:marTop w:val="0"/>
          <w:marBottom w:val="0"/>
          <w:divBdr>
            <w:top w:val="none" w:sz="0" w:space="0" w:color="auto"/>
            <w:left w:val="none" w:sz="0" w:space="0" w:color="auto"/>
            <w:bottom w:val="none" w:sz="0" w:space="0" w:color="auto"/>
            <w:right w:val="none" w:sz="0" w:space="0" w:color="auto"/>
          </w:divBdr>
        </w:div>
        <w:div w:id="1207714009">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70685760">
              <w:marLeft w:val="0"/>
              <w:marRight w:val="0"/>
              <w:marTop w:val="0"/>
              <w:marBottom w:val="0"/>
              <w:divBdr>
                <w:top w:val="none" w:sz="0" w:space="0" w:color="auto"/>
                <w:left w:val="none" w:sz="0" w:space="0" w:color="auto"/>
                <w:bottom w:val="none" w:sz="0" w:space="0" w:color="auto"/>
                <w:right w:val="none" w:sz="0" w:space="0" w:color="auto"/>
              </w:divBdr>
            </w:div>
            <w:div w:id="276528259">
              <w:marLeft w:val="0"/>
              <w:marRight w:val="0"/>
              <w:marTop w:val="0"/>
              <w:marBottom w:val="0"/>
              <w:divBdr>
                <w:top w:val="none" w:sz="0" w:space="0" w:color="auto"/>
                <w:left w:val="none" w:sz="0" w:space="0" w:color="auto"/>
                <w:bottom w:val="none" w:sz="0" w:space="0" w:color="auto"/>
                <w:right w:val="none" w:sz="0" w:space="0" w:color="auto"/>
              </w:divBdr>
            </w:div>
          </w:divsChild>
        </w:div>
        <w:div w:id="898589928">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1389571325">
              <w:marLeft w:val="0"/>
              <w:marRight w:val="0"/>
              <w:marTop w:val="0"/>
              <w:marBottom w:val="0"/>
              <w:divBdr>
                <w:top w:val="none" w:sz="0" w:space="0" w:color="auto"/>
                <w:left w:val="none" w:sz="0" w:space="0" w:color="auto"/>
                <w:bottom w:val="none" w:sz="0" w:space="0" w:color="auto"/>
                <w:right w:val="none" w:sz="0" w:space="0" w:color="auto"/>
              </w:divBdr>
            </w:div>
            <w:div w:id="6382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ctiviti.or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edix-io-dev.grc-apps.svc.ice.ge.com/resources/tutorials/tutorial-details.html?tutorial_id=1917&amp;tag=1913&amp;journey=Digital%20Twin%20Runtime%20Starter%20Kit&amp;resources=1914,1915,1916,1917,1918,1919,1920" TargetMode="External"/><Relationship Id="rId12" Type="http://schemas.openxmlformats.org/officeDocument/2006/relationships/image" Target="media/image3.png"/><Relationship Id="rId17" Type="http://schemas.openxmlformats.org/officeDocument/2006/relationships/hyperlink" Target="http://www.activiti.org/userguide/" TargetMode="External"/><Relationship Id="rId2" Type="http://schemas.openxmlformats.org/officeDocument/2006/relationships/styles" Target="styles.xml"/><Relationship Id="rId16" Type="http://schemas.openxmlformats.org/officeDocument/2006/relationships/hyperlink" Target="http://www.activiti.org/userguid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5" Type="http://schemas.openxmlformats.org/officeDocument/2006/relationships/image" Target="media/image1.png"/><Relationship Id="rId15" Type="http://schemas.openxmlformats.org/officeDocument/2006/relationships/hyperlink" Target="http://www.activiti.org/userguide/" TargetMode="External"/><Relationship Id="rId10"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activiti.org/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17</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Steuben, Gregg K (GE Global Research, US)</dc:creator>
  <cp:keywords/>
  <dc:description/>
  <cp:lastModifiedBy>Steuben, Gregg K (GE Global Research, US)</cp:lastModifiedBy>
  <cp:revision>34</cp:revision>
  <dcterms:created xsi:type="dcterms:W3CDTF">2016-08-11T18:59:00Z</dcterms:created>
  <dcterms:modified xsi:type="dcterms:W3CDTF">2016-10-28T19:18:00Z</dcterms:modified>
</cp:coreProperties>
</file>