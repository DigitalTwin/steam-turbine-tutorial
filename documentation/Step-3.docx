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C2BF7" w14:textId="77777777" w:rsidR="00AB6A10" w:rsidRPr="006F450C" w:rsidRDefault="00AB6A10" w:rsidP="00AB6A10">
      <w:pPr>
        <w:pStyle w:val="Heading2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48"/>
          <w:szCs w:val="48"/>
        </w:rPr>
      </w:pPr>
      <w:r w:rsidRPr="006F450C">
        <w:rPr>
          <w:rStyle w:val="Strong"/>
          <w:rFonts w:ascii="Arial" w:hAnsi="Arial" w:cs="Arial"/>
          <w:b/>
          <w:bCs/>
          <w:color w:val="000000"/>
          <w:sz w:val="48"/>
          <w:szCs w:val="48"/>
        </w:rPr>
        <w:t>Step 3: Save Results</w:t>
      </w:r>
    </w:p>
    <w:p w14:paraId="139AFFA9" w14:textId="71D74599" w:rsidR="00977B3B" w:rsidRPr="006F450C" w:rsidRDefault="00977B3B" w:rsidP="00977B3B">
      <w:pPr>
        <w:pStyle w:val="gamma"/>
        <w:shd w:val="clear" w:color="auto" w:fill="FFFFFF"/>
        <w:rPr>
          <w:rFonts w:ascii="Arial" w:hAnsi="Arial" w:cs="Arial"/>
          <w:b/>
          <w:color w:val="000000"/>
          <w:sz w:val="44"/>
          <w:szCs w:val="44"/>
        </w:rPr>
      </w:pPr>
      <w:r w:rsidRPr="006F450C">
        <w:rPr>
          <w:rFonts w:ascii="Arial" w:hAnsi="Arial" w:cs="Arial"/>
          <w:b/>
          <w:color w:val="000000"/>
          <w:sz w:val="44"/>
          <w:szCs w:val="44"/>
        </w:rPr>
        <w:t>What you'll learn to do</w:t>
      </w:r>
    </w:p>
    <w:p w14:paraId="501C3A0B" w14:textId="77777777" w:rsidR="00CC35E8" w:rsidRDefault="00CC35E8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E2AE842" wp14:editId="0FEFD159">
            <wp:extent cx="5943600" cy="3739351"/>
            <wp:effectExtent l="0" t="0" r="0" b="0"/>
            <wp:docPr id="1" name="Picture 1" descr="https://www.predix.com/sites/default/files/image2016-7-12_16-38-3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predix.com/sites/default/files/image2016-7-12_16-38-35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4EA1DA" w14:textId="22A43DFF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Step 3 illustrates how to </w:t>
      </w:r>
      <w:r w:rsidR="00DA6329">
        <w:rPr>
          <w:rFonts w:ascii="Arial" w:hAnsi="Arial" w:cs="Arial"/>
          <w:color w:val="000000"/>
        </w:rPr>
        <w:t>build and deploy a</w:t>
      </w:r>
      <w:r>
        <w:rPr>
          <w:rFonts w:ascii="Arial" w:hAnsi="Arial" w:cs="Arial"/>
          <w:color w:val="000000"/>
        </w:rPr>
        <w:t xml:space="preserve"> "save data" service that </w:t>
      </w:r>
      <w:r w:rsidR="00DA6329">
        <w:rPr>
          <w:rFonts w:ascii="Arial" w:hAnsi="Arial" w:cs="Arial"/>
          <w:color w:val="000000"/>
        </w:rPr>
        <w:t>exposes</w:t>
      </w:r>
      <w:r>
        <w:rPr>
          <w:rFonts w:ascii="Arial" w:hAnsi="Arial" w:cs="Arial"/>
          <w:color w:val="000000"/>
        </w:rPr>
        <w:t xml:space="preserve"> REST endpoint</w:t>
      </w:r>
      <w:r w:rsidR="00DA6329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 xml:space="preserve"> (URL</w:t>
      </w:r>
      <w:r w:rsidR="00DA6329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).</w:t>
      </w:r>
    </w:p>
    <w:p w14:paraId="76F8CC7B" w14:textId="77777777" w:rsidR="00552C6C" w:rsidRDefault="00552C6C" w:rsidP="00552C6C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simple workflow:</w:t>
      </w:r>
    </w:p>
    <w:p w14:paraId="41C98245" w14:textId="77777777" w:rsidR="00552C6C" w:rsidRDefault="00552C6C" w:rsidP="00552C6C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976702" wp14:editId="4D579EAD">
            <wp:extent cx="7391400" cy="1647825"/>
            <wp:effectExtent l="0" t="0" r="0" b="9525"/>
            <wp:docPr id="2" name="Picture 2" descr="https://www.predix.com/sites/default/files/image0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predix.com/sites/default/files/image00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0F86" w14:textId="531E34A0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 w:rsidR="00F605C9">
        <w:rPr>
          <w:rFonts w:ascii="Arial" w:hAnsi="Arial" w:cs="Arial"/>
          <w:color w:val="000000"/>
        </w:rPr>
        <w:t>In this part of the tutorial, you will:</w:t>
      </w:r>
    </w:p>
    <w:p w14:paraId="48D5C8BF" w14:textId="55F8EE23" w:rsidR="00F605C9" w:rsidRPr="001D6950" w:rsidRDefault="00F605C9" w:rsidP="001D6950">
      <w:pPr>
        <w:pStyle w:val="NormalWeb"/>
        <w:numPr>
          <w:ilvl w:val="0"/>
          <w:numId w:val="25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Create the </w:t>
      </w:r>
      <w:r>
        <w:rPr>
          <w:rFonts w:ascii="Arial" w:hAnsi="Arial" w:cs="Arial"/>
          <w:b/>
          <w:color w:val="000000"/>
        </w:rPr>
        <w:t xml:space="preserve">tutorial-result-persistence </w:t>
      </w:r>
      <w:r w:rsidRPr="001D6950">
        <w:rPr>
          <w:rFonts w:ascii="Arial" w:hAnsi="Arial" w:cs="Arial"/>
          <w:color w:val="000000"/>
        </w:rPr>
        <w:t>application</w:t>
      </w:r>
    </w:p>
    <w:p w14:paraId="49D49718" w14:textId="5A8B178B" w:rsidR="00F605C9" w:rsidRDefault="00F605C9" w:rsidP="001D6950">
      <w:pPr>
        <w:pStyle w:val="NormalWeb"/>
        <w:numPr>
          <w:ilvl w:val="0"/>
          <w:numId w:val="25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the </w:t>
      </w:r>
      <w:r>
        <w:rPr>
          <w:rFonts w:ascii="Arial" w:hAnsi="Arial" w:cs="Arial"/>
          <w:b/>
          <w:color w:val="000000"/>
        </w:rPr>
        <w:t xml:space="preserve">tutorial-analytic-post-processing </w:t>
      </w:r>
      <w:r w:rsidRPr="001D6950">
        <w:rPr>
          <w:rFonts w:ascii="Arial" w:hAnsi="Arial" w:cs="Arial"/>
          <w:color w:val="000000"/>
        </w:rPr>
        <w:t>application</w:t>
      </w:r>
    </w:p>
    <w:p w14:paraId="366220C6" w14:textId="22AD7B09" w:rsidR="003B3E3C" w:rsidRDefault="003B3E3C" w:rsidP="00977B3B">
      <w:pPr>
        <w:shd w:val="clear" w:color="auto" w:fill="FFFFFF"/>
        <w:textAlignment w:val="center"/>
        <w:rPr>
          <w:rFonts w:ascii="Arial" w:hAnsi="Arial" w:cs="Arial"/>
          <w:color w:val="000000"/>
        </w:rPr>
      </w:pPr>
    </w:p>
    <w:p w14:paraId="43F44DAA" w14:textId="25D9FA40" w:rsidR="00977B3B" w:rsidRPr="006F450C" w:rsidRDefault="00977B3B" w:rsidP="00977B3B">
      <w:pPr>
        <w:shd w:val="clear" w:color="auto" w:fill="FFFFFF"/>
        <w:textAlignment w:val="center"/>
        <w:rPr>
          <w:rFonts w:ascii="Arial" w:hAnsi="Arial" w:cs="Arial"/>
          <w:b/>
          <w:color w:val="000000"/>
          <w:sz w:val="44"/>
          <w:szCs w:val="44"/>
        </w:rPr>
      </w:pPr>
      <w:r w:rsidRPr="006F450C">
        <w:rPr>
          <w:rFonts w:ascii="Arial" w:hAnsi="Arial" w:cs="Arial"/>
          <w:b/>
          <w:color w:val="000000"/>
          <w:sz w:val="44"/>
          <w:szCs w:val="44"/>
        </w:rPr>
        <w:t>What you need to set up</w:t>
      </w:r>
    </w:p>
    <w:p w14:paraId="0E543F43" w14:textId="27F35BC8" w:rsidR="00977B3B" w:rsidRDefault="003B3E3C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 w:rsidRPr="00B54802">
        <w:rPr>
          <w:rFonts w:ascii="Arial" w:hAnsi="Arial" w:cs="Arial"/>
          <w:color w:val="000000"/>
        </w:rPr>
        <w:t xml:space="preserve">Prior to deploying </w:t>
      </w:r>
      <w:r w:rsidR="00C7319D">
        <w:rPr>
          <w:rFonts w:ascii="Arial" w:hAnsi="Arial" w:cs="Arial"/>
          <w:color w:val="000000"/>
        </w:rPr>
        <w:t>these</w:t>
      </w:r>
      <w:r w:rsidRPr="00B54802">
        <w:rPr>
          <w:rFonts w:ascii="Arial" w:hAnsi="Arial" w:cs="Arial"/>
          <w:color w:val="000000"/>
        </w:rPr>
        <w:t xml:space="preserve"> tutorial service</w:t>
      </w:r>
      <w:r w:rsidR="00C7319D">
        <w:rPr>
          <w:rFonts w:ascii="Arial" w:hAnsi="Arial" w:cs="Arial"/>
          <w:color w:val="000000"/>
        </w:rPr>
        <w:t xml:space="preserve"> application</w:t>
      </w:r>
      <w:r w:rsidRPr="00B54802">
        <w:rPr>
          <w:rFonts w:ascii="Arial" w:hAnsi="Arial" w:cs="Arial"/>
          <w:color w:val="000000"/>
        </w:rPr>
        <w:t xml:space="preserve">s to the cloud, you'll need </w:t>
      </w:r>
      <w:r>
        <w:rPr>
          <w:rFonts w:ascii="Arial" w:hAnsi="Arial" w:cs="Arial"/>
          <w:color w:val="000000"/>
        </w:rPr>
        <w:t xml:space="preserve">a </w:t>
      </w:r>
      <w:hyperlink r:id="rId7" w:history="1">
        <w:r w:rsidRPr="00305350">
          <w:rPr>
            <w:rStyle w:val="Hyperlink"/>
            <w:rFonts w:ascii="Arial" w:hAnsi="Arial" w:cs="Arial"/>
          </w:rPr>
          <w:t>UAA service</w:t>
        </w:r>
      </w:hyperlink>
      <w:r w:rsidRPr="00B54802">
        <w:rPr>
          <w:rFonts w:ascii="Arial" w:hAnsi="Arial" w:cs="Arial"/>
          <w:color w:val="000000"/>
        </w:rPr>
        <w:t xml:space="preserve"> instance</w:t>
      </w:r>
      <w:r>
        <w:rPr>
          <w:rFonts w:ascii="Arial" w:hAnsi="Arial" w:cs="Arial"/>
          <w:color w:val="000000"/>
        </w:rPr>
        <w:t xml:space="preserve">, a </w:t>
      </w:r>
      <w:hyperlink r:id="rId8" w:history="1">
        <w:r w:rsidRPr="00305350">
          <w:rPr>
            <w:rStyle w:val="Hyperlink"/>
            <w:rFonts w:ascii="Arial" w:hAnsi="Arial" w:cs="Arial"/>
          </w:rPr>
          <w:t>PostgreSQL service</w:t>
        </w:r>
      </w:hyperlink>
      <w:r>
        <w:rPr>
          <w:rFonts w:ascii="Arial" w:hAnsi="Arial" w:cs="Arial"/>
          <w:color w:val="000000"/>
        </w:rPr>
        <w:t xml:space="preserve"> instance, and a </w:t>
      </w:r>
      <w:hyperlink r:id="rId9" w:history="1">
        <w:r>
          <w:rPr>
            <w:rStyle w:val="Hyperlink"/>
            <w:rFonts w:ascii="Arial" w:hAnsi="Arial" w:cs="Arial"/>
          </w:rPr>
          <w:t>Message Queue</w:t>
        </w:r>
        <w:r w:rsidRPr="00305350">
          <w:rPr>
            <w:rStyle w:val="Hyperlink"/>
            <w:rFonts w:ascii="Arial" w:hAnsi="Arial" w:cs="Arial"/>
          </w:rPr>
          <w:t> service</w:t>
        </w:r>
      </w:hyperlink>
      <w:r>
        <w:rPr>
          <w:rFonts w:ascii="Arial" w:hAnsi="Arial" w:cs="Arial"/>
          <w:color w:val="000000"/>
        </w:rPr>
        <w:t xml:space="preserve"> instance</w:t>
      </w:r>
      <w:r w:rsidR="00CC2479">
        <w:rPr>
          <w:rFonts w:ascii="Arial" w:hAnsi="Arial" w:cs="Arial"/>
          <w:color w:val="000000"/>
        </w:rPr>
        <w:t xml:space="preserve"> (RabbitMQ)</w:t>
      </w:r>
      <w:r w:rsidRPr="00B54802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If you want to use the provided Postman collection to interact with the REST endpoints, you will need to set the a</w:t>
      </w:r>
      <w:r w:rsidRPr="00B54802">
        <w:rPr>
          <w:rFonts w:ascii="Arial" w:hAnsi="Arial" w:cs="Arial"/>
          <w:color w:val="000000"/>
        </w:rPr>
        <w:t xml:space="preserve">uthorization header with the </w:t>
      </w:r>
      <w:r>
        <w:rPr>
          <w:rFonts w:ascii="Arial" w:hAnsi="Arial" w:cs="Arial"/>
          <w:color w:val="000000"/>
        </w:rPr>
        <w:t>b</w:t>
      </w:r>
      <w:r w:rsidRPr="00B54802">
        <w:rPr>
          <w:rFonts w:ascii="Arial" w:hAnsi="Arial" w:cs="Arial"/>
          <w:color w:val="000000"/>
        </w:rPr>
        <w:t>earer token for the UAA client that has permission to call the REST endpoint</w:t>
      </w:r>
      <w:r>
        <w:rPr>
          <w:rFonts w:ascii="Arial" w:hAnsi="Arial" w:cs="Arial"/>
          <w:color w:val="000000"/>
        </w:rPr>
        <w:t xml:space="preserve"> since the applications are secured. If you have not set up these services or secured the provided Postman collection, please see the </w:t>
      </w:r>
      <w:r w:rsidRPr="006F450C">
        <w:rPr>
          <w:rFonts w:ascii="Arial" w:hAnsi="Arial" w:cs="Arial"/>
          <w:b/>
        </w:rPr>
        <w:t>Getting Started</w:t>
      </w:r>
      <w:r>
        <w:rPr>
          <w:rFonts w:ascii="Arial" w:hAnsi="Arial" w:cs="Arial"/>
          <w:color w:val="000000"/>
        </w:rPr>
        <w:t xml:space="preserve"> section for instructions.</w:t>
      </w:r>
      <w:r w:rsidR="00977B3B">
        <w:rPr>
          <w:rFonts w:ascii="Arial" w:hAnsi="Arial" w:cs="Arial"/>
          <w:color w:val="000000"/>
        </w:rPr>
        <w:t> </w:t>
      </w:r>
    </w:p>
    <w:p w14:paraId="7CB57E7E" w14:textId="599A0B43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p w14:paraId="59C2A6ED" w14:textId="54994C6B" w:rsidR="00977B3B" w:rsidRDefault="00977B3B" w:rsidP="00977B3B">
      <w:pPr>
        <w:pStyle w:val="NormalWeb"/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Note</w:t>
      </w:r>
      <w:r>
        <w:rPr>
          <w:rFonts w:ascii="Arial" w:hAnsi="Arial" w:cs="Arial"/>
          <w:color w:val="000000"/>
        </w:rPr>
        <w:t xml:space="preserve">: In order to save the output from the analytic, it needs to be transformed into a JSON structure that can be handled by the "save-data" </w:t>
      </w:r>
      <w:r w:rsidR="00DA6329">
        <w:rPr>
          <w:rFonts w:ascii="Arial" w:hAnsi="Arial" w:cs="Arial"/>
          <w:color w:val="000000"/>
        </w:rPr>
        <w:t xml:space="preserve">(tutorial-result-persistence) </w:t>
      </w:r>
      <w:r>
        <w:rPr>
          <w:rFonts w:ascii="Arial" w:hAnsi="Arial" w:cs="Arial"/>
          <w:color w:val="000000"/>
        </w:rPr>
        <w:t xml:space="preserve">service. We have created another service </w:t>
      </w:r>
      <w:r w:rsidR="00DA6329">
        <w:rPr>
          <w:rFonts w:ascii="Arial" w:hAnsi="Arial" w:cs="Arial"/>
          <w:color w:val="000000"/>
        </w:rPr>
        <w:t xml:space="preserve">(tutorial-result-post-processing) </w:t>
      </w:r>
      <w:r>
        <w:rPr>
          <w:rFonts w:ascii="Arial" w:hAnsi="Arial" w:cs="Arial"/>
          <w:color w:val="000000"/>
        </w:rPr>
        <w:t>that takes in the JSON output from the analytic and returns a transformed JSON structure that can easily be POSTed to the "save-data" service.</w:t>
      </w:r>
    </w:p>
    <w:p w14:paraId="2A36516A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00DE162B" w14:textId="4152DA8A" w:rsidR="00977B3B" w:rsidRPr="006F450C" w:rsidRDefault="00977B3B" w:rsidP="00977B3B">
      <w:pPr>
        <w:shd w:val="clear" w:color="auto" w:fill="FFFFFF"/>
        <w:textAlignment w:val="center"/>
        <w:rPr>
          <w:rFonts w:ascii="Arial" w:hAnsi="Arial" w:cs="Arial"/>
          <w:b/>
          <w:color w:val="000000"/>
          <w:sz w:val="44"/>
          <w:szCs w:val="44"/>
        </w:rPr>
      </w:pPr>
      <w:r w:rsidRPr="006F450C">
        <w:rPr>
          <w:rFonts w:ascii="Arial" w:hAnsi="Arial" w:cs="Arial"/>
          <w:b/>
          <w:color w:val="000000"/>
          <w:sz w:val="44"/>
          <w:szCs w:val="44"/>
        </w:rPr>
        <w:t>What you need to do</w:t>
      </w:r>
    </w:p>
    <w:p w14:paraId="63430BE9" w14:textId="77777777" w:rsidR="00977B3B" w:rsidRDefault="00977B3B" w:rsidP="00977B3B">
      <w:pPr>
        <w:pStyle w:val="Heading3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Create the tutorial-result-persistence application</w:t>
      </w:r>
    </w:p>
    <w:p w14:paraId="1E2CE162" w14:textId="11C192E1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 tutorial-result-persistence application exposes REST endpoints that allow for saving, modifying, </w:t>
      </w:r>
      <w:r w:rsidR="00DA6329">
        <w:rPr>
          <w:rFonts w:ascii="Arial" w:hAnsi="Arial" w:cs="Arial"/>
          <w:color w:val="000000"/>
        </w:rPr>
        <w:t xml:space="preserve">retrieving, </w:t>
      </w:r>
      <w:r>
        <w:rPr>
          <w:rFonts w:ascii="Arial" w:hAnsi="Arial" w:cs="Arial"/>
          <w:color w:val="000000"/>
        </w:rPr>
        <w:t>and deleting analytic results.</w:t>
      </w:r>
      <w:r w:rsidR="00BF4020">
        <w:rPr>
          <w:rFonts w:ascii="Arial" w:hAnsi="Arial" w:cs="Arial"/>
          <w:color w:val="000000"/>
        </w:rPr>
        <w:t xml:space="preserve">  </w:t>
      </w:r>
      <w:r w:rsidR="00BF4020" w:rsidRPr="00B54802">
        <w:rPr>
          <w:rFonts w:ascii="Arial" w:hAnsi="Arial" w:cs="Arial"/>
          <w:color w:val="000000"/>
        </w:rPr>
        <w:t>Refer to </w:t>
      </w:r>
      <w:r w:rsidR="00BF4020" w:rsidRPr="006F450C">
        <w:rPr>
          <w:rFonts w:ascii="Arial" w:hAnsi="Arial" w:cs="Arial"/>
          <w:b/>
          <w:color w:val="000000" w:themeColor="text1"/>
        </w:rPr>
        <w:t>Getting Started</w:t>
      </w:r>
      <w:r w:rsidR="00BF4020" w:rsidRPr="00B54802">
        <w:rPr>
          <w:rFonts w:ascii="Arial" w:hAnsi="Arial" w:cs="Arial"/>
          <w:color w:val="000000"/>
        </w:rPr>
        <w:t> for download and maven build instructions.</w:t>
      </w:r>
      <w:r w:rsidR="00520409">
        <w:rPr>
          <w:rFonts w:ascii="Arial" w:hAnsi="Arial" w:cs="Arial"/>
          <w:color w:val="000000"/>
        </w:rPr>
        <w:t xml:space="preserve">  In this step of the tutorial, we’ll be using the “save” feature of this tutorial-result-persistence service.  In Step 5 of the tutorial, we’ll use this service again to retrieve some analytic results for visualization purposes.</w:t>
      </w:r>
    </w:p>
    <w:p w14:paraId="77096A62" w14:textId="3D642C74" w:rsidR="00E25B66" w:rsidRDefault="00977B3B" w:rsidP="00977B3B">
      <w:pPr>
        <w:pStyle w:val="NormalWeb"/>
        <w:shd w:val="clear" w:color="auto" w:fill="FFFFFF"/>
        <w:spacing w:before="0" w:after="0" w:line="384" w:lineRule="atLeast"/>
        <w:rPr>
          <w:rStyle w:val="Strong"/>
          <w:rFonts w:ascii="Arial" w:hAnsi="Arial" w:cs="Arial"/>
          <w:b w:val="0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Note: 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There is a hardcoded </w:t>
      </w:r>
      <w:r w:rsidR="007A6109">
        <w:rPr>
          <w:rStyle w:val="Strong"/>
          <w:rFonts w:ascii="Arial" w:hAnsi="Arial" w:cs="Arial"/>
          <w:b w:val="0"/>
          <w:color w:val="000000"/>
        </w:rPr>
        <w:t>sub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string in the StompProperties.java file </w:t>
      </w:r>
      <w:r w:rsidR="00815D10">
        <w:rPr>
          <w:rFonts w:ascii="Arial" w:hAnsi="Arial" w:cs="Arial"/>
          <w:color w:val="000000"/>
        </w:rPr>
        <w:t xml:space="preserve">in the \tutorial-svcs\tutorial-result-persistence\src\main\java\com\ge\digitaltwin\tutorial\result directory.  The </w:t>
      </w:r>
      <w:r w:rsidR="007A6109">
        <w:rPr>
          <w:rFonts w:ascii="Arial" w:hAnsi="Arial" w:cs="Arial"/>
          <w:color w:val="000000"/>
        </w:rPr>
        <w:t>sub</w:t>
      </w:r>
      <w:r w:rsidR="00815D10">
        <w:rPr>
          <w:rFonts w:ascii="Arial" w:hAnsi="Arial" w:cs="Arial"/>
          <w:color w:val="000000"/>
        </w:rPr>
        <w:t>string is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 </w:t>
      </w:r>
      <w:r w:rsidR="007A6109">
        <w:rPr>
          <w:rStyle w:val="Strong"/>
          <w:rFonts w:ascii="Arial" w:hAnsi="Arial" w:cs="Arial"/>
          <w:b w:val="0"/>
          <w:color w:val="000000"/>
        </w:rPr>
        <w:t xml:space="preserve">a part of </w:t>
      </w:r>
      <w:r w:rsidR="00815D10">
        <w:rPr>
          <w:rStyle w:val="Strong"/>
          <w:rFonts w:ascii="Arial" w:hAnsi="Arial" w:cs="Arial"/>
          <w:b w:val="0"/>
          <w:color w:val="000000"/>
        </w:rPr>
        <w:t>the argument to the @ConfigurationProperties annotation</w:t>
      </w:r>
      <w:r w:rsidR="007A6109">
        <w:rPr>
          <w:rStyle w:val="Strong"/>
          <w:rFonts w:ascii="Arial" w:hAnsi="Arial" w:cs="Arial"/>
          <w:b w:val="0"/>
          <w:color w:val="000000"/>
        </w:rPr>
        <w:t xml:space="preserve"> on this class</w:t>
      </w:r>
      <w:r w:rsidR="00815D10">
        <w:rPr>
          <w:rStyle w:val="Strong"/>
          <w:rFonts w:ascii="Arial" w:hAnsi="Arial" w:cs="Arial"/>
          <w:b w:val="0"/>
          <w:color w:val="000000"/>
        </w:rPr>
        <w:t>.  It is expecting the name of the RabbitMQ service instance to be “tutorial-rabbitmq”.  If your RabbitMQ instance is named differently, then yo</w:t>
      </w:r>
      <w:r w:rsidR="00CC2479">
        <w:rPr>
          <w:rStyle w:val="Strong"/>
          <w:rFonts w:ascii="Arial" w:hAnsi="Arial" w:cs="Arial"/>
          <w:b w:val="0"/>
          <w:color w:val="000000"/>
        </w:rPr>
        <w:t>u’ll need to change the value in</w:t>
      </w:r>
      <w:r w:rsidR="00815D10">
        <w:rPr>
          <w:rStyle w:val="Strong"/>
          <w:rFonts w:ascii="Arial" w:hAnsi="Arial" w:cs="Arial"/>
          <w:b w:val="0"/>
          <w:color w:val="000000"/>
        </w:rPr>
        <w:t xml:space="preserve"> this annotation in the StompProperties.java file</w:t>
      </w:r>
      <w:r w:rsidR="00E25B66">
        <w:rPr>
          <w:rStyle w:val="Strong"/>
          <w:rFonts w:ascii="Arial" w:hAnsi="Arial" w:cs="Arial"/>
          <w:b w:val="0"/>
          <w:color w:val="00000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B66" w14:paraId="494926C4" w14:textId="77777777" w:rsidTr="00035CBE">
        <w:tc>
          <w:tcPr>
            <w:tcW w:w="4675" w:type="dxa"/>
          </w:tcPr>
          <w:p w14:paraId="6CEA572C" w14:textId="77777777" w:rsidR="00E25B66" w:rsidRDefault="00E25B66" w:rsidP="00035CBE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</w:rPr>
              <w:t>Replace this…</w:t>
            </w:r>
          </w:p>
        </w:tc>
        <w:tc>
          <w:tcPr>
            <w:tcW w:w="4675" w:type="dxa"/>
          </w:tcPr>
          <w:p w14:paraId="751F3535" w14:textId="77777777" w:rsidR="00E25B66" w:rsidRDefault="00E25B66" w:rsidP="00035CBE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</w:rPr>
            </w:pPr>
            <w:r>
              <w:rPr>
                <w:rStyle w:val="Strong"/>
                <w:rFonts w:ascii="Arial" w:hAnsi="Arial" w:cs="Arial"/>
                <w:b w:val="0"/>
                <w:color w:val="000000"/>
              </w:rPr>
              <w:t>…with this</w:t>
            </w:r>
          </w:p>
        </w:tc>
      </w:tr>
      <w:tr w:rsidR="00E25B66" w14:paraId="723B2A24" w14:textId="77777777" w:rsidTr="00035CBE">
        <w:tc>
          <w:tcPr>
            <w:tcW w:w="4675" w:type="dxa"/>
          </w:tcPr>
          <w:p w14:paraId="1661186E" w14:textId="77777777" w:rsidR="00E25B66" w:rsidRPr="006F450C" w:rsidRDefault="00E25B66" w:rsidP="00035CBE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6F450C"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</w:rPr>
              <w:t>"vcap.services.tutorial-rabbitmq.credentials.protocols.stomp"</w:t>
            </w:r>
          </w:p>
        </w:tc>
        <w:tc>
          <w:tcPr>
            <w:tcW w:w="4675" w:type="dxa"/>
          </w:tcPr>
          <w:p w14:paraId="25F2E4AB" w14:textId="77777777" w:rsidR="00E25B66" w:rsidRPr="006F450C" w:rsidRDefault="00E25B66" w:rsidP="00035CBE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6F450C">
              <w:rPr>
                <w:rStyle w:val="Strong"/>
                <w:rFonts w:ascii="Arial" w:hAnsi="Arial" w:cs="Arial"/>
                <w:b w:val="0"/>
                <w:color w:val="000000"/>
                <w:sz w:val="20"/>
                <w:szCs w:val="20"/>
              </w:rPr>
              <w:t>"vcap.services.&lt;your-rabbitMQ-service-name&gt;.credentials.protocols.stomp"</w:t>
            </w:r>
          </w:p>
        </w:tc>
      </w:tr>
    </w:tbl>
    <w:p w14:paraId="0D73CDBD" w14:textId="4560A708" w:rsidR="00FE39B1" w:rsidRDefault="00E25B66" w:rsidP="00977B3B">
      <w:pPr>
        <w:pStyle w:val="NormalWeb"/>
        <w:shd w:val="clear" w:color="auto" w:fill="FFFFFF"/>
        <w:spacing w:before="0" w:after="0" w:line="384" w:lineRule="atLeast"/>
        <w:rPr>
          <w:rStyle w:val="Strong"/>
          <w:rFonts w:ascii="Arial" w:hAnsi="Arial" w:cs="Arial"/>
          <w:b w:val="0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>And t</w:t>
      </w:r>
      <w:r w:rsidR="00815D10">
        <w:rPr>
          <w:rStyle w:val="Strong"/>
          <w:rFonts w:ascii="Arial" w:hAnsi="Arial" w:cs="Arial"/>
          <w:b w:val="0"/>
          <w:color w:val="000000"/>
        </w:rPr>
        <w:t>hen rebuild the jar file</w:t>
      </w:r>
      <w:r w:rsidR="00FE39B1">
        <w:rPr>
          <w:rStyle w:val="Strong"/>
          <w:rFonts w:ascii="Arial" w:hAnsi="Arial" w:cs="Arial"/>
          <w:b w:val="0"/>
          <w:color w:val="000000"/>
        </w:rPr>
        <w:t xml:space="preserve"> with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39B1" w14:paraId="749A241C" w14:textId="77777777" w:rsidTr="00FE39B1">
        <w:tc>
          <w:tcPr>
            <w:tcW w:w="9350" w:type="dxa"/>
          </w:tcPr>
          <w:p w14:paraId="4B78CE96" w14:textId="08134908" w:rsidR="00FE39B1" w:rsidRPr="006F450C" w:rsidRDefault="00FE39B1" w:rsidP="00977B3B">
            <w:pPr>
              <w:pStyle w:val="NormalWeb"/>
              <w:spacing w:before="0" w:after="0" w:line="384" w:lineRule="atLeast"/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</w:rPr>
            </w:pPr>
            <w:r w:rsidRPr="006F450C">
              <w:rPr>
                <w:rStyle w:val="Strong"/>
                <w:rFonts w:ascii="Arial" w:hAnsi="Arial" w:cs="Arial"/>
                <w:b w:val="0"/>
                <w:color w:val="000000"/>
                <w:sz w:val="21"/>
                <w:szCs w:val="21"/>
              </w:rPr>
              <w:t>mvn clean package</w:t>
            </w:r>
          </w:p>
        </w:tc>
      </w:tr>
    </w:tbl>
    <w:p w14:paraId="16C4BD55" w14:textId="703D22F2" w:rsidR="007A6109" w:rsidRDefault="00400046" w:rsidP="00977B3B">
      <w:pPr>
        <w:pStyle w:val="NormalWeb"/>
        <w:shd w:val="clear" w:color="auto" w:fill="FFFFFF"/>
        <w:spacing w:before="0" w:after="0" w:line="384" w:lineRule="atLeast"/>
        <w:rPr>
          <w:rStyle w:val="Strong"/>
          <w:rFonts w:ascii="Arial" w:hAnsi="Arial" w:cs="Arial"/>
          <w:b w:val="0"/>
          <w:color w:val="000000"/>
        </w:rPr>
      </w:pPr>
      <w:r>
        <w:rPr>
          <w:rStyle w:val="Strong"/>
          <w:rFonts w:ascii="Arial" w:hAnsi="Arial" w:cs="Arial"/>
          <w:b w:val="0"/>
          <w:color w:val="000000"/>
        </w:rPr>
        <w:t xml:space="preserve">This RabbitMQ service is used to publish events when data is persisted so that in Step 5 the </w:t>
      </w:r>
      <w:r w:rsidR="00CC2479">
        <w:rPr>
          <w:rStyle w:val="Strong"/>
          <w:rFonts w:ascii="Arial" w:hAnsi="Arial" w:cs="Arial"/>
          <w:b w:val="0"/>
          <w:color w:val="000000"/>
        </w:rPr>
        <w:t>user interface</w:t>
      </w:r>
      <w:r>
        <w:rPr>
          <w:rStyle w:val="Strong"/>
          <w:rFonts w:ascii="Arial" w:hAnsi="Arial" w:cs="Arial"/>
          <w:b w:val="0"/>
          <w:color w:val="000000"/>
        </w:rPr>
        <w:t xml:space="preserve"> can refresh its display.</w:t>
      </w:r>
    </w:p>
    <w:p w14:paraId="4AF4904B" w14:textId="3E059C2C" w:rsidR="00BF4020" w:rsidRPr="00DA519D" w:rsidRDefault="00873337" w:rsidP="001D6950">
      <w:pPr>
        <w:pStyle w:val="NormalWeb"/>
        <w:numPr>
          <w:ilvl w:val="0"/>
          <w:numId w:val="29"/>
        </w:numPr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Configure</w:t>
      </w:r>
      <w:r w:rsidRPr="00DA519D">
        <w:rPr>
          <w:rFonts w:ascii="Arial" w:hAnsi="Arial" w:cs="Arial"/>
          <w:color w:val="000000"/>
        </w:rPr>
        <w:t xml:space="preserve"> the </w:t>
      </w:r>
      <w:r>
        <w:rPr>
          <w:rFonts w:ascii="Arial" w:hAnsi="Arial" w:cs="Arial"/>
          <w:color w:val="000000"/>
        </w:rPr>
        <w:t xml:space="preserve">appropriate section of the </w:t>
      </w:r>
      <w:r w:rsidRPr="00DA519D">
        <w:rPr>
          <w:rFonts w:ascii="Arial" w:hAnsi="Arial" w:cs="Arial"/>
          <w:color w:val="000000"/>
        </w:rPr>
        <w:t>"manifest.yml" file in the tutorial-svcs directory</w:t>
      </w:r>
      <w:r>
        <w:rPr>
          <w:rFonts w:ascii="Arial" w:hAnsi="Arial" w:cs="Arial"/>
          <w:color w:val="000000"/>
        </w:rPr>
        <w:t xml:space="preserve"> to reflect your environment</w:t>
      </w:r>
      <w:r w:rsidR="00BF4020" w:rsidRPr="00DA519D">
        <w:rPr>
          <w:rFonts w:ascii="Arial" w:hAnsi="Arial" w:cs="Arial"/>
          <w:color w:val="000000"/>
        </w:rPr>
        <w:t>.</w:t>
      </w:r>
    </w:p>
    <w:p w14:paraId="2C33669E" w14:textId="77777777" w:rsidR="00BF4020" w:rsidRDefault="00BF4020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0E34C8A7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6A11F26" w14:textId="5CDCB1B9" w:rsidR="00302B01" w:rsidRPr="008A5E5A" w:rsidRDefault="00302B01" w:rsidP="001D6950">
            <w:pPr>
              <w:pStyle w:val="NormalWeb"/>
              <w:spacing w:after="0"/>
              <w:rPr>
                <w:rFonts w:ascii="Arial" w:hAnsi="Arial" w:cs="Arial"/>
                <w:sz w:val="21"/>
                <w:szCs w:val="21"/>
              </w:rPr>
            </w:pPr>
            <w:r w:rsidRPr="008A5E5A">
              <w:rPr>
                <w:rFonts w:ascii="Arial" w:hAnsi="Arial" w:cs="Arial"/>
                <w:sz w:val="21"/>
                <w:szCs w:val="21"/>
              </w:rPr>
              <w:t>- name: &lt;YOUR_OWN_UNIQUE_PREFIX&gt;-tutorial-result-persistence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host: &lt;YOUR_OWN_RESULT_SERVICE_PREFIX&gt;-dt-tutorial-result-persistence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memory: 1G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services: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- &lt;YOUR_POSTGRES_SERVICE_FOR_RESULT_DATA&gt;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- &lt;YOUR_RABBITMQ_SERVICE&gt;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path: tutorial-result-persistence/target/tutorial-result-persistence-1.1-SNAPSHOT.jar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env: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  security_oauth2_resource_tokenInfoUri: </w:t>
            </w:r>
            <w:r w:rsidR="003F1E32" w:rsidRPr="006F450C">
              <w:rPr>
                <w:rFonts w:ascii="Arial" w:hAnsi="Arial" w:cs="Arial"/>
                <w:sz w:val="21"/>
                <w:szCs w:val="21"/>
              </w:rPr>
              <w:t>https://&lt;YOUR_UAA_INSTANCE_HERE&gt;.predix-uaa.run.aws-usw02-pr.ice.predix.io/check_token</w:t>
            </w:r>
            <w:r w:rsidRPr="008A5E5A">
              <w:rPr>
                <w:rFonts w:ascii="Arial" w:hAnsi="Arial" w:cs="Arial"/>
                <w:sz w:val="21"/>
                <w:szCs w:val="21"/>
              </w:rPr>
              <w:br/>
              <w:t xml:space="preserve">    security_oauth2_client_clientId: &lt;YOUR_CLIENT_ID&gt;</w:t>
            </w:r>
          </w:p>
        </w:tc>
      </w:tr>
    </w:tbl>
    <w:p w14:paraId="0B6C6A2C" w14:textId="19922941" w:rsidR="00BF4020" w:rsidRPr="00AB6A10" w:rsidRDefault="00BF4020" w:rsidP="003F1E32">
      <w:pPr>
        <w:shd w:val="clear" w:color="auto" w:fill="FFFFFF"/>
        <w:spacing w:after="0" w:line="384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AB6A10">
        <w:rPr>
          <w:rFonts w:ascii="Arial" w:hAnsi="Arial" w:cs="Arial"/>
          <w:color w:val="000000"/>
          <w:sz w:val="24"/>
          <w:szCs w:val="24"/>
        </w:rPr>
        <w:t>Notes:</w:t>
      </w:r>
    </w:p>
    <w:p w14:paraId="1A026BF6" w14:textId="52CCAEF3" w:rsidR="00977B3B" w:rsidRPr="00AB6A10" w:rsidRDefault="00977B3B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 xml:space="preserve">The application </w:t>
      </w:r>
      <w:r w:rsidRPr="006F450C">
        <w:rPr>
          <w:rFonts w:ascii="Arial" w:hAnsi="Arial" w:cs="Arial"/>
          <w:b/>
          <w:color w:val="000000"/>
          <w:sz w:val="24"/>
          <w:szCs w:val="24"/>
        </w:rPr>
        <w:t>name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must be unique across </w:t>
      </w:r>
      <w:r w:rsidR="00302B01" w:rsidRPr="006F450C">
        <w:rPr>
          <w:rFonts w:ascii="Arial" w:hAnsi="Arial" w:cs="Arial"/>
          <w:color w:val="000000"/>
          <w:sz w:val="24"/>
          <w:szCs w:val="24"/>
        </w:rPr>
        <w:t xml:space="preserve">your 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CloudFoundry </w:t>
      </w:r>
      <w:r w:rsidR="00BF4020" w:rsidRPr="006F450C">
        <w:rPr>
          <w:rFonts w:ascii="Arial" w:hAnsi="Arial" w:cs="Arial"/>
          <w:color w:val="000000"/>
          <w:sz w:val="24"/>
          <w:szCs w:val="24"/>
        </w:rPr>
        <w:t>o</w:t>
      </w:r>
      <w:r w:rsidRPr="006F450C">
        <w:rPr>
          <w:rFonts w:ascii="Arial" w:hAnsi="Arial" w:cs="Arial"/>
          <w:color w:val="000000"/>
          <w:sz w:val="24"/>
          <w:szCs w:val="24"/>
        </w:rPr>
        <w:t>rg</w:t>
      </w:r>
      <w:r w:rsidR="00BF4020" w:rsidRPr="006F450C">
        <w:rPr>
          <w:rFonts w:ascii="Arial" w:hAnsi="Arial" w:cs="Arial"/>
          <w:color w:val="000000"/>
          <w:sz w:val="24"/>
          <w:szCs w:val="24"/>
        </w:rPr>
        <w:t>anization</w:t>
      </w:r>
      <w:r w:rsidRPr="006F450C">
        <w:rPr>
          <w:rFonts w:ascii="Arial" w:hAnsi="Arial" w:cs="Arial"/>
          <w:color w:val="000000"/>
          <w:sz w:val="24"/>
          <w:szCs w:val="24"/>
        </w:rPr>
        <w:t>.</w:t>
      </w:r>
    </w:p>
    <w:p w14:paraId="475A0F15" w14:textId="1515805D" w:rsidR="00302B01" w:rsidRPr="006F450C" w:rsidRDefault="00302B01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 xml:space="preserve">The </w:t>
      </w:r>
      <w:r w:rsidRPr="006F450C">
        <w:rPr>
          <w:rFonts w:ascii="Arial" w:hAnsi="Arial" w:cs="Arial"/>
          <w:b/>
          <w:color w:val="000000"/>
          <w:sz w:val="24"/>
          <w:szCs w:val="24"/>
        </w:rPr>
        <w:t>host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must be unique across Predix as this becomes the URL for the microservice.  If you receive an error message </w:t>
      </w:r>
      <w:r w:rsidR="00083BDD" w:rsidRPr="006F450C">
        <w:rPr>
          <w:rFonts w:ascii="Arial" w:hAnsi="Arial" w:cs="Arial"/>
          <w:color w:val="000000"/>
          <w:sz w:val="24"/>
          <w:szCs w:val="24"/>
        </w:rPr>
        <w:t xml:space="preserve">while 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pushing your service to the cloud in the next step, define a new </w:t>
      </w:r>
      <w:r w:rsidRPr="006F450C">
        <w:rPr>
          <w:rFonts w:ascii="Arial" w:hAnsi="Arial" w:cs="Arial"/>
          <w:b/>
          <w:color w:val="000000"/>
          <w:sz w:val="24"/>
          <w:szCs w:val="24"/>
        </w:rPr>
        <w:t>host</w:t>
      </w:r>
      <w:r w:rsidRPr="006F450C">
        <w:rPr>
          <w:rFonts w:ascii="Arial" w:hAnsi="Arial" w:cs="Arial"/>
          <w:color w:val="000000"/>
          <w:sz w:val="24"/>
          <w:szCs w:val="24"/>
        </w:rPr>
        <w:t>.</w:t>
      </w:r>
    </w:p>
    <w:p w14:paraId="69F4862B" w14:textId="30443A37" w:rsidR="00977B3B" w:rsidRPr="006F450C" w:rsidRDefault="00873337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lastRenderedPageBreak/>
        <w:t xml:space="preserve">In the </w:t>
      </w:r>
      <w:r w:rsidRPr="006F450C">
        <w:rPr>
          <w:rFonts w:ascii="Arial" w:hAnsi="Arial" w:cs="Arial"/>
          <w:b/>
          <w:color w:val="000000"/>
          <w:sz w:val="24"/>
          <w:szCs w:val="24"/>
        </w:rPr>
        <w:t>services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list, s</w:t>
      </w:r>
      <w:r w:rsidR="00302B01" w:rsidRPr="006F450C">
        <w:rPr>
          <w:rFonts w:ascii="Arial" w:hAnsi="Arial" w:cs="Arial"/>
          <w:color w:val="000000"/>
          <w:sz w:val="24"/>
          <w:szCs w:val="24"/>
        </w:rPr>
        <w:t xml:space="preserve">ubstitute </w:t>
      </w:r>
      <w:r w:rsidR="00977B3B" w:rsidRPr="006F450C">
        <w:rPr>
          <w:rFonts w:ascii="Arial" w:hAnsi="Arial" w:cs="Arial"/>
          <w:color w:val="000000"/>
          <w:sz w:val="24"/>
          <w:szCs w:val="24"/>
        </w:rPr>
        <w:t xml:space="preserve">your postgres service instance name for </w:t>
      </w:r>
      <w:r w:rsidR="00302B01" w:rsidRPr="006F450C">
        <w:rPr>
          <w:rFonts w:ascii="Arial" w:hAnsi="Arial" w:cs="Arial"/>
          <w:sz w:val="24"/>
          <w:szCs w:val="24"/>
        </w:rPr>
        <w:t>&lt;YOUR_POSTGRES_SERVICE_FOR_RESULT_DATA&gt;</w:t>
      </w:r>
      <w:r w:rsidR="00977B3B" w:rsidRPr="006F450C">
        <w:rPr>
          <w:rFonts w:ascii="Arial" w:hAnsi="Arial" w:cs="Arial"/>
          <w:color w:val="000000"/>
          <w:sz w:val="24"/>
          <w:szCs w:val="24"/>
        </w:rPr>
        <w:t>.</w:t>
      </w:r>
    </w:p>
    <w:p w14:paraId="64CC1C99" w14:textId="3F50F287" w:rsidR="00977B3B" w:rsidRPr="006F450C" w:rsidRDefault="00873337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 xml:space="preserve">In the </w:t>
      </w:r>
      <w:r w:rsidRPr="006F450C">
        <w:rPr>
          <w:rFonts w:ascii="Arial" w:hAnsi="Arial" w:cs="Arial"/>
          <w:b/>
          <w:color w:val="000000"/>
          <w:sz w:val="24"/>
          <w:szCs w:val="24"/>
        </w:rPr>
        <w:t>services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list, s</w:t>
      </w:r>
      <w:r w:rsidR="00302B01" w:rsidRPr="006F450C">
        <w:rPr>
          <w:rFonts w:ascii="Arial" w:hAnsi="Arial" w:cs="Arial"/>
          <w:color w:val="000000"/>
          <w:sz w:val="24"/>
          <w:szCs w:val="24"/>
        </w:rPr>
        <w:t xml:space="preserve">ubstitute </w:t>
      </w:r>
      <w:r w:rsidR="00977B3B" w:rsidRPr="006F450C">
        <w:rPr>
          <w:rFonts w:ascii="Arial" w:hAnsi="Arial" w:cs="Arial"/>
          <w:color w:val="000000"/>
          <w:sz w:val="24"/>
          <w:szCs w:val="24"/>
        </w:rPr>
        <w:t xml:space="preserve">your rabbitmq service instance name for </w:t>
      </w:r>
      <w:r w:rsidR="00302B01" w:rsidRPr="006F450C">
        <w:rPr>
          <w:rFonts w:ascii="Arial" w:hAnsi="Arial" w:cs="Arial"/>
          <w:sz w:val="24"/>
          <w:szCs w:val="24"/>
        </w:rPr>
        <w:t>&lt;YOUR_RABBITMQ_SERVICE&gt;.</w:t>
      </w:r>
      <w:r w:rsidR="00302B01" w:rsidRPr="006F450C">
        <w:rPr>
          <w:rFonts w:ascii="Arial" w:hAnsi="Arial" w:cs="Arial"/>
          <w:color w:val="000000"/>
          <w:sz w:val="24"/>
          <w:szCs w:val="24"/>
        </w:rPr>
        <w:t xml:space="preserve">  This</w:t>
      </w:r>
      <w:r w:rsidR="00977B3B" w:rsidRPr="006F450C">
        <w:rPr>
          <w:rFonts w:ascii="Arial" w:hAnsi="Arial" w:cs="Arial"/>
          <w:color w:val="000000"/>
          <w:sz w:val="24"/>
          <w:szCs w:val="24"/>
        </w:rPr>
        <w:t xml:space="preserve"> should be </w:t>
      </w:r>
      <w:r w:rsidR="00302B01" w:rsidRPr="006F450C">
        <w:rPr>
          <w:rFonts w:ascii="Arial" w:hAnsi="Arial" w:cs="Arial"/>
          <w:color w:val="000000"/>
          <w:sz w:val="24"/>
          <w:szCs w:val="24"/>
        </w:rPr>
        <w:t>“</w:t>
      </w:r>
      <w:r w:rsidR="00977B3B" w:rsidRPr="006F450C">
        <w:rPr>
          <w:rFonts w:ascii="Arial" w:hAnsi="Arial" w:cs="Arial"/>
          <w:color w:val="000000"/>
          <w:sz w:val="24"/>
          <w:szCs w:val="24"/>
        </w:rPr>
        <w:t>tutorial-rabbitmq</w:t>
      </w:r>
      <w:r w:rsidR="00302B01" w:rsidRPr="006F450C">
        <w:rPr>
          <w:rFonts w:ascii="Arial" w:hAnsi="Arial" w:cs="Arial"/>
          <w:color w:val="000000"/>
          <w:sz w:val="24"/>
          <w:szCs w:val="24"/>
        </w:rPr>
        <w:t>”</w:t>
      </w:r>
      <w:r w:rsidR="00977B3B" w:rsidRPr="006F450C">
        <w:rPr>
          <w:rFonts w:ascii="Arial" w:hAnsi="Arial" w:cs="Arial"/>
          <w:color w:val="000000"/>
          <w:sz w:val="24"/>
          <w:szCs w:val="24"/>
        </w:rPr>
        <w:t xml:space="preserve"> unless you modified the StompProperties.java file.</w:t>
      </w:r>
    </w:p>
    <w:p w14:paraId="057218E4" w14:textId="2A58A8CB" w:rsidR="00977B3B" w:rsidRPr="006F450C" w:rsidRDefault="00302B01" w:rsidP="00302B01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>Substitute your UAA instance name for &lt;YOUR_UAA_INSTANCE_HERE&gt;.</w:t>
      </w:r>
    </w:p>
    <w:p w14:paraId="0531873F" w14:textId="7FA2EE96" w:rsidR="00977B3B" w:rsidRPr="006F450C" w:rsidRDefault="003F1E32" w:rsidP="00977B3B">
      <w:pPr>
        <w:numPr>
          <w:ilvl w:val="0"/>
          <w:numId w:val="22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 xml:space="preserve">Substitute your client id for </w:t>
      </w:r>
      <w:r w:rsidRPr="006F450C">
        <w:rPr>
          <w:rFonts w:ascii="Arial" w:hAnsi="Arial" w:cs="Arial"/>
          <w:sz w:val="24"/>
          <w:szCs w:val="24"/>
        </w:rPr>
        <w:t>&lt;YOUR_CLIENT_ID&gt;</w:t>
      </w:r>
      <w:r w:rsidR="00305AE3" w:rsidRPr="006F450C">
        <w:rPr>
          <w:rFonts w:ascii="Arial" w:hAnsi="Arial" w:cs="Arial"/>
          <w:sz w:val="24"/>
          <w:szCs w:val="24"/>
        </w:rPr>
        <w:t>.</w:t>
      </w:r>
    </w:p>
    <w:p w14:paraId="1AA40218" w14:textId="5706DB58" w:rsidR="00977B3B" w:rsidRDefault="008C218F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Push </w:t>
      </w:r>
      <w:r w:rsidR="00977B3B">
        <w:rPr>
          <w:rFonts w:ascii="Arial" w:hAnsi="Arial" w:cs="Arial"/>
          <w:color w:val="000000"/>
        </w:rPr>
        <w:t>it to Cloud Foundry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5DC04D35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0F1225F" w14:textId="770D7AC8" w:rsidR="00977B3B" w:rsidRPr="006F450C" w:rsidRDefault="00977B3B" w:rsidP="00A13A6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>C:\steam-turbine-tutorial\tutorial-svcs</w:t>
            </w:r>
            <w:r w:rsidR="004063E6" w:rsidRPr="006F450C" w:rsidDel="004063E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450C">
              <w:rPr>
                <w:rFonts w:ascii="Arial" w:hAnsi="Arial" w:cs="Arial"/>
                <w:sz w:val="20"/>
                <w:szCs w:val="20"/>
              </w:rPr>
              <w:t xml:space="preserve">&gt; cf push </w:t>
            </w:r>
            <w:r w:rsidR="00E2303B" w:rsidRPr="006F450C">
              <w:rPr>
                <w:rFonts w:ascii="Arial" w:hAnsi="Arial" w:cs="Arial"/>
                <w:sz w:val="20"/>
                <w:szCs w:val="20"/>
              </w:rPr>
              <w:t xml:space="preserve">&lt;YOUR_OWN_UNIQUE_PREFIX&gt;-tutorial-result-persistence </w:t>
            </w:r>
            <w:r w:rsidRPr="006F450C">
              <w:rPr>
                <w:rFonts w:ascii="Arial" w:hAnsi="Arial" w:cs="Arial"/>
                <w:sz w:val="20"/>
                <w:szCs w:val="20"/>
              </w:rPr>
              <w:t>--no-start</w:t>
            </w:r>
          </w:p>
        </w:tc>
      </w:tr>
    </w:tbl>
    <w:p w14:paraId="355EDB06" w14:textId="13BFAE17" w:rsidR="00977B3B" w:rsidRDefault="00977B3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You'll need to set an environment variable for the security_oauth2_client_clientSecret.</w:t>
      </w:r>
      <w:r w:rsidR="003F1E32">
        <w:rPr>
          <w:rFonts w:ascii="Arial" w:hAnsi="Arial" w:cs="Arial"/>
          <w:color w:val="000000"/>
        </w:rPr>
        <w:t xml:space="preserve">  </w:t>
      </w:r>
      <w:r w:rsidR="003F1E32" w:rsidRPr="003F1E32">
        <w:rPr>
          <w:rFonts w:ascii="Arial" w:hAnsi="Arial" w:cs="Arial"/>
          <w:color w:val="000000"/>
        </w:rPr>
        <w:t>You could set this in the manifest.yml file instead, but we recommend using an environment variable as it is more secure than storing passwords in a file, which may result in them being accidentally committed to your source code repository</w:t>
      </w:r>
      <w:r w:rsidR="003F1E32">
        <w:rPr>
          <w:rFonts w:ascii="Arial" w:hAnsi="Arial" w:cs="Arial"/>
          <w:color w:val="000000"/>
        </w:rPr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4A14CE43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0536D2" w14:textId="4A49CDCF" w:rsidR="00977B3B" w:rsidRPr="006F450C" w:rsidRDefault="00977B3B" w:rsidP="00A13A6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>C:\steam-turbine-tutorial\tutorial-svcs</w:t>
            </w:r>
            <w:r w:rsidR="00C53278" w:rsidRPr="006F450C" w:rsidDel="00C532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450C">
              <w:rPr>
                <w:rFonts w:ascii="Arial" w:hAnsi="Arial" w:cs="Arial"/>
                <w:sz w:val="20"/>
                <w:szCs w:val="20"/>
              </w:rPr>
              <w:t xml:space="preserve">&gt; cf set-env </w:t>
            </w:r>
            <w:r w:rsidR="00E2303B" w:rsidRPr="006F450C">
              <w:rPr>
                <w:rFonts w:ascii="Arial" w:hAnsi="Arial" w:cs="Arial"/>
                <w:sz w:val="20"/>
                <w:szCs w:val="20"/>
              </w:rPr>
              <w:t>&lt;YOUR_OWN_UNIQUE_PREFIX&gt;-tutorial-result-persistence</w:t>
            </w:r>
            <w:r w:rsidRPr="006F450C">
              <w:rPr>
                <w:rFonts w:ascii="Arial" w:hAnsi="Arial" w:cs="Arial"/>
                <w:sz w:val="20"/>
                <w:szCs w:val="20"/>
              </w:rPr>
              <w:t xml:space="preserve"> security_oauth2_client_clientSecret &lt;your Client Id's secret&gt;</w:t>
            </w:r>
          </w:p>
        </w:tc>
      </w:tr>
    </w:tbl>
    <w:p w14:paraId="1B39AE1E" w14:textId="56BF8824" w:rsidR="00977B3B" w:rsidRDefault="0055315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977B3B">
        <w:rPr>
          <w:rFonts w:ascii="Arial" w:hAnsi="Arial" w:cs="Arial"/>
          <w:color w:val="000000"/>
        </w:rPr>
        <w:t>tart your app</w:t>
      </w:r>
      <w:r>
        <w:rPr>
          <w:rFonts w:ascii="Arial" w:hAnsi="Arial" w:cs="Arial"/>
          <w:color w:val="000000"/>
        </w:rPr>
        <w:t>lication</w:t>
      </w:r>
      <w:r w:rsidR="00977B3B">
        <w:rPr>
          <w:rFonts w:ascii="Arial" w:hAnsi="Arial" w:cs="Arial"/>
          <w:color w:val="000000"/>
        </w:rPr>
        <w:t>.</w:t>
      </w:r>
    </w:p>
    <w:tbl>
      <w:tblPr>
        <w:tblW w:w="10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977B3B" w14:paraId="48A51898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ED97D35" w14:textId="436E4642" w:rsidR="00977B3B" w:rsidRPr="006F450C" w:rsidRDefault="00977B3B" w:rsidP="00A13A66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>C:\steam-turbine-tutorial\tutorial-svcs</w:t>
            </w:r>
            <w:r w:rsidR="00C53278" w:rsidRPr="006F450C" w:rsidDel="00C5327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450C">
              <w:rPr>
                <w:rFonts w:ascii="Arial" w:hAnsi="Arial" w:cs="Arial"/>
                <w:sz w:val="20"/>
                <w:szCs w:val="20"/>
              </w:rPr>
              <w:t xml:space="preserve">&gt; cf start </w:t>
            </w:r>
            <w:r w:rsidR="00E2303B" w:rsidRPr="006F450C">
              <w:rPr>
                <w:rFonts w:ascii="Arial" w:hAnsi="Arial" w:cs="Arial"/>
                <w:sz w:val="20"/>
                <w:szCs w:val="20"/>
              </w:rPr>
              <w:t>&lt;YOUR_OWN_UNIQUE_PREFIX&gt;-tutorial-result-persistence</w:t>
            </w:r>
          </w:p>
        </w:tc>
      </w:tr>
    </w:tbl>
    <w:p w14:paraId="00AD5DDB" w14:textId="003F749A" w:rsidR="00977B3B" w:rsidRDefault="0055315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r w:rsidR="00977B3B">
        <w:rPr>
          <w:rFonts w:ascii="Arial" w:hAnsi="Arial" w:cs="Arial"/>
          <w:color w:val="000000"/>
        </w:rPr>
        <w:t>"cf apps" to discover the URL to your service</w:t>
      </w:r>
      <w:r w:rsidR="007A1896">
        <w:rPr>
          <w:rFonts w:ascii="Arial" w:hAnsi="Arial" w:cs="Arial"/>
          <w:color w:val="000000"/>
        </w:rPr>
        <w:t xml:space="preserve">.  Prepend the </w:t>
      </w:r>
      <w:r w:rsidR="006F450C">
        <w:rPr>
          <w:rFonts w:ascii="Arial" w:hAnsi="Arial" w:cs="Arial"/>
          <w:color w:val="000000"/>
        </w:rPr>
        <w:t>“</w:t>
      </w:r>
      <w:r w:rsidR="007A1896" w:rsidRPr="006F450C">
        <w:rPr>
          <w:rFonts w:ascii="Arial" w:hAnsi="Arial" w:cs="Arial"/>
          <w:color w:val="000000"/>
        </w:rPr>
        <w:t>https://</w:t>
      </w:r>
      <w:r w:rsidR="006F450C">
        <w:rPr>
          <w:rFonts w:ascii="Arial" w:hAnsi="Arial" w:cs="Arial"/>
          <w:color w:val="000000"/>
        </w:rPr>
        <w:t>”</w:t>
      </w:r>
      <w:r w:rsidR="007A1896">
        <w:rPr>
          <w:rFonts w:ascii="Arial" w:hAnsi="Arial" w:cs="Arial"/>
          <w:color w:val="000000"/>
        </w:rPr>
        <w:t xml:space="preserve"> protocol then</w:t>
      </w:r>
      <w:r w:rsidR="00977B3B">
        <w:rPr>
          <w:rFonts w:ascii="Arial" w:hAnsi="Arial" w:cs="Arial"/>
          <w:color w:val="000000"/>
        </w:rPr>
        <w:t xml:space="preserve">  append your API path to get the full URL to your data service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277B05A8" w14:textId="77777777" w:rsidTr="00A13A66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5F65DD9" w14:textId="77777777" w:rsidR="00977B3B" w:rsidRPr="006F450C" w:rsidRDefault="00977B3B" w:rsidP="00A13A66">
            <w:pPr>
              <w:pStyle w:val="Normal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>C:\steam-turbine-tutorial\tutorial-svcs\tutorial-result-persistence&gt; cf apps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Getting apps in org DigitalTwin / space dev as 200000000@mail.ad.ge.com...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OK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name                                       requested state   instances   memory   disk   urls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...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 xml:space="preserve">tutorial-result-persistence         started                1/1             1G           1G     </w:t>
            </w:r>
            <w:r w:rsidRPr="006F450C">
              <w:rPr>
                <w:rFonts w:ascii="Arial" w:hAnsi="Arial" w:cs="Arial"/>
                <w:b/>
                <w:sz w:val="20"/>
                <w:szCs w:val="20"/>
              </w:rPr>
              <w:t>dt-tutorial-result-persistence.run.aws-usw02-pr.ice.predix.io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...</w:t>
            </w:r>
          </w:p>
        </w:tc>
      </w:tr>
    </w:tbl>
    <w:p w14:paraId="3594C95F" w14:textId="758DD5FF" w:rsidR="00977B3B" w:rsidRPr="00AB6A10" w:rsidRDefault="00977B3B" w:rsidP="001D6950">
      <w:pPr>
        <w:pStyle w:val="NormalWeb"/>
        <w:numPr>
          <w:ilvl w:val="0"/>
          <w:numId w:val="29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 the </w:t>
      </w:r>
      <w:r w:rsidRPr="00AB6A10">
        <w:rPr>
          <w:rFonts w:ascii="Arial" w:hAnsi="Arial" w:cs="Arial"/>
          <w:color w:val="000000"/>
        </w:rPr>
        <w:t>service</w:t>
      </w:r>
      <w:r w:rsidR="0055315B" w:rsidRPr="00AB6A10">
        <w:rPr>
          <w:rFonts w:ascii="Arial" w:hAnsi="Arial" w:cs="Arial"/>
          <w:color w:val="000000"/>
        </w:rPr>
        <w:t xml:space="preserve"> with Postman</w:t>
      </w:r>
    </w:p>
    <w:p w14:paraId="4D5B7BA8" w14:textId="788A2718" w:rsidR="00977B3B" w:rsidRPr="006F450C" w:rsidRDefault="00977B3B" w:rsidP="00977B3B">
      <w:pPr>
        <w:numPr>
          <w:ilvl w:val="0"/>
          <w:numId w:val="23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lastRenderedPageBreak/>
        <w:t xml:space="preserve">Try the </w:t>
      </w:r>
      <w:r w:rsidR="0055315B" w:rsidRPr="006F450C">
        <w:rPr>
          <w:rFonts w:ascii="Arial" w:hAnsi="Arial" w:cs="Arial"/>
          <w:color w:val="000000"/>
          <w:sz w:val="24"/>
          <w:szCs w:val="24"/>
        </w:rPr>
        <w:t>“</w:t>
      </w:r>
      <w:r w:rsidRPr="006F450C">
        <w:rPr>
          <w:rFonts w:ascii="Arial" w:hAnsi="Arial" w:cs="Arial"/>
          <w:color w:val="000000"/>
          <w:sz w:val="24"/>
          <w:szCs w:val="24"/>
        </w:rPr>
        <w:t>P</w:t>
      </w:r>
      <w:r w:rsidR="00520409" w:rsidRPr="006F450C">
        <w:rPr>
          <w:rFonts w:ascii="Arial" w:hAnsi="Arial" w:cs="Arial"/>
          <w:color w:val="000000"/>
          <w:sz w:val="24"/>
          <w:szCs w:val="24"/>
        </w:rPr>
        <w:t>ost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a single result</w:t>
      </w:r>
      <w:r w:rsidR="0055315B" w:rsidRPr="006F450C">
        <w:rPr>
          <w:rFonts w:ascii="Arial" w:hAnsi="Arial" w:cs="Arial"/>
          <w:color w:val="000000"/>
          <w:sz w:val="24"/>
          <w:szCs w:val="24"/>
        </w:rPr>
        <w:t>”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REST endpoint</w:t>
      </w:r>
      <w:r w:rsidR="0055315B" w:rsidRPr="006F450C">
        <w:rPr>
          <w:rFonts w:ascii="Arial" w:hAnsi="Arial" w:cs="Arial"/>
          <w:color w:val="000000"/>
          <w:sz w:val="24"/>
          <w:szCs w:val="24"/>
        </w:rPr>
        <w:t>.</w:t>
      </w:r>
    </w:p>
    <w:p w14:paraId="49A3AFCD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40F0016" wp14:editId="1E830BE9">
            <wp:extent cx="13468350" cy="9163050"/>
            <wp:effectExtent l="0" t="0" r="0" b="0"/>
            <wp:docPr id="14" name="Picture 14" descr="https://www.predix.com/sites/default/files/teststep3postsingleanalyticresult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predix.com/sites/default/files/teststep3postsingleanalyticresultreque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2829" w14:textId="670AAABE" w:rsidR="00977B3B" w:rsidRPr="006F450C" w:rsidRDefault="00977B3B" w:rsidP="00977B3B">
      <w:pPr>
        <w:numPr>
          <w:ilvl w:val="0"/>
          <w:numId w:val="24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lastRenderedPageBreak/>
        <w:t xml:space="preserve">Try the </w:t>
      </w:r>
      <w:r w:rsidR="0055315B" w:rsidRPr="006F450C">
        <w:rPr>
          <w:rFonts w:ascii="Arial" w:hAnsi="Arial" w:cs="Arial"/>
          <w:color w:val="000000"/>
          <w:sz w:val="24"/>
          <w:szCs w:val="24"/>
        </w:rPr>
        <w:t>“</w:t>
      </w:r>
      <w:r w:rsidRPr="006F450C">
        <w:rPr>
          <w:rFonts w:ascii="Arial" w:hAnsi="Arial" w:cs="Arial"/>
          <w:color w:val="000000"/>
          <w:sz w:val="24"/>
          <w:szCs w:val="24"/>
        </w:rPr>
        <w:t>G</w:t>
      </w:r>
      <w:r w:rsidR="00520409" w:rsidRPr="006F450C">
        <w:rPr>
          <w:rFonts w:ascii="Arial" w:hAnsi="Arial" w:cs="Arial"/>
          <w:color w:val="000000"/>
          <w:sz w:val="24"/>
          <w:szCs w:val="24"/>
        </w:rPr>
        <w:t>et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all analytic results</w:t>
      </w:r>
      <w:r w:rsidR="0055315B" w:rsidRPr="006F450C">
        <w:rPr>
          <w:rFonts w:ascii="Arial" w:hAnsi="Arial" w:cs="Arial"/>
          <w:color w:val="000000"/>
          <w:sz w:val="24"/>
          <w:szCs w:val="24"/>
        </w:rPr>
        <w:t>”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REST endpoint and check if the result you posted is in the list.</w:t>
      </w:r>
    </w:p>
    <w:p w14:paraId="2CBD7AD2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46C9ACD" wp14:editId="757B63F1">
            <wp:extent cx="13477875" cy="9382125"/>
            <wp:effectExtent l="0" t="0" r="9525" b="9525"/>
            <wp:docPr id="13" name="Picture 13" descr="https://www.predix.com/sites/default/files/teststep3getallanalyticresults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predix.com/sites/default/files/teststep3getallanalyticresultsreque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875" cy="938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DA087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</w:t>
      </w:r>
    </w:p>
    <w:p w14:paraId="17A45DDF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</w:p>
    <w:p w14:paraId="17B1ED2F" w14:textId="77777777" w:rsidR="00977B3B" w:rsidRDefault="00977B3B" w:rsidP="00977B3B">
      <w:pPr>
        <w:pStyle w:val="Heading3"/>
        <w:shd w:val="clear" w:color="auto" w:fill="FFFFFF"/>
        <w:spacing w:before="0" w:after="0"/>
        <w:rPr>
          <w:rStyle w:val="Strong"/>
          <w:rFonts w:ascii="Arial" w:hAnsi="Arial" w:cs="Arial"/>
          <w:b/>
          <w:bCs/>
          <w:color w:val="000000"/>
        </w:rPr>
      </w:pPr>
    </w:p>
    <w:p w14:paraId="1FE4EE41" w14:textId="77777777" w:rsidR="00977B3B" w:rsidRDefault="00977B3B" w:rsidP="00977B3B">
      <w:pPr>
        <w:pStyle w:val="Heading3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</w:rPr>
        <w:t>Create the tutorial-analytic-post-processing service</w:t>
      </w:r>
    </w:p>
    <w:p w14:paraId="2C9506B6" w14:textId="3BDAF351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application takes the JSON output from the analytic and transforms it into a different JSON structure that can easily be saved via a POST to the tutorial-result-persistence service.</w:t>
      </w:r>
      <w:r w:rsidR="0055315B">
        <w:rPr>
          <w:rFonts w:ascii="Arial" w:hAnsi="Arial" w:cs="Arial"/>
          <w:color w:val="000000"/>
        </w:rPr>
        <w:t xml:space="preserve">  </w:t>
      </w:r>
      <w:r w:rsidR="0055315B" w:rsidRPr="00B54802">
        <w:rPr>
          <w:rFonts w:ascii="Arial" w:hAnsi="Arial" w:cs="Arial"/>
          <w:color w:val="000000"/>
        </w:rPr>
        <w:t>Refer to </w:t>
      </w:r>
      <w:r w:rsidR="0055315B" w:rsidRPr="006F450C">
        <w:rPr>
          <w:rFonts w:ascii="Arial" w:hAnsi="Arial" w:cs="Arial"/>
          <w:b/>
          <w:color w:val="000000" w:themeColor="text1"/>
        </w:rPr>
        <w:t>Getting Started</w:t>
      </w:r>
      <w:r w:rsidR="0055315B" w:rsidRPr="006F450C">
        <w:rPr>
          <w:rFonts w:ascii="Arial" w:hAnsi="Arial" w:cs="Arial"/>
          <w:color w:val="000000" w:themeColor="text1"/>
        </w:rPr>
        <w:t> </w:t>
      </w:r>
      <w:r w:rsidR="0055315B" w:rsidRPr="00B54802">
        <w:rPr>
          <w:rFonts w:ascii="Arial" w:hAnsi="Arial" w:cs="Arial"/>
          <w:color w:val="000000"/>
        </w:rPr>
        <w:t>for download and maven build instructions.</w:t>
      </w:r>
    </w:p>
    <w:p w14:paraId="72651F0F" w14:textId="0797BC54" w:rsidR="00977B3B" w:rsidRDefault="003D49C4" w:rsidP="001D6950">
      <w:pPr>
        <w:pStyle w:val="NormalWeb"/>
        <w:numPr>
          <w:ilvl w:val="0"/>
          <w:numId w:val="28"/>
        </w:numPr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Configure</w:t>
      </w:r>
      <w:r w:rsidR="00144D36" w:rsidRPr="00DA519D">
        <w:rPr>
          <w:rFonts w:ascii="Arial" w:hAnsi="Arial" w:cs="Arial"/>
          <w:color w:val="000000"/>
        </w:rPr>
        <w:t xml:space="preserve"> the </w:t>
      </w:r>
      <w:r w:rsidR="00144D36">
        <w:rPr>
          <w:rFonts w:ascii="Arial" w:hAnsi="Arial" w:cs="Arial"/>
          <w:color w:val="000000"/>
        </w:rPr>
        <w:t xml:space="preserve">appropriate section of the </w:t>
      </w:r>
      <w:r w:rsidR="00144D36" w:rsidRPr="00DA519D">
        <w:rPr>
          <w:rFonts w:ascii="Arial" w:hAnsi="Arial" w:cs="Arial"/>
          <w:color w:val="000000"/>
        </w:rPr>
        <w:t>"manifest.yml" file in the tutorial-svcs directory</w:t>
      </w:r>
      <w:r w:rsidR="00144D3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to reflect your environment</w:t>
      </w:r>
      <w:r w:rsidR="00144D36" w:rsidRPr="00DA519D">
        <w:rPr>
          <w:rFonts w:ascii="Arial" w:hAnsi="Arial" w:cs="Arial"/>
          <w:color w:val="000000"/>
        </w:rPr>
        <w:t>.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977B3B" w14:paraId="4C945AF3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C657DB5" w14:textId="58CCBDA0" w:rsidR="00977B3B" w:rsidRPr="006F450C" w:rsidRDefault="00873337" w:rsidP="001D6950">
            <w:pPr>
              <w:pStyle w:val="NormalWeb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>- name: &lt;YOUR_OWN_UNIQUE_PREFIX&gt;-tutorial-analytic-post-processing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 xml:space="preserve">  host: &lt;YOUR_OWN_POSTPROCESSING_PREFIX&gt;-dt-tutorial-analytic-post-processing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 xml:space="preserve">  memory: 1G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 xml:space="preserve">  path: tutorial-analytic-post-processing/target/tutorial-analytic-post-processing-1.1-SNAPSHOT.jar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 xml:space="preserve">  env: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 xml:space="preserve">    security_oauth2_resource_tokenInfoUri: https://&lt;YOUR_UAA_INSTANCE_HERE&gt;.predix-uaa.run.aws-usw02-pr.ice.predix.io/check_token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 xml:space="preserve">    security_oauth2_client_clientId: &lt;YOUR_CLIENT_ID&gt;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p w14:paraId="34409D55" w14:textId="77761539" w:rsidR="003D49C4" w:rsidRPr="00AB6A10" w:rsidRDefault="003D49C4" w:rsidP="00796861">
      <w:pPr>
        <w:shd w:val="clear" w:color="auto" w:fill="FFFFFF"/>
        <w:spacing w:after="0" w:line="384" w:lineRule="atLeast"/>
        <w:ind w:left="360"/>
        <w:rPr>
          <w:rFonts w:ascii="Arial" w:hAnsi="Arial" w:cs="Arial"/>
          <w:color w:val="000000"/>
          <w:sz w:val="24"/>
          <w:szCs w:val="24"/>
        </w:rPr>
      </w:pPr>
      <w:r w:rsidRPr="00AB6A10">
        <w:rPr>
          <w:rFonts w:ascii="Arial" w:hAnsi="Arial" w:cs="Arial"/>
          <w:color w:val="000000"/>
          <w:sz w:val="24"/>
          <w:szCs w:val="24"/>
        </w:rPr>
        <w:t>Notes:</w:t>
      </w:r>
    </w:p>
    <w:p w14:paraId="72720014" w14:textId="62661969" w:rsidR="00977B3B" w:rsidRPr="00AB6A10" w:rsidRDefault="00977B3B" w:rsidP="00977B3B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 xml:space="preserve">The application </w:t>
      </w:r>
      <w:r w:rsidRPr="006F450C">
        <w:rPr>
          <w:rFonts w:ascii="Arial" w:hAnsi="Arial" w:cs="Arial"/>
          <w:b/>
          <w:color w:val="000000"/>
          <w:sz w:val="24"/>
          <w:szCs w:val="24"/>
        </w:rPr>
        <w:t>name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must be unique across </w:t>
      </w:r>
      <w:r w:rsidR="00B7638F" w:rsidRPr="006F450C">
        <w:rPr>
          <w:rFonts w:ascii="Arial" w:hAnsi="Arial" w:cs="Arial"/>
          <w:color w:val="000000"/>
          <w:sz w:val="24"/>
          <w:szCs w:val="24"/>
        </w:rPr>
        <w:t xml:space="preserve">your 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CloudFoundry </w:t>
      </w:r>
      <w:r w:rsidR="003D49C4" w:rsidRPr="006F450C">
        <w:rPr>
          <w:rFonts w:ascii="Arial" w:hAnsi="Arial" w:cs="Arial"/>
          <w:color w:val="000000"/>
          <w:sz w:val="24"/>
          <w:szCs w:val="24"/>
        </w:rPr>
        <w:t>o</w:t>
      </w:r>
      <w:r w:rsidRPr="006F450C">
        <w:rPr>
          <w:rFonts w:ascii="Arial" w:hAnsi="Arial" w:cs="Arial"/>
          <w:color w:val="000000"/>
          <w:sz w:val="24"/>
          <w:szCs w:val="24"/>
        </w:rPr>
        <w:t>rg</w:t>
      </w:r>
      <w:r w:rsidR="003D49C4" w:rsidRPr="006F450C">
        <w:rPr>
          <w:rFonts w:ascii="Arial" w:hAnsi="Arial" w:cs="Arial"/>
          <w:color w:val="000000"/>
          <w:sz w:val="24"/>
          <w:szCs w:val="24"/>
        </w:rPr>
        <w:t>anization</w:t>
      </w:r>
      <w:r w:rsidRPr="006F450C">
        <w:rPr>
          <w:rFonts w:ascii="Arial" w:hAnsi="Arial" w:cs="Arial"/>
          <w:color w:val="000000"/>
          <w:sz w:val="24"/>
          <w:szCs w:val="24"/>
        </w:rPr>
        <w:t>.</w:t>
      </w:r>
    </w:p>
    <w:p w14:paraId="3D694151" w14:textId="629E43A0" w:rsidR="00796861" w:rsidRPr="006F450C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 xml:space="preserve">The </w:t>
      </w:r>
      <w:r w:rsidRPr="006F450C">
        <w:rPr>
          <w:rFonts w:ascii="Arial" w:hAnsi="Arial" w:cs="Arial"/>
          <w:b/>
          <w:color w:val="000000"/>
          <w:sz w:val="24"/>
          <w:szCs w:val="24"/>
        </w:rPr>
        <w:t>host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must be unique across Predix as this becomes the URL for the microservice.  If you receive an error message </w:t>
      </w:r>
      <w:r w:rsidR="00ED01AD" w:rsidRPr="006F450C">
        <w:rPr>
          <w:rFonts w:ascii="Arial" w:hAnsi="Arial" w:cs="Arial"/>
          <w:color w:val="000000"/>
          <w:sz w:val="24"/>
          <w:szCs w:val="24"/>
        </w:rPr>
        <w:t xml:space="preserve">while 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pushing your service to the cloud in the next step, define a new </w:t>
      </w:r>
      <w:r w:rsidRPr="006F450C">
        <w:rPr>
          <w:rFonts w:ascii="Arial" w:hAnsi="Arial" w:cs="Arial"/>
          <w:b/>
          <w:color w:val="000000"/>
          <w:sz w:val="24"/>
          <w:szCs w:val="24"/>
        </w:rPr>
        <w:t>host</w:t>
      </w:r>
      <w:r w:rsidRPr="006F450C">
        <w:rPr>
          <w:rFonts w:ascii="Arial" w:hAnsi="Arial" w:cs="Arial"/>
          <w:color w:val="000000"/>
          <w:sz w:val="24"/>
          <w:szCs w:val="24"/>
        </w:rPr>
        <w:t>.</w:t>
      </w:r>
    </w:p>
    <w:p w14:paraId="5BE7C454" w14:textId="77777777" w:rsidR="00796861" w:rsidRPr="006F450C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>Substitute your UAA instance name for &lt;YOUR_UAA_INSTANCE_HERE&gt;.</w:t>
      </w:r>
    </w:p>
    <w:p w14:paraId="6563A63A" w14:textId="28A7DF3D" w:rsidR="00796861" w:rsidRPr="006F450C" w:rsidRDefault="00796861" w:rsidP="00796861">
      <w:pPr>
        <w:numPr>
          <w:ilvl w:val="0"/>
          <w:numId w:val="19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 xml:space="preserve">Substitute your client id for </w:t>
      </w:r>
      <w:r w:rsidRPr="006F450C">
        <w:rPr>
          <w:rFonts w:ascii="Arial" w:hAnsi="Arial" w:cs="Arial"/>
          <w:sz w:val="24"/>
          <w:szCs w:val="24"/>
        </w:rPr>
        <w:t>&lt;YOUR_CLIENT_ID&gt;</w:t>
      </w:r>
      <w:r w:rsidR="00305AE3" w:rsidRPr="006F450C">
        <w:rPr>
          <w:rFonts w:ascii="Arial" w:hAnsi="Arial" w:cs="Arial"/>
          <w:sz w:val="24"/>
          <w:szCs w:val="24"/>
        </w:rPr>
        <w:t>.</w:t>
      </w:r>
    </w:p>
    <w:p w14:paraId="6BFA9D28" w14:textId="77777777" w:rsidR="00977B3B" w:rsidRDefault="00977B3B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Push it to Cloud Foundry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2EEB1D17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86BE98B" w14:textId="5604F52C" w:rsidR="00977B3B" w:rsidRPr="006F450C" w:rsidRDefault="00977B3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 xml:space="preserve">C:\steam-turbine-tutorial\tutorial-svcs&gt; cf push </w:t>
            </w:r>
            <w:r w:rsidR="00E2303B" w:rsidRPr="006F450C">
              <w:rPr>
                <w:rFonts w:ascii="Arial" w:hAnsi="Arial" w:cs="Arial"/>
                <w:sz w:val="20"/>
                <w:szCs w:val="20"/>
              </w:rPr>
              <w:t>&lt;YOUR_OWN_UNIQUE_PREFIX&gt;-tutorial-analytic-post-processing</w:t>
            </w:r>
            <w:r w:rsidR="00E2303B" w:rsidRPr="006F450C" w:rsidDel="00E230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F450C">
              <w:rPr>
                <w:rFonts w:ascii="Arial" w:hAnsi="Arial" w:cs="Arial"/>
                <w:sz w:val="20"/>
                <w:szCs w:val="20"/>
              </w:rPr>
              <w:t xml:space="preserve"> --no-start</w:t>
            </w:r>
          </w:p>
        </w:tc>
      </w:tr>
    </w:tbl>
    <w:p w14:paraId="5DFD9F1A" w14:textId="77777777" w:rsidR="00796861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You'll need to set an environment variable for the security_oauth2_client_clientSecret.  </w:t>
      </w:r>
      <w:r w:rsidRPr="003F1E32">
        <w:rPr>
          <w:rFonts w:ascii="Arial" w:hAnsi="Arial" w:cs="Arial"/>
          <w:color w:val="000000"/>
        </w:rPr>
        <w:t xml:space="preserve">You could set this in the manifest.yml file </w:t>
      </w:r>
      <w:r w:rsidRPr="003F1E32">
        <w:rPr>
          <w:rFonts w:ascii="Arial" w:hAnsi="Arial" w:cs="Arial"/>
          <w:color w:val="000000"/>
        </w:rPr>
        <w:lastRenderedPageBreak/>
        <w:t>instead, but we recommend using an environment variable as it is more secure than storing passwords in a file, which may result in them being accidentally committed to your source code repository</w:t>
      </w:r>
      <w:r>
        <w:rPr>
          <w:rFonts w:ascii="Arial" w:hAnsi="Arial" w:cs="Arial"/>
          <w:color w:val="000000"/>
        </w:rPr>
        <w:t>.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7DF03979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526008E" w14:textId="173E7C6B" w:rsidR="00977B3B" w:rsidRPr="006F450C" w:rsidRDefault="00977B3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 xml:space="preserve">C:\steam-turbine-tutorial\tutorial-svcs&gt; cf set-env </w:t>
            </w:r>
            <w:r w:rsidR="00E2303B" w:rsidRPr="006F450C">
              <w:rPr>
                <w:rFonts w:ascii="Arial" w:hAnsi="Arial" w:cs="Arial"/>
                <w:sz w:val="20"/>
                <w:szCs w:val="20"/>
              </w:rPr>
              <w:t>&lt;YOUR_OWN_UNIQUE_PREFIX&gt;-tutorial-analytic-post-processing</w:t>
            </w:r>
            <w:r w:rsidRPr="006F450C">
              <w:rPr>
                <w:rFonts w:ascii="Arial" w:hAnsi="Arial" w:cs="Arial"/>
                <w:sz w:val="20"/>
                <w:szCs w:val="20"/>
              </w:rPr>
              <w:t xml:space="preserve"> security_oauth2_client_clientSecret &lt;your Client Id's secret&gt;</w:t>
            </w:r>
          </w:p>
        </w:tc>
      </w:tr>
    </w:tbl>
    <w:p w14:paraId="03D9DAC3" w14:textId="5337C9C5" w:rsidR="00977B3B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Start your application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77B3B" w14:paraId="31857BB0" w14:textId="77777777" w:rsidTr="00977B3B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7AA0B6F" w14:textId="1E446D8D" w:rsidR="00977B3B" w:rsidRPr="006F450C" w:rsidRDefault="00977B3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 xml:space="preserve">C:\steam-turbine-tutorial\tutorial-svcs&gt; cf start </w:t>
            </w:r>
            <w:r w:rsidR="00E2303B" w:rsidRPr="006F450C">
              <w:rPr>
                <w:rFonts w:ascii="Arial" w:hAnsi="Arial" w:cs="Arial"/>
                <w:sz w:val="20"/>
                <w:szCs w:val="20"/>
              </w:rPr>
              <w:t>&lt;YOUR_OWN_UNIQUE_PREFIX&gt;-tutorial-analytic-post-processing</w:t>
            </w:r>
          </w:p>
        </w:tc>
      </w:tr>
    </w:tbl>
    <w:p w14:paraId="68E6EB06" w14:textId="1C3DCC53" w:rsidR="00977B3B" w:rsidRDefault="00796861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</w:t>
      </w:r>
      <w:r w:rsidR="00977B3B">
        <w:rPr>
          <w:rFonts w:ascii="Arial" w:hAnsi="Arial" w:cs="Arial"/>
          <w:color w:val="000000"/>
        </w:rPr>
        <w:t>"cf apps" to discover the URL to your service</w:t>
      </w:r>
      <w:r w:rsidR="007A1896">
        <w:rPr>
          <w:rFonts w:ascii="Arial" w:hAnsi="Arial" w:cs="Arial"/>
          <w:color w:val="000000"/>
        </w:rPr>
        <w:t xml:space="preserve">.  Prepend the </w:t>
      </w:r>
      <w:r w:rsidR="006F450C">
        <w:rPr>
          <w:rFonts w:ascii="Arial" w:hAnsi="Arial" w:cs="Arial"/>
          <w:color w:val="000000"/>
        </w:rPr>
        <w:t>“</w:t>
      </w:r>
      <w:r w:rsidR="007A1896" w:rsidRPr="006F450C">
        <w:rPr>
          <w:rFonts w:ascii="Arial" w:hAnsi="Arial" w:cs="Arial"/>
          <w:color w:val="000000"/>
        </w:rPr>
        <w:t>https://</w:t>
      </w:r>
      <w:r w:rsidR="006F450C">
        <w:rPr>
          <w:rFonts w:ascii="Arial" w:hAnsi="Arial" w:cs="Arial"/>
          <w:color w:val="000000"/>
        </w:rPr>
        <w:t>”</w:t>
      </w:r>
      <w:r w:rsidR="007A1896">
        <w:rPr>
          <w:rFonts w:ascii="Arial" w:hAnsi="Arial" w:cs="Arial"/>
          <w:color w:val="000000"/>
        </w:rPr>
        <w:t xml:space="preserve"> protocol then</w:t>
      </w:r>
      <w:r w:rsidR="00977B3B">
        <w:rPr>
          <w:rFonts w:ascii="Arial" w:hAnsi="Arial" w:cs="Arial"/>
          <w:color w:val="000000"/>
        </w:rPr>
        <w:t xml:space="preserve"> append your API path to get the full URL to your data service</w:t>
      </w:r>
    </w:p>
    <w:tbl>
      <w:tblPr>
        <w:tblW w:w="10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977B3B" w14:paraId="28B5A4D7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D32815" w14:textId="77777777" w:rsidR="00977B3B" w:rsidRPr="006F450C" w:rsidRDefault="00977B3B">
            <w:pPr>
              <w:pStyle w:val="NormalWeb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6F450C">
              <w:rPr>
                <w:rFonts w:ascii="Arial" w:hAnsi="Arial" w:cs="Arial"/>
                <w:sz w:val="20"/>
                <w:szCs w:val="20"/>
              </w:rPr>
              <w:t>C:\steam-turbine-tutorial\tutorial-svcs\tutorial-analytic-post-processing&gt; cf apps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Getting apps in org DigitalTwin / space dev as 200000000@mail.ad.ge.com...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OK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name                                                   requested state   instances   memory   disk   urls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...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 xml:space="preserve">tutorial-analytic-post-processing          started                  1/1            1G           1G     </w:t>
            </w:r>
            <w:r w:rsidRPr="006F450C">
              <w:rPr>
                <w:rFonts w:ascii="Arial" w:hAnsi="Arial" w:cs="Arial"/>
                <w:b/>
                <w:sz w:val="20"/>
                <w:szCs w:val="20"/>
              </w:rPr>
              <w:t>dt-tutorial-analytic-post-processing.run.aws-usw02-pr.ice.predix.io</w:t>
            </w:r>
            <w:r w:rsidRPr="006F450C">
              <w:rPr>
                <w:rFonts w:ascii="Arial" w:hAnsi="Arial" w:cs="Arial"/>
                <w:sz w:val="20"/>
                <w:szCs w:val="20"/>
              </w:rPr>
              <w:br/>
              <w:t>...</w:t>
            </w:r>
          </w:p>
        </w:tc>
      </w:tr>
    </w:tbl>
    <w:p w14:paraId="5B81A5A5" w14:textId="5F374264" w:rsidR="00977B3B" w:rsidRDefault="00335F46" w:rsidP="001D6950">
      <w:pPr>
        <w:pStyle w:val="NormalWeb"/>
        <w:numPr>
          <w:ilvl w:val="0"/>
          <w:numId w:val="28"/>
        </w:numPr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 a bearer token and t</w:t>
      </w:r>
      <w:r w:rsidR="00977B3B">
        <w:rPr>
          <w:rFonts w:ascii="Arial" w:hAnsi="Arial" w:cs="Arial"/>
          <w:color w:val="000000"/>
        </w:rPr>
        <w:t>est your service with Postman.</w:t>
      </w:r>
    </w:p>
    <w:p w14:paraId="7A9F4883" w14:textId="360230A5" w:rsidR="00977B3B" w:rsidRPr="006F450C" w:rsidRDefault="00977B3B" w:rsidP="00977B3B">
      <w:pPr>
        <w:numPr>
          <w:ilvl w:val="0"/>
          <w:numId w:val="20"/>
        </w:numPr>
        <w:shd w:val="clear" w:color="auto" w:fill="FFFFFF"/>
        <w:spacing w:after="0" w:line="384" w:lineRule="atLeast"/>
        <w:rPr>
          <w:rFonts w:ascii="Arial" w:hAnsi="Arial" w:cs="Arial"/>
          <w:color w:val="000000"/>
          <w:sz w:val="24"/>
          <w:szCs w:val="24"/>
        </w:rPr>
      </w:pPr>
      <w:r w:rsidRPr="006F450C">
        <w:rPr>
          <w:rFonts w:ascii="Arial" w:hAnsi="Arial" w:cs="Arial"/>
          <w:color w:val="000000"/>
          <w:sz w:val="24"/>
          <w:szCs w:val="24"/>
        </w:rPr>
        <w:t xml:space="preserve">Try the </w:t>
      </w:r>
      <w:r w:rsidR="00796861" w:rsidRPr="006F450C">
        <w:rPr>
          <w:rFonts w:ascii="Arial" w:hAnsi="Arial" w:cs="Arial"/>
          <w:color w:val="000000"/>
          <w:sz w:val="24"/>
          <w:szCs w:val="24"/>
        </w:rPr>
        <w:t>“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Transform analytic </w:t>
      </w:r>
      <w:r w:rsidR="00796861" w:rsidRPr="006F450C">
        <w:rPr>
          <w:rFonts w:ascii="Arial" w:hAnsi="Arial" w:cs="Arial"/>
          <w:color w:val="000000"/>
          <w:sz w:val="24"/>
          <w:szCs w:val="24"/>
        </w:rPr>
        <w:t xml:space="preserve">output” </w:t>
      </w:r>
      <w:r w:rsidRPr="006F450C">
        <w:rPr>
          <w:rFonts w:ascii="Arial" w:hAnsi="Arial" w:cs="Arial"/>
          <w:color w:val="000000"/>
          <w:sz w:val="24"/>
          <w:szCs w:val="24"/>
        </w:rPr>
        <w:t xml:space="preserve"> </w:t>
      </w:r>
      <w:r w:rsidR="00485CAC" w:rsidRPr="006F450C">
        <w:rPr>
          <w:rFonts w:ascii="Arial" w:hAnsi="Arial" w:cs="Arial"/>
          <w:color w:val="000000"/>
          <w:sz w:val="24"/>
          <w:szCs w:val="24"/>
        </w:rPr>
        <w:t xml:space="preserve">POST </w:t>
      </w:r>
      <w:r w:rsidRPr="006F450C">
        <w:rPr>
          <w:rFonts w:ascii="Arial" w:hAnsi="Arial" w:cs="Arial"/>
          <w:color w:val="000000"/>
          <w:sz w:val="24"/>
          <w:szCs w:val="24"/>
        </w:rPr>
        <w:t>request. Note the assetId value on the URL and the body contains the results from executing the analytic.</w:t>
      </w:r>
    </w:p>
    <w:p w14:paraId="4BADC9CB" w14:textId="77777777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19B5FA9B" wp14:editId="755BCF11">
            <wp:extent cx="13496925" cy="9172575"/>
            <wp:effectExtent l="0" t="0" r="9525" b="9525"/>
            <wp:docPr id="15" name="Picture 15" descr="https://www.predix.com/sites/default/files/teststep3transformanalyticresult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predix.com/sites/default/files/teststep3transformanalyticresultreque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925" cy="91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B5CA9" w14:textId="77777777" w:rsidR="00083BDD" w:rsidRPr="006F450C" w:rsidRDefault="00083BDD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b/>
          <w:color w:val="000000"/>
          <w:sz w:val="44"/>
          <w:szCs w:val="44"/>
        </w:rPr>
      </w:pPr>
      <w:r w:rsidRPr="006F450C">
        <w:rPr>
          <w:rFonts w:ascii="Arial" w:hAnsi="Arial" w:cs="Arial"/>
          <w:b/>
          <w:color w:val="000000"/>
          <w:sz w:val="44"/>
          <w:szCs w:val="44"/>
        </w:rPr>
        <w:lastRenderedPageBreak/>
        <w:t>What you learned</w:t>
      </w:r>
    </w:p>
    <w:p w14:paraId="730BA765" w14:textId="04D0C669" w:rsidR="00083BDD" w:rsidRDefault="00083BDD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have </w:t>
      </w:r>
      <w:r w:rsidR="004F7862">
        <w:rPr>
          <w:rFonts w:ascii="Arial" w:hAnsi="Arial" w:cs="Arial"/>
          <w:color w:val="000000"/>
        </w:rPr>
        <w:t xml:space="preserve">learned how to </w:t>
      </w:r>
      <w:r>
        <w:rPr>
          <w:rFonts w:ascii="Arial" w:hAnsi="Arial" w:cs="Arial"/>
          <w:color w:val="000000"/>
        </w:rPr>
        <w:t>set up the services needed to transform and save the results of the analytic to a postgres database.  These services publish the following endpoints (with sample invocation URLs):</w:t>
      </w:r>
    </w:p>
    <w:p w14:paraId="7F6A7827" w14:textId="65FAF255" w:rsidR="00083BDD" w:rsidRDefault="004F7862" w:rsidP="00083BDD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review and reference, t</w:t>
      </w:r>
      <w:r w:rsidR="00083BDD">
        <w:rPr>
          <w:rFonts w:ascii="Arial" w:hAnsi="Arial" w:cs="Arial"/>
          <w:color w:val="000000"/>
        </w:rPr>
        <w:t xml:space="preserve">hese are the rest endpoints </w:t>
      </w:r>
      <w:r w:rsidR="00DA6329">
        <w:rPr>
          <w:rFonts w:ascii="Arial" w:hAnsi="Arial" w:cs="Arial"/>
          <w:color w:val="000000"/>
        </w:rPr>
        <w:t xml:space="preserve">exposed by </w:t>
      </w:r>
      <w:r w:rsidR="00083BDD">
        <w:rPr>
          <w:rFonts w:ascii="Arial" w:hAnsi="Arial" w:cs="Arial"/>
          <w:color w:val="000000"/>
        </w:rPr>
        <w:t xml:space="preserve">the "tutorial-result-persistence" </w:t>
      </w:r>
      <w:r w:rsidR="00DA6329">
        <w:rPr>
          <w:rFonts w:ascii="Arial" w:hAnsi="Arial" w:cs="Arial"/>
          <w:color w:val="000000"/>
        </w:rPr>
        <w:t>(an implementation of a typical "save data" service) and “tutorial-result-post-processing” services</w:t>
      </w:r>
      <w:r w:rsidR="00083BDD">
        <w:rPr>
          <w:rFonts w:ascii="Arial" w:hAnsi="Arial" w:cs="Arial"/>
          <w:color w:val="000000"/>
        </w:rPr>
        <w:t>:</w:t>
      </w:r>
    </w:p>
    <w:p w14:paraId="32907B76" w14:textId="311C77E2" w:rsidR="00083BDD" w:rsidRDefault="00083BDD" w:rsidP="00083BDD">
      <w:pPr>
        <w:pStyle w:val="NormalWeb"/>
        <w:shd w:val="clear" w:color="auto" w:fill="FFFFFF"/>
        <w:spacing w:before="0" w:after="0" w:line="384" w:lineRule="atLeast"/>
        <w:rPr>
          <w:rFonts w:ascii="Arial" w:hAnsi="Arial" w:cs="Arial"/>
          <w:color w:val="000000"/>
        </w:rPr>
      </w:pPr>
    </w:p>
    <w:tbl>
      <w:tblPr>
        <w:tblW w:w="10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8"/>
        <w:gridCol w:w="5637"/>
        <w:gridCol w:w="2775"/>
      </w:tblGrid>
      <w:tr w:rsidR="00083BDD" w:rsidRPr="006F450C" w14:paraId="0124D7D1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BDD2B1E" w14:textId="77777777" w:rsidR="00083BDD" w:rsidRPr="00A33638" w:rsidRDefault="00083BDD" w:rsidP="0021280C">
            <w:pPr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Style w:val="Strong"/>
                <w:rFonts w:ascii="Arial" w:hAnsi="Arial" w:cs="Arial"/>
                <w:sz w:val="20"/>
                <w:szCs w:val="20"/>
              </w:rPr>
              <w:t>REST Service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ECC0228" w14:textId="77777777" w:rsidR="00083BDD" w:rsidRPr="00A33638" w:rsidRDefault="00083BDD" w:rsidP="0021280C">
            <w:pPr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Style w:val="Strong"/>
                <w:rFonts w:ascii="Arial" w:hAnsi="Arial" w:cs="Arial"/>
                <w:sz w:val="20"/>
                <w:szCs w:val="20"/>
              </w:rPr>
              <w:t>URL Example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37B6D82" w14:textId="77777777" w:rsidR="00083BDD" w:rsidRPr="00A33638" w:rsidRDefault="00083BDD" w:rsidP="0021280C">
            <w:pPr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Style w:val="Strong"/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083BDD" w:rsidRPr="006F450C" w14:paraId="2B770992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D781A41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POST convert raw analytic result to format to save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3942BB3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https://dt-tutorial-analytic-post-processing.run.aws-usw02-pr.ice.predix.io/transform/&lt;assetId&gt;</w:t>
            </w:r>
          </w:p>
          <w:p w14:paraId="665D293F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Request body should look like this (analytic output):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37"/>
            </w:tblGrid>
            <w:tr w:rsidR="00083BDD" w:rsidRPr="00A33638" w14:paraId="03A6EAB2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1F045112" w14:textId="77777777" w:rsidR="00083BDD" w:rsidRPr="00A33638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t>{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"result": {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"series": [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{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"timestamp": 1467747958000,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"rpm": 3000,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"actualTemperature": 201,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"expectedTemperature": 199,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"delta": 2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},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{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"timestamp": 1467748018000,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"rpm": 3000,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"actualTemperature": 204,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"expectedTemperature": 199,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  "delta": 5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  }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],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"slope": 0.065,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"intercept": 4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}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}</w:t>
                  </w:r>
                </w:p>
              </w:tc>
            </w:tr>
          </w:tbl>
          <w:p w14:paraId="35866942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080E478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Use this service to transform the analytic- generated results to the desired persistence format.</w:t>
            </w:r>
          </w:p>
          <w:p w14:paraId="6BC97AC0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83BDD" w:rsidRPr="006F450C" w14:paraId="4CCC25C7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0B6E1C3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POST (save) analytic results from a JSON request payload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52FFA066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https://dt-tutorial-result-persistence.run.aws-usw02-pr.ice.predix.io/persistence/analyticResults</w:t>
            </w:r>
          </w:p>
          <w:p w14:paraId="33B9497D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Request body should look like: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83BDD" w:rsidRPr="00A33638" w14:paraId="02BC8A0F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6645117B" w14:textId="77777777" w:rsidR="00083BDD" w:rsidRPr="00A33638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{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"expectedTemperature": 199.0,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"actualTemperature": 201.0,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"timestamp": 1466308800000,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"assetId": "1",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"temperatureDelta": 2.0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}</w:t>
                  </w:r>
                </w:p>
              </w:tc>
            </w:tr>
          </w:tbl>
          <w:p w14:paraId="160903EB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2E81720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lastRenderedPageBreak/>
              <w:t>Use this service to save the analytic results to query later.</w:t>
            </w:r>
          </w:p>
        </w:tc>
      </w:tr>
      <w:tr w:rsidR="00083BDD" w:rsidRPr="006F450C" w14:paraId="52FDFF7A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D22693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POST (save) list of analytic results from a JSON request payload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F1EA2BA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https://dt-tutorial-result-persistence.run.aws-usw02-pr.ice.predix.io/api/analyticResults</w:t>
            </w:r>
          </w:p>
          <w:p w14:paraId="0555A4CC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Request body should look like:</w:t>
            </w:r>
          </w:p>
          <w:tbl>
            <w:tblPr>
              <w:tblW w:w="3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4"/>
            </w:tblGrid>
            <w:tr w:rsidR="00083BDD" w:rsidRPr="00A33638" w14:paraId="2C03A5D2" w14:textId="77777777" w:rsidTr="0021280C">
              <w:tc>
                <w:tcPr>
                  <w:tcW w:w="0" w:type="auto"/>
                  <w:tcBorders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tcBorders>
                  <w:vAlign w:val="center"/>
                  <w:hideMark/>
                </w:tcPr>
                <w:p w14:paraId="419FD6E3" w14:textId="77777777" w:rsidR="00083BDD" w:rsidRPr="00A33638" w:rsidRDefault="00083BDD" w:rsidP="0021280C">
                  <w:pPr>
                    <w:pStyle w:val="NormalWeb"/>
                    <w:spacing w:before="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t>[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{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"expectedTemperature": 199.0,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"actualTemperature": 201.0,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"timestamp": 1466308800000,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"assetId": "1",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"temperatureDelta": 2.0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},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{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"expectedTemperature": 199.0,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"actualTemperature": 204.0,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"timestamp": 1466308860000,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"assetId": "1",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  "temperatureDelta": 5.0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  }</w:t>
                  </w:r>
                  <w:r w:rsidRPr="00A33638">
                    <w:rPr>
                      <w:rFonts w:ascii="Arial" w:hAnsi="Arial" w:cs="Arial"/>
                      <w:sz w:val="20"/>
                      <w:szCs w:val="20"/>
                    </w:rPr>
                    <w:br/>
                    <w:t>]</w:t>
                  </w:r>
                </w:p>
              </w:tc>
            </w:tr>
          </w:tbl>
          <w:p w14:paraId="22FD3D96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830643A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Use this service to save a list of analytic results to query later.</w:t>
            </w:r>
          </w:p>
          <w:p w14:paraId="238202E1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4DB5243D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Note: This assumes that your payloads are relatively small. If you have larger payloads, you will need to modify this.</w:t>
            </w:r>
          </w:p>
          <w:p w14:paraId="393C2256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83BDD" w:rsidRPr="006F450C" w14:paraId="5A4B5859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753EDB09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DELETE single analytic result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65E1CF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https://dt-tutorial-result-persistence.run.aws-usw02-pr.ice.predix.io/persistence/analyticResults/&lt;Analytic Result Id&gt;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6A946749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Use this service to delete a single analytic result from the database</w:t>
            </w:r>
          </w:p>
        </w:tc>
      </w:tr>
      <w:tr w:rsidR="00083BDD" w:rsidRPr="006F450C" w14:paraId="633FF87C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17893FB4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DELETE all analytic 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075D890D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https://dt-tutorial-result-persistence.run.aws-usw02-pr.ice.predix.io/admin/analyticResults</w:t>
            </w:r>
          </w:p>
          <w:p w14:paraId="2A5F7517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Note: you must have admin credentials to do this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B1BC421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Use this service to delete all of the saved analytic results</w:t>
            </w:r>
          </w:p>
        </w:tc>
      </w:tr>
      <w:tr w:rsidR="00083BDD" w:rsidRPr="006F450C" w14:paraId="2270049E" w14:textId="77777777" w:rsidTr="006F450C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282C865D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GET (read) analytic 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F2B650B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https://dt-tutorial-result-persistence.run.aws-usw02-pr.ice.predix.io/persistence/analyticResults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vAlign w:val="center"/>
            <w:hideMark/>
          </w:tcPr>
          <w:p w14:paraId="4ED026DE" w14:textId="77777777" w:rsidR="00083BDD" w:rsidRPr="00A33638" w:rsidRDefault="00083BDD" w:rsidP="0021280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33638">
              <w:rPr>
                <w:rFonts w:ascii="Arial" w:hAnsi="Arial" w:cs="Arial"/>
                <w:sz w:val="20"/>
                <w:szCs w:val="20"/>
              </w:rPr>
              <w:t>Use this service in a visualization web application (or other service) to retrieve the results from the Digital Twin analytic.</w:t>
            </w:r>
          </w:p>
        </w:tc>
      </w:tr>
    </w:tbl>
    <w:p w14:paraId="46DAEC68" w14:textId="1D0A3B17" w:rsidR="00DA6329" w:rsidRDefault="00DA6329" w:rsidP="00DA6329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We will </w:t>
      </w:r>
      <w:r w:rsidR="00A33638">
        <w:rPr>
          <w:rFonts w:ascii="Arial" w:eastAsia="Times New Roman" w:hAnsi="Arial" w:cs="Arial"/>
          <w:color w:val="000000"/>
          <w:sz w:val="24"/>
          <w:szCs w:val="24"/>
        </w:rPr>
        <w:t>continue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with</w:t>
      </w:r>
      <w:r w:rsidR="00C36549">
        <w:rPr>
          <w:rFonts w:ascii="Arial" w:eastAsia="Times New Roman" w:hAnsi="Arial" w:cs="Arial"/>
          <w:color w:val="000000"/>
          <w:sz w:val="24"/>
          <w:szCs w:val="24"/>
        </w:rPr>
        <w:t xml:space="preserve"> the orchestration of our services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Pr="00A33638">
        <w:rPr>
          <w:rFonts w:ascii="Arial" w:eastAsia="Times New Roman" w:hAnsi="Arial" w:cs="Arial"/>
          <w:b/>
          <w:color w:val="000000"/>
          <w:sz w:val="24"/>
          <w:szCs w:val="24"/>
        </w:rPr>
        <w:t xml:space="preserve">Step </w:t>
      </w:r>
      <w:r w:rsidR="00C36549" w:rsidRPr="00A33638">
        <w:rPr>
          <w:rFonts w:ascii="Arial" w:eastAsia="Times New Roman" w:hAnsi="Arial" w:cs="Arial"/>
          <w:b/>
          <w:color w:val="000000"/>
          <w:sz w:val="24"/>
          <w:szCs w:val="24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6523427E" w14:textId="61902C98" w:rsidR="00977B3B" w:rsidRDefault="00977B3B" w:rsidP="00977B3B">
      <w:pPr>
        <w:pStyle w:val="NormalWeb"/>
        <w:shd w:val="clear" w:color="auto" w:fill="FFFFFF"/>
        <w:spacing w:line="384" w:lineRule="atLeast"/>
        <w:rPr>
          <w:rFonts w:ascii="Arial" w:hAnsi="Arial" w:cs="Arial"/>
          <w:color w:val="000000"/>
        </w:rPr>
      </w:pPr>
    </w:p>
    <w:p w14:paraId="14BABC22" w14:textId="77777777" w:rsidR="00783BC3" w:rsidRPr="00977B3B" w:rsidRDefault="00783BC3" w:rsidP="00977B3B"/>
    <w:sectPr w:rsidR="00783BC3" w:rsidRPr="0097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316F"/>
    <w:multiLevelType w:val="multilevel"/>
    <w:tmpl w:val="564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3F85"/>
    <w:multiLevelType w:val="multilevel"/>
    <w:tmpl w:val="1D1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59D7"/>
    <w:multiLevelType w:val="multilevel"/>
    <w:tmpl w:val="91C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C433B"/>
    <w:multiLevelType w:val="multilevel"/>
    <w:tmpl w:val="F330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75006"/>
    <w:multiLevelType w:val="multilevel"/>
    <w:tmpl w:val="560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600A1"/>
    <w:multiLevelType w:val="multilevel"/>
    <w:tmpl w:val="AE06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47789"/>
    <w:multiLevelType w:val="hybridMultilevel"/>
    <w:tmpl w:val="75CCA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277972"/>
    <w:multiLevelType w:val="hybridMultilevel"/>
    <w:tmpl w:val="B6FEC6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5E5005"/>
    <w:multiLevelType w:val="multilevel"/>
    <w:tmpl w:val="657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3458D"/>
    <w:multiLevelType w:val="multilevel"/>
    <w:tmpl w:val="FD4C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43F34"/>
    <w:multiLevelType w:val="multilevel"/>
    <w:tmpl w:val="C1A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81139"/>
    <w:multiLevelType w:val="multilevel"/>
    <w:tmpl w:val="D2A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E3AED"/>
    <w:multiLevelType w:val="multilevel"/>
    <w:tmpl w:val="8B4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043D5"/>
    <w:multiLevelType w:val="multilevel"/>
    <w:tmpl w:val="167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C244B"/>
    <w:multiLevelType w:val="multilevel"/>
    <w:tmpl w:val="1FEA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26058"/>
    <w:multiLevelType w:val="hybridMultilevel"/>
    <w:tmpl w:val="A2DA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B602D"/>
    <w:multiLevelType w:val="multilevel"/>
    <w:tmpl w:val="AE24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0D1EB9"/>
    <w:multiLevelType w:val="multilevel"/>
    <w:tmpl w:val="B7B0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95207"/>
    <w:multiLevelType w:val="multilevel"/>
    <w:tmpl w:val="606A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595531"/>
    <w:multiLevelType w:val="multilevel"/>
    <w:tmpl w:val="241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53B1B"/>
    <w:multiLevelType w:val="multilevel"/>
    <w:tmpl w:val="768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412182"/>
    <w:multiLevelType w:val="multilevel"/>
    <w:tmpl w:val="6A28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040C9"/>
    <w:multiLevelType w:val="multilevel"/>
    <w:tmpl w:val="5A7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F6DE5"/>
    <w:multiLevelType w:val="hybridMultilevel"/>
    <w:tmpl w:val="0D8E84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267E3"/>
    <w:multiLevelType w:val="multilevel"/>
    <w:tmpl w:val="7E8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00E83"/>
    <w:multiLevelType w:val="multilevel"/>
    <w:tmpl w:val="B404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113C5"/>
    <w:multiLevelType w:val="multilevel"/>
    <w:tmpl w:val="574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827CCE"/>
    <w:multiLevelType w:val="multilevel"/>
    <w:tmpl w:val="6570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29131B"/>
    <w:multiLevelType w:val="multilevel"/>
    <w:tmpl w:val="31A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"/>
  </w:num>
  <w:num w:numId="5">
    <w:abstractNumId w:val="3"/>
  </w:num>
  <w:num w:numId="6">
    <w:abstractNumId w:val="18"/>
  </w:num>
  <w:num w:numId="7">
    <w:abstractNumId w:val="20"/>
  </w:num>
  <w:num w:numId="8">
    <w:abstractNumId w:val="5"/>
  </w:num>
  <w:num w:numId="9">
    <w:abstractNumId w:val="2"/>
  </w:num>
  <w:num w:numId="10">
    <w:abstractNumId w:val="24"/>
  </w:num>
  <w:num w:numId="11">
    <w:abstractNumId w:val="11"/>
  </w:num>
  <w:num w:numId="12">
    <w:abstractNumId w:val="10"/>
  </w:num>
  <w:num w:numId="13">
    <w:abstractNumId w:val="17"/>
  </w:num>
  <w:num w:numId="14">
    <w:abstractNumId w:val="16"/>
  </w:num>
  <w:num w:numId="15">
    <w:abstractNumId w:val="19"/>
  </w:num>
  <w:num w:numId="16">
    <w:abstractNumId w:val="12"/>
  </w:num>
  <w:num w:numId="17">
    <w:abstractNumId w:val="4"/>
  </w:num>
  <w:num w:numId="18">
    <w:abstractNumId w:val="21"/>
  </w:num>
  <w:num w:numId="19">
    <w:abstractNumId w:val="25"/>
  </w:num>
  <w:num w:numId="20">
    <w:abstractNumId w:val="28"/>
  </w:num>
  <w:num w:numId="21">
    <w:abstractNumId w:val="22"/>
  </w:num>
  <w:num w:numId="22">
    <w:abstractNumId w:val="27"/>
  </w:num>
  <w:num w:numId="23">
    <w:abstractNumId w:val="9"/>
  </w:num>
  <w:num w:numId="24">
    <w:abstractNumId w:val="26"/>
  </w:num>
  <w:num w:numId="25">
    <w:abstractNumId w:val="15"/>
  </w:num>
  <w:num w:numId="26">
    <w:abstractNumId w:val="7"/>
  </w:num>
  <w:num w:numId="27">
    <w:abstractNumId w:val="8"/>
  </w:num>
  <w:num w:numId="28">
    <w:abstractNumId w:val="2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C3"/>
    <w:rsid w:val="000303BB"/>
    <w:rsid w:val="0003326E"/>
    <w:rsid w:val="00063102"/>
    <w:rsid w:val="00083BDD"/>
    <w:rsid w:val="000C2586"/>
    <w:rsid w:val="00100D1C"/>
    <w:rsid w:val="00144D36"/>
    <w:rsid w:val="001800D6"/>
    <w:rsid w:val="001D6950"/>
    <w:rsid w:val="00302B01"/>
    <w:rsid w:val="00305AE3"/>
    <w:rsid w:val="00326E0A"/>
    <w:rsid w:val="00335F46"/>
    <w:rsid w:val="003B3E3C"/>
    <w:rsid w:val="003D49C4"/>
    <w:rsid w:val="003F1E32"/>
    <w:rsid w:val="00400046"/>
    <w:rsid w:val="004063E6"/>
    <w:rsid w:val="00450FDB"/>
    <w:rsid w:val="00485CAC"/>
    <w:rsid w:val="004967E6"/>
    <w:rsid w:val="004E191E"/>
    <w:rsid w:val="004F7862"/>
    <w:rsid w:val="00520409"/>
    <w:rsid w:val="00552C6C"/>
    <w:rsid w:val="0055315B"/>
    <w:rsid w:val="005E6E73"/>
    <w:rsid w:val="005F7403"/>
    <w:rsid w:val="006F450C"/>
    <w:rsid w:val="007269FE"/>
    <w:rsid w:val="00783BC3"/>
    <w:rsid w:val="00796861"/>
    <w:rsid w:val="007A1896"/>
    <w:rsid w:val="007A6109"/>
    <w:rsid w:val="00815D10"/>
    <w:rsid w:val="00873337"/>
    <w:rsid w:val="008A5E5A"/>
    <w:rsid w:val="008C218F"/>
    <w:rsid w:val="008E13E9"/>
    <w:rsid w:val="00977B3B"/>
    <w:rsid w:val="009E58DC"/>
    <w:rsid w:val="009F5174"/>
    <w:rsid w:val="00A33638"/>
    <w:rsid w:val="00A44B69"/>
    <w:rsid w:val="00AB6A10"/>
    <w:rsid w:val="00B7638F"/>
    <w:rsid w:val="00BA08BF"/>
    <w:rsid w:val="00BD047F"/>
    <w:rsid w:val="00BF4020"/>
    <w:rsid w:val="00C36077"/>
    <w:rsid w:val="00C36549"/>
    <w:rsid w:val="00C53278"/>
    <w:rsid w:val="00C53B04"/>
    <w:rsid w:val="00C7319D"/>
    <w:rsid w:val="00CC2479"/>
    <w:rsid w:val="00CC35E8"/>
    <w:rsid w:val="00DA46A8"/>
    <w:rsid w:val="00DA6329"/>
    <w:rsid w:val="00E2303B"/>
    <w:rsid w:val="00E25B66"/>
    <w:rsid w:val="00ED01AD"/>
    <w:rsid w:val="00F605C9"/>
    <w:rsid w:val="00FD6C34"/>
    <w:rsid w:val="00FE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4A1"/>
  <w15:chartTrackingRefBased/>
  <w15:docId w15:val="{49C109BD-B55F-41B1-8D7C-5D2122CE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3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3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3B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3BC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amma">
    <w:name w:val="gamma"/>
    <w:basedOn w:val="Normal"/>
    <w:rsid w:val="0078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83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3BC3"/>
  </w:style>
  <w:style w:type="character" w:styleId="Strong">
    <w:name w:val="Strong"/>
    <w:basedOn w:val="DefaultParagraphFont"/>
    <w:uiPriority w:val="22"/>
    <w:qFormat/>
    <w:rsid w:val="00783BC3"/>
    <w:rPr>
      <w:b/>
      <w:bCs/>
    </w:rPr>
  </w:style>
  <w:style w:type="character" w:styleId="Hyperlink">
    <w:name w:val="Hyperlink"/>
    <w:basedOn w:val="DefaultParagraphFont"/>
    <w:uiPriority w:val="99"/>
    <w:unhideWhenUsed/>
    <w:rsid w:val="00783BC3"/>
    <w:rPr>
      <w:color w:val="0000FF"/>
      <w:u w:val="single"/>
    </w:rPr>
  </w:style>
  <w:style w:type="paragraph" w:styleId="Revision">
    <w:name w:val="Revision"/>
    <w:hidden/>
    <w:uiPriority w:val="99"/>
    <w:semiHidden/>
    <w:rsid w:val="00977B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3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7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B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B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B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F4020"/>
    <w:pPr>
      <w:ind w:left="720"/>
      <w:contextualSpacing/>
    </w:pPr>
  </w:style>
  <w:style w:type="table" w:styleId="TableGrid">
    <w:name w:val="Table Grid"/>
    <w:basedOn w:val="TableNormal"/>
    <w:uiPriority w:val="59"/>
    <w:rsid w:val="007A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1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596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79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9515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239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117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986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6992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626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653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490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3557">
          <w:marLeft w:val="0"/>
          <w:marRight w:val="0"/>
          <w:marTop w:val="450"/>
          <w:marBottom w:val="450"/>
          <w:divBdr>
            <w:top w:val="single" w:sz="6" w:space="23" w:color="A9A9A9"/>
            <w:left w:val="single" w:sz="6" w:space="23" w:color="A9A9A9"/>
            <w:bottom w:val="single" w:sz="6" w:space="23" w:color="A9A9A9"/>
            <w:right w:val="single" w:sz="6" w:space="23" w:color="A9A9A9"/>
          </w:divBdr>
          <w:divsChild>
            <w:div w:id="1609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x.io/services/service.html?id=117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edix.io/services/service.html?id=1172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predix.io/services/service.html?id=11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13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Steuben, Gregg K (GE Global Research, US)</dc:creator>
  <cp:keywords/>
  <dc:description/>
  <cp:lastModifiedBy>Steuben, Gregg K (GE Global Research, US)</cp:lastModifiedBy>
  <cp:revision>26</cp:revision>
  <cp:lastPrinted>2016-08-26T18:26:00Z</cp:lastPrinted>
  <dcterms:created xsi:type="dcterms:W3CDTF">2016-08-11T16:47:00Z</dcterms:created>
  <dcterms:modified xsi:type="dcterms:W3CDTF">2016-11-02T19:44:00Z</dcterms:modified>
</cp:coreProperties>
</file>