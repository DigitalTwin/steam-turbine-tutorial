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312996" w14:textId="77777777" w:rsidR="006E6D84" w:rsidRPr="008F5ECF" w:rsidRDefault="006E6D84" w:rsidP="006E6D84">
      <w:pPr>
        <w:shd w:val="clear" w:color="auto" w:fill="FFFFFF"/>
        <w:spacing w:beforeAutospacing="1" w:after="0" w:afterAutospacing="1" w:line="240" w:lineRule="auto"/>
        <w:outlineLvl w:val="1"/>
        <w:rPr>
          <w:rFonts w:ascii="Arial" w:eastAsia="Times New Roman" w:hAnsi="Arial" w:cs="Arial"/>
          <w:color w:val="000000"/>
          <w:sz w:val="48"/>
          <w:szCs w:val="48"/>
        </w:rPr>
      </w:pPr>
      <w:r w:rsidRPr="008F5ECF">
        <w:rPr>
          <w:rFonts w:ascii="Arial" w:eastAsia="Times New Roman" w:hAnsi="Arial" w:cs="Arial"/>
          <w:b/>
          <w:bCs/>
          <w:color w:val="000000"/>
          <w:sz w:val="48"/>
          <w:szCs w:val="48"/>
        </w:rPr>
        <w:t>Step 5: Build Applications</w:t>
      </w:r>
    </w:p>
    <w:p w14:paraId="49CA7EE8" w14:textId="77777777" w:rsidR="00D3728C" w:rsidRPr="008F5ECF" w:rsidRDefault="00D3728C" w:rsidP="00D3728C">
      <w:pPr>
        <w:shd w:val="clear" w:color="auto" w:fill="FFFFFF"/>
        <w:spacing w:before="100" w:beforeAutospacing="1" w:after="100" w:afterAutospacing="1" w:line="240" w:lineRule="auto"/>
        <w:rPr>
          <w:rFonts w:ascii="Arial" w:eastAsia="Times New Roman" w:hAnsi="Arial" w:cs="Arial"/>
          <w:b/>
          <w:color w:val="000000"/>
          <w:sz w:val="44"/>
          <w:szCs w:val="44"/>
        </w:rPr>
      </w:pPr>
      <w:r w:rsidRPr="008F5ECF">
        <w:rPr>
          <w:rFonts w:ascii="Arial" w:eastAsia="Times New Roman" w:hAnsi="Arial" w:cs="Arial"/>
          <w:b/>
          <w:color w:val="000000"/>
          <w:sz w:val="44"/>
          <w:szCs w:val="44"/>
        </w:rPr>
        <w:t>What you'll learn to do</w:t>
      </w:r>
    </w:p>
    <w:p w14:paraId="4C8C6189" w14:textId="00C3AB98" w:rsidR="006E6D84" w:rsidRPr="00D3728C" w:rsidRDefault="00D3728C" w:rsidP="00D3728C">
      <w:pPr>
        <w:shd w:val="clear" w:color="auto" w:fill="FFFFFF"/>
        <w:spacing w:before="100" w:beforeAutospacing="1" w:after="100" w:afterAutospacing="1" w:line="384" w:lineRule="atLeast"/>
        <w:rPr>
          <w:rFonts w:ascii="Arial" w:eastAsia="Times New Roman" w:hAnsi="Arial" w:cs="Arial"/>
          <w:color w:val="000000"/>
          <w:sz w:val="24"/>
          <w:szCs w:val="24"/>
        </w:rPr>
      </w:pPr>
      <w:r w:rsidRPr="00D3728C">
        <w:rPr>
          <w:rFonts w:ascii="Arial" w:eastAsia="Times New Roman" w:hAnsi="Arial" w:cs="Arial"/>
          <w:color w:val="000000"/>
          <w:sz w:val="24"/>
          <w:szCs w:val="24"/>
        </w:rPr>
        <w:t xml:space="preserve">Step 5 notes that </w:t>
      </w:r>
      <w:r w:rsidR="00824E82">
        <w:rPr>
          <w:rFonts w:ascii="Arial" w:eastAsia="Times New Roman" w:hAnsi="Arial" w:cs="Arial"/>
          <w:color w:val="000000"/>
          <w:sz w:val="24"/>
          <w:szCs w:val="24"/>
        </w:rPr>
        <w:t xml:space="preserve">while </w:t>
      </w:r>
      <w:r w:rsidRPr="00D3728C">
        <w:rPr>
          <w:rFonts w:ascii="Arial" w:eastAsia="Times New Roman" w:hAnsi="Arial" w:cs="Arial"/>
          <w:color w:val="000000"/>
          <w:sz w:val="24"/>
          <w:szCs w:val="24"/>
        </w:rPr>
        <w:t>every Digital Twin application is likely to have its own visualization requirements, a few common elements are frequently used.</w:t>
      </w:r>
      <w:r w:rsidR="006E6D84">
        <w:rPr>
          <w:rFonts w:ascii="Arial" w:eastAsia="Times New Roman" w:hAnsi="Arial" w:cs="Arial"/>
          <w:color w:val="000000"/>
          <w:sz w:val="24"/>
          <w:szCs w:val="24"/>
        </w:rPr>
        <w:t xml:space="preserve">  In this step, you’ll learn how to set up a simple visualization application that leverages the services and orchestration that we previously built.</w:t>
      </w:r>
    </w:p>
    <w:p w14:paraId="71A66959" w14:textId="77777777" w:rsidR="00D3728C" w:rsidRPr="00D3728C" w:rsidRDefault="00D3728C" w:rsidP="00D3728C">
      <w:pPr>
        <w:shd w:val="clear" w:color="auto" w:fill="FFFFFF"/>
        <w:spacing w:before="100" w:beforeAutospacing="1" w:after="100" w:afterAutospacing="1" w:line="384" w:lineRule="atLeast"/>
        <w:rPr>
          <w:rFonts w:ascii="Arial" w:eastAsia="Times New Roman" w:hAnsi="Arial" w:cs="Arial"/>
          <w:color w:val="000000"/>
          <w:sz w:val="24"/>
          <w:szCs w:val="24"/>
        </w:rPr>
      </w:pPr>
      <w:r w:rsidRPr="00D3728C">
        <w:rPr>
          <w:rFonts w:ascii="Arial" w:eastAsia="Times New Roman" w:hAnsi="Arial" w:cs="Arial"/>
          <w:noProof/>
          <w:color w:val="000000"/>
          <w:sz w:val="24"/>
          <w:szCs w:val="24"/>
        </w:rPr>
        <w:drawing>
          <wp:inline distT="0" distB="0" distL="0" distR="0" wp14:anchorId="3FC88F55" wp14:editId="6CB80723">
            <wp:extent cx="6238875" cy="3909491"/>
            <wp:effectExtent l="0" t="0" r="0" b="0"/>
            <wp:docPr id="2" name="Picture 2" descr="https://www.predix.com/sites/default/files/image2016-7-12_16-4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redix.com/sites/default/files/image2016-7-12_16-49-1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1436" cy="3923629"/>
                    </a:xfrm>
                    <a:prstGeom prst="rect">
                      <a:avLst/>
                    </a:prstGeom>
                    <a:noFill/>
                    <a:ln>
                      <a:noFill/>
                    </a:ln>
                  </pic:spPr>
                </pic:pic>
              </a:graphicData>
            </a:graphic>
          </wp:inline>
        </w:drawing>
      </w:r>
    </w:p>
    <w:p w14:paraId="18246911" w14:textId="2DAF83AB" w:rsidR="00D3728C" w:rsidRPr="00D3728C" w:rsidRDefault="00D3728C" w:rsidP="00D3728C">
      <w:pPr>
        <w:shd w:val="clear" w:color="auto" w:fill="FFFFFF"/>
        <w:spacing w:beforeAutospacing="1" w:after="0" w:afterAutospacing="1" w:line="384" w:lineRule="atLeast"/>
        <w:rPr>
          <w:rFonts w:ascii="Arial" w:eastAsia="Times New Roman" w:hAnsi="Arial" w:cs="Arial"/>
          <w:color w:val="000000"/>
          <w:sz w:val="24"/>
          <w:szCs w:val="24"/>
        </w:rPr>
      </w:pPr>
      <w:r w:rsidRPr="00D3728C">
        <w:rPr>
          <w:rFonts w:ascii="Arial" w:eastAsia="Times New Roman" w:hAnsi="Arial" w:cs="Arial"/>
          <w:color w:val="000000"/>
          <w:sz w:val="24"/>
          <w:szCs w:val="24"/>
        </w:rPr>
        <w:t>Common elements frequently used include:</w:t>
      </w:r>
    </w:p>
    <w:p w14:paraId="47DF786F" w14:textId="77777777" w:rsidR="00D3728C" w:rsidRPr="00D3728C" w:rsidRDefault="00D3728C" w:rsidP="00D3728C">
      <w:pPr>
        <w:numPr>
          <w:ilvl w:val="0"/>
          <w:numId w:val="1"/>
        </w:numPr>
        <w:shd w:val="clear" w:color="auto" w:fill="FFFFFF"/>
        <w:spacing w:after="0" w:line="384" w:lineRule="atLeast"/>
        <w:rPr>
          <w:rFonts w:ascii="Arial" w:eastAsia="Times New Roman" w:hAnsi="Arial" w:cs="Arial"/>
          <w:color w:val="000000"/>
          <w:sz w:val="24"/>
          <w:szCs w:val="24"/>
        </w:rPr>
      </w:pPr>
      <w:r w:rsidRPr="00D3728C">
        <w:rPr>
          <w:rFonts w:ascii="Arial" w:eastAsia="Times New Roman" w:hAnsi="Arial" w:cs="Arial"/>
          <w:color w:val="000000"/>
          <w:sz w:val="24"/>
          <w:szCs w:val="24"/>
        </w:rPr>
        <w:t>Select asset</w:t>
      </w:r>
    </w:p>
    <w:p w14:paraId="631C0A32" w14:textId="77777777" w:rsidR="00D3728C" w:rsidRPr="00D3728C" w:rsidRDefault="00D3728C" w:rsidP="00D3728C">
      <w:pPr>
        <w:numPr>
          <w:ilvl w:val="0"/>
          <w:numId w:val="1"/>
        </w:numPr>
        <w:shd w:val="clear" w:color="auto" w:fill="FFFFFF"/>
        <w:spacing w:after="0" w:line="384" w:lineRule="atLeast"/>
        <w:rPr>
          <w:rFonts w:ascii="Arial" w:eastAsia="Times New Roman" w:hAnsi="Arial" w:cs="Arial"/>
          <w:color w:val="000000"/>
          <w:sz w:val="24"/>
          <w:szCs w:val="24"/>
        </w:rPr>
      </w:pPr>
      <w:r w:rsidRPr="00D3728C">
        <w:rPr>
          <w:rFonts w:ascii="Arial" w:eastAsia="Times New Roman" w:hAnsi="Arial" w:cs="Arial"/>
          <w:color w:val="000000"/>
          <w:sz w:val="24"/>
          <w:szCs w:val="24"/>
        </w:rPr>
        <w:t>Tabular view of assets and analytic result status</w:t>
      </w:r>
    </w:p>
    <w:p w14:paraId="45C01221" w14:textId="77777777" w:rsidR="00D3728C" w:rsidRPr="00D3728C" w:rsidRDefault="00D3728C" w:rsidP="00D3728C">
      <w:pPr>
        <w:numPr>
          <w:ilvl w:val="0"/>
          <w:numId w:val="1"/>
        </w:numPr>
        <w:shd w:val="clear" w:color="auto" w:fill="FFFFFF"/>
        <w:spacing w:after="0" w:line="384" w:lineRule="atLeast"/>
        <w:rPr>
          <w:rFonts w:ascii="Arial" w:eastAsia="Times New Roman" w:hAnsi="Arial" w:cs="Arial"/>
          <w:color w:val="000000"/>
          <w:sz w:val="24"/>
          <w:szCs w:val="24"/>
        </w:rPr>
      </w:pPr>
      <w:r w:rsidRPr="00D3728C">
        <w:rPr>
          <w:rFonts w:ascii="Arial" w:eastAsia="Times New Roman" w:hAnsi="Arial" w:cs="Arial"/>
          <w:color w:val="000000"/>
          <w:sz w:val="24"/>
          <w:szCs w:val="24"/>
        </w:rPr>
        <w:t>Plot of key analytic results vs time for selected asset</w:t>
      </w:r>
    </w:p>
    <w:p w14:paraId="74846064" w14:textId="082E9603" w:rsidR="00D3728C" w:rsidRPr="00D3728C" w:rsidRDefault="00D3728C" w:rsidP="00D3728C">
      <w:pPr>
        <w:shd w:val="clear" w:color="auto" w:fill="FFFFFF"/>
        <w:spacing w:before="100" w:beforeAutospacing="1" w:after="100" w:afterAutospacing="1" w:line="384" w:lineRule="atLeast"/>
        <w:rPr>
          <w:rFonts w:ascii="Arial" w:eastAsia="Times New Roman" w:hAnsi="Arial" w:cs="Arial"/>
          <w:color w:val="000000"/>
          <w:sz w:val="24"/>
          <w:szCs w:val="24"/>
        </w:rPr>
      </w:pPr>
      <w:r w:rsidRPr="00D3728C">
        <w:rPr>
          <w:rFonts w:ascii="Arial" w:eastAsia="Times New Roman" w:hAnsi="Arial" w:cs="Arial"/>
          <w:color w:val="000000"/>
          <w:sz w:val="24"/>
          <w:szCs w:val="24"/>
        </w:rPr>
        <w:t>The content for the visual elements are usually provided with the same services used in the workflow. Sometimes the</w:t>
      </w:r>
      <w:r w:rsidR="002152D5">
        <w:rPr>
          <w:rFonts w:ascii="Arial" w:eastAsia="Times New Roman" w:hAnsi="Arial" w:cs="Arial"/>
          <w:color w:val="000000"/>
          <w:sz w:val="24"/>
          <w:szCs w:val="24"/>
        </w:rPr>
        <w:t>se</w:t>
      </w:r>
      <w:r w:rsidRPr="00D3728C">
        <w:rPr>
          <w:rFonts w:ascii="Arial" w:eastAsia="Times New Roman" w:hAnsi="Arial" w:cs="Arial"/>
          <w:color w:val="000000"/>
          <w:sz w:val="24"/>
          <w:szCs w:val="24"/>
        </w:rPr>
        <w:t xml:space="preserve"> same REST endpoints can be used</w:t>
      </w:r>
      <w:r w:rsidR="002152D5">
        <w:rPr>
          <w:rFonts w:ascii="Arial" w:eastAsia="Times New Roman" w:hAnsi="Arial" w:cs="Arial"/>
          <w:color w:val="000000"/>
          <w:sz w:val="24"/>
          <w:szCs w:val="24"/>
        </w:rPr>
        <w:t>.  Other times</w:t>
      </w:r>
      <w:r w:rsidRPr="00D3728C">
        <w:rPr>
          <w:rFonts w:ascii="Arial" w:eastAsia="Times New Roman" w:hAnsi="Arial" w:cs="Arial"/>
          <w:color w:val="000000"/>
          <w:sz w:val="24"/>
          <w:szCs w:val="24"/>
        </w:rPr>
        <w:t xml:space="preserve">, </w:t>
      </w:r>
      <w:r w:rsidRPr="00D3728C">
        <w:rPr>
          <w:rFonts w:ascii="Arial" w:eastAsia="Times New Roman" w:hAnsi="Arial" w:cs="Arial"/>
          <w:color w:val="000000"/>
          <w:sz w:val="24"/>
          <w:szCs w:val="24"/>
        </w:rPr>
        <w:lastRenderedPageBreak/>
        <w:t>additional REST endpoints are added to provide the information the visualization application requires.</w:t>
      </w:r>
    </w:p>
    <w:p w14:paraId="1572C575" w14:textId="0B81038E" w:rsidR="00D3728C" w:rsidRPr="00D3728C" w:rsidRDefault="00D3728C" w:rsidP="00D3728C">
      <w:pPr>
        <w:shd w:val="clear" w:color="auto" w:fill="FFFFFF"/>
        <w:spacing w:before="100" w:beforeAutospacing="1" w:after="100" w:afterAutospacing="1" w:line="384" w:lineRule="atLeast"/>
        <w:rPr>
          <w:rFonts w:ascii="Arial" w:eastAsia="Times New Roman" w:hAnsi="Arial" w:cs="Arial"/>
          <w:color w:val="000000"/>
          <w:sz w:val="24"/>
          <w:szCs w:val="24"/>
        </w:rPr>
      </w:pPr>
      <w:r w:rsidRPr="00D3728C">
        <w:rPr>
          <w:rFonts w:ascii="Arial" w:eastAsia="Times New Roman" w:hAnsi="Arial" w:cs="Arial"/>
          <w:color w:val="000000"/>
          <w:sz w:val="24"/>
          <w:szCs w:val="24"/>
        </w:rPr>
        <w:t>For th</w:t>
      </w:r>
      <w:r w:rsidR="00824E82">
        <w:rPr>
          <w:rFonts w:ascii="Arial" w:eastAsia="Times New Roman" w:hAnsi="Arial" w:cs="Arial"/>
          <w:color w:val="000000"/>
          <w:sz w:val="24"/>
          <w:szCs w:val="24"/>
        </w:rPr>
        <w:t>is</w:t>
      </w:r>
      <w:r w:rsidRPr="00D3728C">
        <w:rPr>
          <w:rFonts w:ascii="Arial" w:eastAsia="Times New Roman" w:hAnsi="Arial" w:cs="Arial"/>
          <w:color w:val="000000"/>
          <w:sz w:val="24"/>
          <w:szCs w:val="24"/>
        </w:rPr>
        <w:t xml:space="preserve"> tutorial, the visualization application allows the user to select an asset </w:t>
      </w:r>
      <w:r w:rsidR="005C4867">
        <w:rPr>
          <w:rFonts w:ascii="Arial" w:eastAsia="Times New Roman" w:hAnsi="Arial" w:cs="Arial"/>
          <w:color w:val="000000"/>
          <w:sz w:val="24"/>
          <w:szCs w:val="24"/>
        </w:rPr>
        <w:t xml:space="preserve">to visualize that asset’s associated data.  You can </w:t>
      </w:r>
      <w:r w:rsidRPr="00D3728C">
        <w:rPr>
          <w:rFonts w:ascii="Arial" w:eastAsia="Times New Roman" w:hAnsi="Arial" w:cs="Arial"/>
          <w:color w:val="000000"/>
          <w:sz w:val="24"/>
          <w:szCs w:val="24"/>
        </w:rPr>
        <w:t xml:space="preserve">run </w:t>
      </w:r>
      <w:r w:rsidR="005C4867">
        <w:rPr>
          <w:rFonts w:ascii="Arial" w:eastAsia="Times New Roman" w:hAnsi="Arial" w:cs="Arial"/>
          <w:color w:val="000000"/>
          <w:sz w:val="24"/>
          <w:szCs w:val="24"/>
        </w:rPr>
        <w:t>the</w:t>
      </w:r>
      <w:r w:rsidRPr="00D3728C">
        <w:rPr>
          <w:rFonts w:ascii="Arial" w:eastAsia="Times New Roman" w:hAnsi="Arial" w:cs="Arial"/>
          <w:color w:val="000000"/>
          <w:sz w:val="24"/>
          <w:szCs w:val="24"/>
        </w:rPr>
        <w:t xml:space="preserve"> simulation </w:t>
      </w:r>
      <w:r w:rsidR="005C4867">
        <w:rPr>
          <w:rFonts w:ascii="Arial" w:eastAsia="Times New Roman" w:hAnsi="Arial" w:cs="Arial"/>
          <w:color w:val="000000"/>
          <w:sz w:val="24"/>
          <w:szCs w:val="24"/>
        </w:rPr>
        <w:t>from Step 4 to simulate</w:t>
      </w:r>
      <w:r w:rsidRPr="00D3728C">
        <w:rPr>
          <w:rFonts w:ascii="Arial" w:eastAsia="Times New Roman" w:hAnsi="Arial" w:cs="Arial"/>
          <w:color w:val="000000"/>
          <w:sz w:val="24"/>
          <w:szCs w:val="24"/>
        </w:rPr>
        <w:t xml:space="preserve"> the Digital Twin responding to new data. The simulation will use the sample data created and stored in the time series data service. The Digital Twin workflow will be executed several times, simulating the arrival of new data in the time series (by sending in start and end times to the workflow). The time series data has the sample "actual" data. The analytic will calculate the expected data values based on the model coefficients and also the delta between the expected and the actual values. The expected and actual values will be plotted vs. time.</w:t>
      </w:r>
    </w:p>
    <w:p w14:paraId="1843B5D9" w14:textId="77777777" w:rsidR="00D3728C" w:rsidRPr="00D3728C" w:rsidRDefault="00D3728C" w:rsidP="00D3728C">
      <w:pPr>
        <w:shd w:val="clear" w:color="auto" w:fill="FFFFFF"/>
        <w:spacing w:beforeAutospacing="1" w:after="0" w:afterAutospacing="1" w:line="384" w:lineRule="atLeast"/>
        <w:rPr>
          <w:rFonts w:ascii="Arial" w:eastAsia="Times New Roman" w:hAnsi="Arial" w:cs="Arial"/>
          <w:color w:val="000000"/>
          <w:sz w:val="24"/>
          <w:szCs w:val="24"/>
        </w:rPr>
      </w:pPr>
      <w:r w:rsidRPr="00D3728C">
        <w:rPr>
          <w:rFonts w:ascii="Arial" w:eastAsia="Times New Roman" w:hAnsi="Arial" w:cs="Arial"/>
          <w:color w:val="000000"/>
          <w:sz w:val="24"/>
          <w:szCs w:val="24"/>
        </w:rPr>
        <w:t>This fully functional web application pulls data from the "GET" endpoint described here: </w:t>
      </w:r>
      <w:hyperlink r:id="rId7" w:tgtFrame="_blank" w:history="1">
        <w:r w:rsidRPr="00D3728C">
          <w:rPr>
            <w:rFonts w:ascii="Arial" w:eastAsia="Times New Roman" w:hAnsi="Arial" w:cs="Arial"/>
            <w:color w:val="2886AF"/>
            <w:sz w:val="24"/>
            <w:szCs w:val="24"/>
            <w:u w:val="single"/>
          </w:rPr>
          <w:t>Step 3: Save Results</w:t>
        </w:r>
      </w:hyperlink>
      <w:r w:rsidRPr="00D3728C">
        <w:rPr>
          <w:rFonts w:ascii="Arial" w:eastAsia="Times New Roman" w:hAnsi="Arial" w:cs="Arial"/>
          <w:color w:val="000000"/>
          <w:sz w:val="24"/>
          <w:szCs w:val="24"/>
        </w:rPr>
        <w:t>.  Note that this is not the only URL that this web application uses.</w:t>
      </w:r>
    </w:p>
    <w:p w14:paraId="78A40418" w14:textId="222904DB" w:rsidR="00D3728C" w:rsidRPr="00D3728C" w:rsidRDefault="00D3728C" w:rsidP="00D3728C">
      <w:pPr>
        <w:shd w:val="clear" w:color="auto" w:fill="FFFFFF"/>
        <w:spacing w:before="100" w:beforeAutospacing="1" w:after="100" w:afterAutospacing="1" w:line="384" w:lineRule="atLeast"/>
        <w:rPr>
          <w:rFonts w:ascii="Arial" w:eastAsia="Times New Roman" w:hAnsi="Arial" w:cs="Arial"/>
          <w:color w:val="000000"/>
          <w:sz w:val="24"/>
          <w:szCs w:val="24"/>
        </w:rPr>
      </w:pPr>
    </w:p>
    <w:p w14:paraId="3EE4D33F" w14:textId="77777777" w:rsidR="00461ED3" w:rsidRDefault="00D3728C" w:rsidP="00461ED3">
      <w:pPr>
        <w:shd w:val="clear" w:color="auto" w:fill="FFFFFF"/>
        <w:spacing w:beforeAutospacing="1" w:after="0" w:afterAutospacing="1" w:line="384" w:lineRule="atLeast"/>
        <w:rPr>
          <w:rFonts w:ascii="Arial" w:eastAsia="Times New Roman" w:hAnsi="Arial" w:cs="Arial"/>
          <w:color w:val="000000"/>
          <w:sz w:val="24"/>
          <w:szCs w:val="24"/>
        </w:rPr>
      </w:pPr>
      <w:r w:rsidRPr="00D3728C">
        <w:rPr>
          <w:rFonts w:ascii="Arial" w:eastAsia="Times New Roman" w:hAnsi="Arial" w:cs="Arial"/>
          <w:color w:val="000000"/>
          <w:sz w:val="24"/>
          <w:szCs w:val="24"/>
        </w:rPr>
        <w:t> </w:t>
      </w:r>
      <w:r w:rsidR="00461ED3">
        <w:rPr>
          <w:rFonts w:ascii="Arial" w:eastAsia="Times New Roman" w:hAnsi="Arial" w:cs="Arial"/>
          <w:color w:val="000000"/>
          <w:sz w:val="24"/>
          <w:szCs w:val="24"/>
        </w:rPr>
        <w:t>In this part of the tutorial, you will:</w:t>
      </w:r>
    </w:p>
    <w:p w14:paraId="6B88DE3E" w14:textId="188E37F6" w:rsidR="00461ED3" w:rsidRDefault="00461ED3" w:rsidP="00461ED3">
      <w:pPr>
        <w:pStyle w:val="ListParagraph"/>
        <w:numPr>
          <w:ilvl w:val="0"/>
          <w:numId w:val="4"/>
        </w:numPr>
        <w:shd w:val="clear" w:color="auto" w:fill="FFFFFF"/>
        <w:spacing w:beforeAutospacing="1" w:after="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Create the </w:t>
      </w:r>
      <w:r w:rsidRPr="003D11AD">
        <w:rPr>
          <w:rFonts w:ascii="Arial" w:eastAsia="Times New Roman" w:hAnsi="Arial" w:cs="Arial"/>
          <w:b/>
          <w:color w:val="000000"/>
          <w:sz w:val="24"/>
          <w:szCs w:val="24"/>
        </w:rPr>
        <w:t>tutorial-vis</w:t>
      </w:r>
      <w:r>
        <w:rPr>
          <w:rFonts w:ascii="Arial" w:eastAsia="Times New Roman" w:hAnsi="Arial" w:cs="Arial"/>
          <w:color w:val="000000"/>
          <w:sz w:val="24"/>
          <w:szCs w:val="24"/>
        </w:rPr>
        <w:t xml:space="preserve"> application.</w:t>
      </w:r>
    </w:p>
    <w:p w14:paraId="230597C2" w14:textId="01EDAF4A" w:rsidR="00150A38" w:rsidRPr="003D11AD" w:rsidRDefault="00150A38" w:rsidP="00461ED3">
      <w:pPr>
        <w:pStyle w:val="ListParagraph"/>
        <w:numPr>
          <w:ilvl w:val="0"/>
          <w:numId w:val="4"/>
        </w:numPr>
        <w:shd w:val="clear" w:color="auto" w:fill="FFFFFF"/>
        <w:spacing w:beforeAutospacing="1" w:after="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Explore your data</w:t>
      </w:r>
    </w:p>
    <w:p w14:paraId="473E0ABF" w14:textId="4358D917" w:rsidR="00D3728C" w:rsidRPr="008F5ECF" w:rsidRDefault="00461ED3" w:rsidP="00D3728C">
      <w:pPr>
        <w:shd w:val="clear" w:color="auto" w:fill="FFFFFF"/>
        <w:spacing w:before="100" w:beforeAutospacing="1" w:after="100" w:afterAutospacing="1" w:line="384" w:lineRule="atLeast"/>
        <w:rPr>
          <w:rFonts w:ascii="Arial" w:eastAsia="Times New Roman" w:hAnsi="Arial" w:cs="Arial"/>
          <w:b/>
          <w:color w:val="000000"/>
          <w:sz w:val="44"/>
          <w:szCs w:val="44"/>
        </w:rPr>
      </w:pPr>
      <w:r w:rsidRPr="008F5ECF">
        <w:rPr>
          <w:rFonts w:ascii="Arial" w:eastAsia="Times New Roman" w:hAnsi="Arial" w:cs="Arial"/>
          <w:b/>
          <w:color w:val="000000"/>
          <w:sz w:val="44"/>
          <w:szCs w:val="44"/>
        </w:rPr>
        <w:t>What you need to set up</w:t>
      </w:r>
    </w:p>
    <w:p w14:paraId="06CA63BF" w14:textId="401D514A" w:rsidR="00461ED3" w:rsidRPr="00D3728C" w:rsidRDefault="00461ED3" w:rsidP="00D0790F">
      <w:pPr>
        <w:shd w:val="clear" w:color="auto" w:fill="FFFFFF"/>
        <w:spacing w:beforeAutospacing="1" w:after="0" w:afterAutospacing="1" w:line="240" w:lineRule="auto"/>
        <w:outlineLvl w:val="1"/>
        <w:rPr>
          <w:rFonts w:ascii="Arial" w:eastAsia="Times New Roman" w:hAnsi="Arial" w:cs="Arial"/>
          <w:color w:val="000000"/>
          <w:sz w:val="24"/>
          <w:szCs w:val="24"/>
        </w:rPr>
      </w:pPr>
      <w:r>
        <w:rPr>
          <w:rFonts w:ascii="Arial" w:eastAsia="Times New Roman" w:hAnsi="Arial" w:cs="Arial"/>
          <w:bCs/>
          <w:color w:val="000000"/>
          <w:sz w:val="24"/>
          <w:szCs w:val="24"/>
        </w:rPr>
        <w:t xml:space="preserve">You will need a Predix service instance of a </w:t>
      </w:r>
      <w:hyperlink r:id="rId8" w:history="1">
        <w:r w:rsidRPr="00BC6527">
          <w:rPr>
            <w:rStyle w:val="Hyperlink"/>
            <w:rFonts w:ascii="Arial" w:eastAsia="Times New Roman" w:hAnsi="Arial" w:cs="Arial"/>
            <w:bCs/>
            <w:sz w:val="24"/>
            <w:szCs w:val="24"/>
          </w:rPr>
          <w:t>Key-Value (Redis)</w:t>
        </w:r>
      </w:hyperlink>
      <w:r>
        <w:rPr>
          <w:rFonts w:ascii="Arial" w:eastAsia="Times New Roman" w:hAnsi="Arial" w:cs="Arial"/>
          <w:bCs/>
          <w:color w:val="000000"/>
          <w:sz w:val="24"/>
          <w:szCs w:val="24"/>
        </w:rPr>
        <w:t xml:space="preserve"> service and you’ll need to know its name.  You’ll also need a properly configured UAA instance.  </w:t>
      </w:r>
      <w:r w:rsidRPr="00D3728C">
        <w:rPr>
          <w:rFonts w:ascii="Arial" w:eastAsia="Times New Roman" w:hAnsi="Arial" w:cs="Arial"/>
          <w:color w:val="000000"/>
          <w:sz w:val="24"/>
          <w:szCs w:val="24"/>
        </w:rPr>
        <w:t xml:space="preserve">Please refer to </w:t>
      </w:r>
      <w:bookmarkStart w:id="0" w:name="_GoBack"/>
      <w:bookmarkEnd w:id="0"/>
      <w:r w:rsidRPr="00D3728C">
        <w:rPr>
          <w:rFonts w:ascii="Arial" w:eastAsia="Times New Roman" w:hAnsi="Arial" w:cs="Arial"/>
          <w:color w:val="000000"/>
          <w:sz w:val="24"/>
          <w:szCs w:val="24"/>
        </w:rPr>
        <w:t>the </w:t>
      </w:r>
      <w:hyperlink r:id="rId9" w:history="1">
        <w:r w:rsidRPr="00D3728C">
          <w:rPr>
            <w:rFonts w:ascii="Arial" w:eastAsia="Times New Roman" w:hAnsi="Arial" w:cs="Arial"/>
            <w:color w:val="2886AF"/>
            <w:sz w:val="24"/>
            <w:szCs w:val="24"/>
            <w:u w:val="single"/>
          </w:rPr>
          <w:t>Setting up a UAA service in Getting Started</w:t>
        </w:r>
      </w:hyperlink>
      <w:r w:rsidRPr="00D3728C">
        <w:rPr>
          <w:rFonts w:ascii="Arial" w:eastAsia="Times New Roman" w:hAnsi="Arial" w:cs="Arial"/>
          <w:color w:val="000000"/>
          <w:sz w:val="24"/>
          <w:szCs w:val="24"/>
        </w:rPr>
        <w:t xml:space="preserve"> to create your own clients, users and secrets for building the tutorial. </w:t>
      </w:r>
    </w:p>
    <w:p w14:paraId="08177404" w14:textId="77777777" w:rsidR="00461ED3" w:rsidRPr="003D11AD" w:rsidRDefault="00461ED3" w:rsidP="00461ED3">
      <w:pPr>
        <w:shd w:val="clear" w:color="auto" w:fill="FFFFFF"/>
        <w:spacing w:beforeAutospacing="1" w:after="0" w:afterAutospacing="1" w:line="240" w:lineRule="auto"/>
        <w:outlineLvl w:val="1"/>
        <w:rPr>
          <w:rFonts w:ascii="Arial" w:eastAsia="Times New Roman" w:hAnsi="Arial" w:cs="Arial"/>
          <w:bCs/>
          <w:color w:val="000000"/>
          <w:sz w:val="24"/>
          <w:szCs w:val="24"/>
        </w:rPr>
      </w:pPr>
    </w:p>
    <w:p w14:paraId="322F2F4F" w14:textId="3E688645" w:rsidR="00D3728C" w:rsidRPr="008F5ECF" w:rsidRDefault="00D3728C" w:rsidP="00D3728C">
      <w:pPr>
        <w:shd w:val="clear" w:color="auto" w:fill="FFFFFF"/>
        <w:spacing w:after="0" w:line="240" w:lineRule="auto"/>
        <w:textAlignment w:val="center"/>
        <w:rPr>
          <w:rFonts w:ascii="Arial" w:eastAsia="Times New Roman" w:hAnsi="Arial" w:cs="Arial"/>
          <w:b/>
          <w:color w:val="000000"/>
          <w:sz w:val="44"/>
          <w:szCs w:val="44"/>
        </w:rPr>
      </w:pPr>
      <w:r w:rsidRPr="008F5ECF">
        <w:rPr>
          <w:rFonts w:ascii="Arial" w:eastAsia="Times New Roman" w:hAnsi="Arial" w:cs="Arial"/>
          <w:b/>
          <w:color w:val="000000"/>
          <w:sz w:val="44"/>
          <w:szCs w:val="44"/>
        </w:rPr>
        <w:t>What you need to do</w:t>
      </w:r>
    </w:p>
    <w:p w14:paraId="00DD8BD4" w14:textId="52D3FF04" w:rsidR="00461ED3" w:rsidRPr="008F5ECF" w:rsidRDefault="00461ED3" w:rsidP="00D3728C">
      <w:pPr>
        <w:shd w:val="clear" w:color="auto" w:fill="FFFFFF"/>
        <w:spacing w:beforeAutospacing="1" w:after="0" w:afterAutospacing="1" w:line="240" w:lineRule="auto"/>
        <w:outlineLvl w:val="1"/>
        <w:rPr>
          <w:rFonts w:ascii="Arial" w:eastAsia="Times New Roman" w:hAnsi="Arial" w:cs="Arial"/>
          <w:b/>
          <w:bCs/>
          <w:color w:val="000000"/>
          <w:sz w:val="27"/>
          <w:szCs w:val="27"/>
        </w:rPr>
      </w:pPr>
      <w:r w:rsidRPr="008F5ECF">
        <w:rPr>
          <w:rFonts w:ascii="Arial" w:eastAsia="Times New Roman" w:hAnsi="Arial" w:cs="Arial"/>
          <w:b/>
          <w:bCs/>
          <w:color w:val="000000"/>
          <w:sz w:val="27"/>
          <w:szCs w:val="27"/>
        </w:rPr>
        <w:t>Create the tutorial-vis application</w:t>
      </w:r>
    </w:p>
    <w:p w14:paraId="5736AF15" w14:textId="4AF3D876" w:rsidR="00D3728C" w:rsidRPr="00D0790F" w:rsidRDefault="00D3728C" w:rsidP="00D3728C">
      <w:pPr>
        <w:shd w:val="clear" w:color="auto" w:fill="FFFFFF"/>
        <w:spacing w:beforeAutospacing="1" w:after="0" w:afterAutospacing="1" w:line="240" w:lineRule="auto"/>
        <w:outlineLvl w:val="1"/>
        <w:rPr>
          <w:rFonts w:ascii="Arial" w:eastAsia="Times New Roman" w:hAnsi="Arial" w:cs="Arial"/>
          <w:color w:val="000000"/>
          <w:sz w:val="24"/>
          <w:szCs w:val="24"/>
        </w:rPr>
      </w:pPr>
      <w:r w:rsidRPr="00D0790F">
        <w:rPr>
          <w:rFonts w:ascii="Arial" w:eastAsia="Times New Roman" w:hAnsi="Arial" w:cs="Arial"/>
          <w:b/>
          <w:bCs/>
          <w:color w:val="000000"/>
          <w:sz w:val="24"/>
          <w:szCs w:val="24"/>
        </w:rPr>
        <w:lastRenderedPageBreak/>
        <w:t xml:space="preserve">Update </w:t>
      </w:r>
      <w:r w:rsidR="002152D5" w:rsidRPr="00D0790F">
        <w:rPr>
          <w:rFonts w:ascii="Arial" w:eastAsia="Times New Roman" w:hAnsi="Arial" w:cs="Arial"/>
          <w:b/>
          <w:bCs/>
          <w:color w:val="000000"/>
          <w:sz w:val="24"/>
          <w:szCs w:val="24"/>
        </w:rPr>
        <w:t xml:space="preserve">URLs to the </w:t>
      </w:r>
      <w:r w:rsidRPr="00D0790F">
        <w:rPr>
          <w:rFonts w:ascii="Arial" w:eastAsia="Times New Roman" w:hAnsi="Arial" w:cs="Arial"/>
          <w:b/>
          <w:bCs/>
          <w:color w:val="000000"/>
          <w:sz w:val="24"/>
          <w:szCs w:val="24"/>
        </w:rPr>
        <w:t xml:space="preserve">REST </w:t>
      </w:r>
      <w:r w:rsidR="002152D5" w:rsidRPr="00D0790F">
        <w:rPr>
          <w:rFonts w:ascii="Arial" w:eastAsia="Times New Roman" w:hAnsi="Arial" w:cs="Arial"/>
          <w:b/>
          <w:bCs/>
          <w:color w:val="000000"/>
          <w:sz w:val="24"/>
          <w:szCs w:val="24"/>
        </w:rPr>
        <w:t>endpoints</w:t>
      </w:r>
      <w:r w:rsidRPr="00D0790F">
        <w:rPr>
          <w:rFonts w:ascii="Arial" w:eastAsia="Times New Roman" w:hAnsi="Arial" w:cs="Arial"/>
          <w:b/>
          <w:bCs/>
          <w:color w:val="000000"/>
          <w:sz w:val="24"/>
          <w:szCs w:val="24"/>
        </w:rPr>
        <w:t xml:space="preserve"> to get data</w:t>
      </w:r>
    </w:p>
    <w:p w14:paraId="67E79A1C" w14:textId="77777777" w:rsidR="00D3728C" w:rsidRPr="00D3728C" w:rsidRDefault="00D3728C" w:rsidP="00D3728C">
      <w:pPr>
        <w:shd w:val="clear" w:color="auto" w:fill="FFFFFF"/>
        <w:spacing w:before="100" w:beforeAutospacing="1" w:after="100" w:afterAutospacing="1" w:line="384" w:lineRule="atLeast"/>
        <w:rPr>
          <w:rFonts w:ascii="Arial" w:eastAsia="Times New Roman" w:hAnsi="Arial" w:cs="Arial"/>
          <w:color w:val="000000"/>
          <w:sz w:val="24"/>
          <w:szCs w:val="24"/>
        </w:rPr>
      </w:pPr>
      <w:r w:rsidRPr="00D3728C">
        <w:rPr>
          <w:rFonts w:ascii="Arial" w:eastAsia="Times New Roman" w:hAnsi="Arial" w:cs="Arial"/>
          <w:color w:val="000000"/>
          <w:sz w:val="24"/>
          <w:szCs w:val="24"/>
        </w:rPr>
        <w:t>For local testing, edit the steam-turbine-tutorial-vis\tasks\options\connect.js file and put the correct urls in the proxy section for your services.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D3728C" w:rsidRPr="00D3728C" w14:paraId="715F55F0" w14:textId="77777777" w:rsidTr="00D3728C">
        <w:tc>
          <w:tcPr>
            <w:tcW w:w="0" w:type="auto"/>
            <w:tcBorders>
              <w:top w:val="single" w:sz="6" w:space="0" w:color="D8D8D8"/>
              <w:left w:val="single" w:sz="6" w:space="0" w:color="D8D8D8"/>
              <w:bottom w:val="single" w:sz="6" w:space="0" w:color="D8D8D8"/>
              <w:right w:val="single" w:sz="6" w:space="0" w:color="D8D8D8"/>
            </w:tcBorders>
            <w:vAlign w:val="center"/>
            <w:hideMark/>
          </w:tcPr>
          <w:p w14:paraId="3B100A13" w14:textId="77777777" w:rsidR="00D3728C" w:rsidRPr="008F5ECF" w:rsidRDefault="00D3728C" w:rsidP="00D3728C">
            <w:pPr>
              <w:spacing w:beforeAutospacing="1" w:after="0" w:afterAutospacing="1" w:line="240" w:lineRule="auto"/>
              <w:rPr>
                <w:rFonts w:ascii="Arial" w:eastAsia="Times New Roman" w:hAnsi="Arial" w:cs="Arial"/>
                <w:sz w:val="20"/>
                <w:szCs w:val="20"/>
              </w:rPr>
            </w:pPr>
            <w:r w:rsidRPr="008F5ECF">
              <w:rPr>
                <w:rFonts w:ascii="Arial" w:eastAsia="Times New Roman" w:hAnsi="Arial" w:cs="Arial"/>
                <w:b/>
                <w:bCs/>
                <w:sz w:val="20"/>
                <w:szCs w:val="20"/>
              </w:rPr>
              <w:t>Sample connect.js proxy section</w:t>
            </w:r>
          </w:p>
        </w:tc>
      </w:tr>
      <w:tr w:rsidR="00D3728C" w:rsidRPr="00D3728C" w14:paraId="0F66FA75" w14:textId="77777777" w:rsidTr="00D3728C">
        <w:tc>
          <w:tcPr>
            <w:tcW w:w="0" w:type="auto"/>
            <w:tcBorders>
              <w:top w:val="single" w:sz="6" w:space="0" w:color="D8D8D8"/>
              <w:left w:val="single" w:sz="6" w:space="0" w:color="D8D8D8"/>
              <w:bottom w:val="single" w:sz="6" w:space="0" w:color="D8D8D8"/>
              <w:right w:val="single" w:sz="6" w:space="0" w:color="D8D8D8"/>
            </w:tcBorders>
            <w:vAlign w:val="center"/>
            <w:hideMark/>
          </w:tcPr>
          <w:p w14:paraId="7170CCA0" w14:textId="77777777" w:rsidR="00D3728C" w:rsidRPr="008F5ECF" w:rsidRDefault="00D3728C" w:rsidP="00D3728C">
            <w:pPr>
              <w:spacing w:beforeAutospacing="1" w:after="0" w:afterAutospacing="1" w:line="240" w:lineRule="auto"/>
              <w:rPr>
                <w:rFonts w:ascii="Arial" w:eastAsia="Times New Roman" w:hAnsi="Arial" w:cs="Arial"/>
                <w:sz w:val="20"/>
                <w:szCs w:val="20"/>
              </w:rPr>
            </w:pPr>
            <w:r w:rsidRPr="008F5ECF">
              <w:rPr>
                <w:rFonts w:ascii="Arial" w:eastAsia="Times New Roman" w:hAnsi="Arial" w:cs="Arial"/>
                <w:sz w:val="20"/>
                <w:szCs w:val="20"/>
              </w:rPr>
              <w:t>proxy: {</w:t>
            </w:r>
            <w:r w:rsidRPr="008F5ECF">
              <w:rPr>
                <w:rFonts w:ascii="Arial" w:eastAsia="Times New Roman" w:hAnsi="Arial" w:cs="Arial"/>
                <w:sz w:val="20"/>
                <w:szCs w:val="20"/>
              </w:rPr>
              <w:br/>
              <w:t>    '/api/asset': {</w:t>
            </w:r>
            <w:r w:rsidRPr="008F5ECF">
              <w:rPr>
                <w:rFonts w:ascii="Arial" w:eastAsia="Times New Roman" w:hAnsi="Arial" w:cs="Arial"/>
                <w:sz w:val="20"/>
                <w:szCs w:val="20"/>
              </w:rPr>
              <w:br/>
              <w:t>        url: 'https://</w:t>
            </w:r>
            <w:r w:rsidRPr="008F5ECF">
              <w:rPr>
                <w:rFonts w:ascii="Arial" w:eastAsia="Times New Roman" w:hAnsi="Arial" w:cs="Arial"/>
                <w:b/>
                <w:sz w:val="20"/>
                <w:szCs w:val="20"/>
              </w:rPr>
              <w:t>dt-tutorial-asset</w:t>
            </w:r>
            <w:r w:rsidRPr="008F5ECF">
              <w:rPr>
                <w:rFonts w:ascii="Arial" w:eastAsia="Times New Roman" w:hAnsi="Arial" w:cs="Arial"/>
                <w:sz w:val="20"/>
                <w:szCs w:val="20"/>
              </w:rPr>
              <w:t>.run.aws-usw02-pr.ice.predix.io',</w:t>
            </w:r>
            <w:r w:rsidRPr="008F5ECF">
              <w:rPr>
                <w:rFonts w:ascii="Arial" w:eastAsia="Times New Roman" w:hAnsi="Arial" w:cs="Arial"/>
                <w:sz w:val="20"/>
                <w:szCs w:val="20"/>
              </w:rPr>
              <w:br/>
              <w:t>        instanceId: 'foo',</w:t>
            </w:r>
            <w:r w:rsidRPr="008F5ECF">
              <w:rPr>
                <w:rFonts w:ascii="Arial" w:eastAsia="Times New Roman" w:hAnsi="Arial" w:cs="Arial"/>
                <w:sz w:val="20"/>
                <w:szCs w:val="20"/>
              </w:rPr>
              <w:br/>
              <w:t>        pathRewrite: {'^/api/asset': '/asset'}</w:t>
            </w:r>
            <w:r w:rsidRPr="008F5ECF">
              <w:rPr>
                <w:rFonts w:ascii="Arial" w:eastAsia="Times New Roman" w:hAnsi="Arial" w:cs="Arial"/>
                <w:sz w:val="20"/>
                <w:szCs w:val="20"/>
              </w:rPr>
              <w:br/>
              <w:t>    },</w:t>
            </w:r>
            <w:r w:rsidRPr="008F5ECF">
              <w:rPr>
                <w:rFonts w:ascii="Arial" w:eastAsia="Times New Roman" w:hAnsi="Arial" w:cs="Arial"/>
                <w:sz w:val="20"/>
                <w:szCs w:val="20"/>
              </w:rPr>
              <w:br/>
              <w:t>    '/api/result': {</w:t>
            </w:r>
            <w:r w:rsidRPr="008F5ECF">
              <w:rPr>
                <w:rFonts w:ascii="Arial" w:eastAsia="Times New Roman" w:hAnsi="Arial" w:cs="Arial"/>
                <w:sz w:val="20"/>
                <w:szCs w:val="20"/>
              </w:rPr>
              <w:br/>
              <w:t>        url: 'https://</w:t>
            </w:r>
            <w:r w:rsidRPr="008F5ECF">
              <w:rPr>
                <w:rFonts w:ascii="Arial" w:eastAsia="Times New Roman" w:hAnsi="Arial" w:cs="Arial"/>
                <w:b/>
                <w:sz w:val="20"/>
                <w:szCs w:val="20"/>
              </w:rPr>
              <w:t>dt-tutorial-result-persistence</w:t>
            </w:r>
            <w:r w:rsidRPr="008F5ECF">
              <w:rPr>
                <w:rFonts w:ascii="Arial" w:eastAsia="Times New Roman" w:hAnsi="Arial" w:cs="Arial"/>
                <w:sz w:val="20"/>
                <w:szCs w:val="20"/>
              </w:rPr>
              <w:t>.run.aws-usw02-pr.ice.predix.io',</w:t>
            </w:r>
            <w:r w:rsidRPr="008F5ECF">
              <w:rPr>
                <w:rFonts w:ascii="Arial" w:eastAsia="Times New Roman" w:hAnsi="Arial" w:cs="Arial"/>
                <w:sz w:val="20"/>
                <w:szCs w:val="20"/>
              </w:rPr>
              <w:br/>
              <w:t>        instanceId: 'foo',</w:t>
            </w:r>
            <w:r w:rsidRPr="008F5ECF">
              <w:rPr>
                <w:rFonts w:ascii="Arial" w:eastAsia="Times New Roman" w:hAnsi="Arial" w:cs="Arial"/>
                <w:sz w:val="20"/>
                <w:szCs w:val="20"/>
              </w:rPr>
              <w:br/>
              <w:t>        pathRewrite: {'^/api/result': '/api/analyticResults'}</w:t>
            </w:r>
            <w:r w:rsidRPr="008F5ECF">
              <w:rPr>
                <w:rFonts w:ascii="Arial" w:eastAsia="Times New Roman" w:hAnsi="Arial" w:cs="Arial"/>
                <w:sz w:val="20"/>
                <w:szCs w:val="20"/>
              </w:rPr>
              <w:br/>
              <w:t>    },</w:t>
            </w:r>
            <w:r w:rsidRPr="008F5ECF">
              <w:rPr>
                <w:rFonts w:ascii="Arial" w:eastAsia="Times New Roman" w:hAnsi="Arial" w:cs="Arial"/>
                <w:sz w:val="20"/>
                <w:szCs w:val="20"/>
              </w:rPr>
              <w:br/>
              <w:t>    '/ws/result': {</w:t>
            </w:r>
            <w:r w:rsidRPr="008F5ECF">
              <w:rPr>
                <w:rFonts w:ascii="Arial" w:eastAsia="Times New Roman" w:hAnsi="Arial" w:cs="Arial"/>
                <w:sz w:val="20"/>
                <w:szCs w:val="20"/>
              </w:rPr>
              <w:br/>
              <w:t>        url: 'https://</w:t>
            </w:r>
            <w:r w:rsidRPr="008F5ECF">
              <w:rPr>
                <w:rFonts w:ascii="Arial" w:eastAsia="Times New Roman" w:hAnsi="Arial" w:cs="Arial"/>
                <w:b/>
                <w:sz w:val="20"/>
                <w:szCs w:val="20"/>
              </w:rPr>
              <w:t>dt-tutorial-result-persistence</w:t>
            </w:r>
            <w:r w:rsidRPr="008F5ECF">
              <w:rPr>
                <w:rFonts w:ascii="Arial" w:eastAsia="Times New Roman" w:hAnsi="Arial" w:cs="Arial"/>
                <w:sz w:val="20"/>
                <w:szCs w:val="20"/>
              </w:rPr>
              <w:t>.run.aws-usw02-pr.ice.predix.io',</w:t>
            </w:r>
            <w:r w:rsidRPr="008F5ECF">
              <w:rPr>
                <w:rFonts w:ascii="Arial" w:eastAsia="Times New Roman" w:hAnsi="Arial" w:cs="Arial"/>
                <w:sz w:val="20"/>
                <w:szCs w:val="20"/>
              </w:rPr>
              <w:br/>
              <w:t>        instanceId: 'foo',</w:t>
            </w:r>
            <w:r w:rsidRPr="008F5ECF">
              <w:rPr>
                <w:rFonts w:ascii="Arial" w:eastAsia="Times New Roman" w:hAnsi="Arial" w:cs="Arial"/>
                <w:sz w:val="20"/>
                <w:szCs w:val="20"/>
              </w:rPr>
              <w:br/>
              <w:t>        pathRewrite: {'^/ws/result': '/ws'}</w:t>
            </w:r>
            <w:r w:rsidRPr="008F5ECF">
              <w:rPr>
                <w:rFonts w:ascii="Arial" w:eastAsia="Times New Roman" w:hAnsi="Arial" w:cs="Arial"/>
                <w:sz w:val="20"/>
                <w:szCs w:val="20"/>
              </w:rPr>
              <w:br/>
              <w:t>    }</w:t>
            </w:r>
            <w:r w:rsidRPr="008F5ECF">
              <w:rPr>
                <w:rFonts w:ascii="Arial" w:eastAsia="Times New Roman" w:hAnsi="Arial" w:cs="Arial"/>
                <w:sz w:val="20"/>
                <w:szCs w:val="20"/>
              </w:rPr>
              <w:br/>
              <w:t>}</w:t>
            </w:r>
          </w:p>
        </w:tc>
      </w:tr>
    </w:tbl>
    <w:p w14:paraId="7CA3165E" w14:textId="77777777" w:rsidR="002152D5" w:rsidRPr="00D0790F" w:rsidRDefault="002152D5" w:rsidP="00D3728C">
      <w:pPr>
        <w:shd w:val="clear" w:color="auto" w:fill="FFFFFF"/>
        <w:spacing w:beforeAutospacing="1" w:after="0" w:afterAutospacing="1" w:line="384" w:lineRule="atLeast"/>
        <w:rPr>
          <w:rFonts w:ascii="Arial" w:eastAsia="Times New Roman" w:hAnsi="Arial" w:cs="Arial"/>
          <w:b/>
          <w:color w:val="000000"/>
          <w:sz w:val="24"/>
          <w:szCs w:val="24"/>
        </w:rPr>
      </w:pPr>
      <w:r w:rsidRPr="00D0790F">
        <w:rPr>
          <w:rFonts w:ascii="Arial" w:eastAsia="Times New Roman" w:hAnsi="Arial" w:cs="Arial"/>
          <w:b/>
          <w:bCs/>
          <w:color w:val="000000"/>
          <w:sz w:val="24"/>
          <w:szCs w:val="24"/>
        </w:rPr>
        <w:t>Update</w:t>
      </w:r>
      <w:r w:rsidRPr="00D0790F">
        <w:rPr>
          <w:rFonts w:ascii="Arial" w:eastAsia="Times New Roman" w:hAnsi="Arial" w:cs="Arial"/>
          <w:b/>
          <w:color w:val="000000"/>
          <w:sz w:val="24"/>
          <w:szCs w:val="24"/>
        </w:rPr>
        <w:t xml:space="preserve"> proxy_pass URLs</w:t>
      </w:r>
    </w:p>
    <w:p w14:paraId="179E1960" w14:textId="07C40714" w:rsidR="00D3728C" w:rsidRPr="00D3728C" w:rsidRDefault="00D3728C" w:rsidP="00D3728C">
      <w:pPr>
        <w:shd w:val="clear" w:color="auto" w:fill="FFFFFF"/>
        <w:spacing w:beforeAutospacing="1" w:after="0" w:afterAutospacing="1" w:line="384" w:lineRule="atLeast"/>
        <w:rPr>
          <w:rFonts w:ascii="Arial" w:eastAsia="Times New Roman" w:hAnsi="Arial" w:cs="Arial"/>
          <w:color w:val="000000"/>
          <w:sz w:val="24"/>
          <w:szCs w:val="24"/>
        </w:rPr>
      </w:pPr>
      <w:r w:rsidRPr="00D3728C">
        <w:rPr>
          <w:rFonts w:ascii="Arial" w:eastAsia="Times New Roman" w:hAnsi="Arial" w:cs="Arial"/>
          <w:color w:val="000000"/>
          <w:sz w:val="24"/>
          <w:szCs w:val="24"/>
        </w:rPr>
        <w:t>Before pushing your vi</w:t>
      </w:r>
      <w:r w:rsidR="002E72B6">
        <w:rPr>
          <w:rFonts w:ascii="Arial" w:eastAsia="Times New Roman" w:hAnsi="Arial" w:cs="Arial"/>
          <w:color w:val="000000"/>
          <w:sz w:val="24"/>
          <w:szCs w:val="24"/>
        </w:rPr>
        <w:t>sualization</w:t>
      </w:r>
      <w:r w:rsidRPr="00D3728C">
        <w:rPr>
          <w:rFonts w:ascii="Arial" w:eastAsia="Times New Roman" w:hAnsi="Arial" w:cs="Arial"/>
          <w:color w:val="000000"/>
          <w:sz w:val="24"/>
          <w:szCs w:val="24"/>
        </w:rPr>
        <w:t xml:space="preserve"> app</w:t>
      </w:r>
      <w:r w:rsidR="002E72B6">
        <w:rPr>
          <w:rFonts w:ascii="Arial" w:eastAsia="Times New Roman" w:hAnsi="Arial" w:cs="Arial"/>
          <w:color w:val="000000"/>
          <w:sz w:val="24"/>
          <w:szCs w:val="24"/>
        </w:rPr>
        <w:t>lication</w:t>
      </w:r>
      <w:r w:rsidRPr="00D3728C">
        <w:rPr>
          <w:rFonts w:ascii="Arial" w:eastAsia="Times New Roman" w:hAnsi="Arial" w:cs="Arial"/>
          <w:color w:val="000000"/>
          <w:sz w:val="24"/>
          <w:szCs w:val="24"/>
        </w:rPr>
        <w:t xml:space="preserve"> to Predix, edit the steam-turbine-tutorial-vis\dist\nginx.conf file and put the correct urls in the proxy_pass section of location entries.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D3728C" w:rsidRPr="00D3728C" w14:paraId="63926FF4" w14:textId="77777777" w:rsidTr="00D3728C">
        <w:tc>
          <w:tcPr>
            <w:tcW w:w="0" w:type="auto"/>
            <w:tcBorders>
              <w:top w:val="single" w:sz="6" w:space="0" w:color="D8D8D8"/>
              <w:left w:val="single" w:sz="6" w:space="0" w:color="D8D8D8"/>
              <w:bottom w:val="single" w:sz="6" w:space="0" w:color="D8D8D8"/>
              <w:right w:val="single" w:sz="6" w:space="0" w:color="D8D8D8"/>
            </w:tcBorders>
            <w:vAlign w:val="center"/>
            <w:hideMark/>
          </w:tcPr>
          <w:p w14:paraId="274029DB" w14:textId="77777777" w:rsidR="00D3728C" w:rsidRPr="008F5ECF" w:rsidRDefault="00D3728C" w:rsidP="00D3728C">
            <w:pPr>
              <w:spacing w:beforeAutospacing="1" w:after="0" w:afterAutospacing="1" w:line="240" w:lineRule="auto"/>
              <w:rPr>
                <w:rFonts w:ascii="Arial" w:eastAsia="Times New Roman" w:hAnsi="Arial" w:cs="Arial"/>
                <w:sz w:val="20"/>
                <w:szCs w:val="20"/>
              </w:rPr>
            </w:pPr>
            <w:r w:rsidRPr="008F5ECF">
              <w:rPr>
                <w:rFonts w:ascii="Arial" w:eastAsia="Times New Roman" w:hAnsi="Arial" w:cs="Arial"/>
                <w:b/>
                <w:bCs/>
                <w:sz w:val="20"/>
                <w:szCs w:val="20"/>
              </w:rPr>
              <w:t>Sample nginx.conf locations</w:t>
            </w:r>
          </w:p>
        </w:tc>
      </w:tr>
      <w:tr w:rsidR="00D3728C" w:rsidRPr="00D3728C" w14:paraId="6D84204D" w14:textId="77777777" w:rsidTr="00D3728C">
        <w:tc>
          <w:tcPr>
            <w:tcW w:w="0" w:type="auto"/>
            <w:tcBorders>
              <w:top w:val="single" w:sz="6" w:space="0" w:color="D8D8D8"/>
              <w:left w:val="single" w:sz="6" w:space="0" w:color="D8D8D8"/>
              <w:bottom w:val="single" w:sz="6" w:space="0" w:color="D8D8D8"/>
              <w:right w:val="single" w:sz="6" w:space="0" w:color="D8D8D8"/>
            </w:tcBorders>
            <w:vAlign w:val="center"/>
            <w:hideMark/>
          </w:tcPr>
          <w:p w14:paraId="03DDC2BB" w14:textId="77777777" w:rsidR="00D3728C" w:rsidRPr="008F5ECF" w:rsidRDefault="00D3728C" w:rsidP="00D3728C">
            <w:pPr>
              <w:spacing w:beforeAutospacing="1" w:after="0" w:afterAutospacing="1" w:line="240" w:lineRule="auto"/>
              <w:rPr>
                <w:rFonts w:ascii="Arial" w:eastAsia="Times New Roman" w:hAnsi="Arial" w:cs="Arial"/>
                <w:sz w:val="20"/>
                <w:szCs w:val="20"/>
              </w:rPr>
            </w:pPr>
            <w:r w:rsidRPr="008F5ECF">
              <w:rPr>
                <w:rFonts w:ascii="Arial" w:eastAsia="Times New Roman" w:hAnsi="Arial" w:cs="Arial"/>
                <w:sz w:val="20"/>
                <w:szCs w:val="20"/>
              </w:rPr>
              <w:t># Any Api Call made should have bearer token set using set_access_token.lua file</w:t>
            </w:r>
            <w:r w:rsidRPr="008F5ECF">
              <w:rPr>
                <w:rFonts w:ascii="Arial" w:eastAsia="Times New Roman" w:hAnsi="Arial" w:cs="Arial"/>
                <w:sz w:val="20"/>
                <w:szCs w:val="20"/>
              </w:rPr>
              <w:br/>
              <w:t>location /api {</w:t>
            </w:r>
            <w:r w:rsidRPr="008F5ECF">
              <w:rPr>
                <w:rFonts w:ascii="Arial" w:eastAsia="Times New Roman" w:hAnsi="Arial" w:cs="Arial"/>
                <w:sz w:val="20"/>
                <w:szCs w:val="20"/>
              </w:rPr>
              <w:br/>
              <w:t>    access_by_lua_file &lt;%= ENV["APP_ROOT"] %&gt;/set_access_token.lua;</w:t>
            </w:r>
            <w:r w:rsidRPr="008F5ECF">
              <w:rPr>
                <w:rFonts w:ascii="Arial" w:eastAsia="Times New Roman" w:hAnsi="Arial" w:cs="Arial"/>
                <w:sz w:val="20"/>
                <w:szCs w:val="20"/>
              </w:rPr>
              <w:br/>
              <w:t>    proxy_set_header Authorization $user_token;</w:t>
            </w:r>
            <w:r w:rsidRPr="008F5ECF">
              <w:rPr>
                <w:rFonts w:ascii="Arial" w:eastAsia="Times New Roman" w:hAnsi="Arial" w:cs="Arial"/>
                <w:sz w:val="20"/>
                <w:szCs w:val="20"/>
              </w:rPr>
              <w:br/>
              <w:t>    location /api/asset {</w:t>
            </w:r>
            <w:r w:rsidRPr="008F5ECF">
              <w:rPr>
                <w:rFonts w:ascii="Arial" w:eastAsia="Times New Roman" w:hAnsi="Arial" w:cs="Arial"/>
                <w:sz w:val="20"/>
                <w:szCs w:val="20"/>
              </w:rPr>
              <w:br/>
              <w:t>      proxy_pass https://</w:t>
            </w:r>
            <w:r w:rsidRPr="008F5ECF">
              <w:rPr>
                <w:rFonts w:ascii="Arial" w:eastAsia="Times New Roman" w:hAnsi="Arial" w:cs="Arial"/>
                <w:b/>
                <w:sz w:val="20"/>
                <w:szCs w:val="20"/>
              </w:rPr>
              <w:t>dt-tutorial-asset</w:t>
            </w:r>
            <w:r w:rsidRPr="008F5ECF">
              <w:rPr>
                <w:rFonts w:ascii="Arial" w:eastAsia="Times New Roman" w:hAnsi="Arial" w:cs="Arial"/>
                <w:sz w:val="20"/>
                <w:szCs w:val="20"/>
              </w:rPr>
              <w:t>.run.aws-usw02-pr.ice.predix.io;</w:t>
            </w:r>
            <w:r w:rsidRPr="008F5ECF">
              <w:rPr>
                <w:rFonts w:ascii="Arial" w:eastAsia="Times New Roman" w:hAnsi="Arial" w:cs="Arial"/>
                <w:sz w:val="20"/>
                <w:szCs w:val="20"/>
              </w:rPr>
              <w:br/>
              <w:t>      rewrite /api/asset(.*) /asset$1 break;</w:t>
            </w:r>
            <w:r w:rsidRPr="008F5ECF">
              <w:rPr>
                <w:rFonts w:ascii="Arial" w:eastAsia="Times New Roman" w:hAnsi="Arial" w:cs="Arial"/>
                <w:sz w:val="20"/>
                <w:szCs w:val="20"/>
              </w:rPr>
              <w:br/>
              <w:t>    }</w:t>
            </w:r>
            <w:r w:rsidRPr="008F5ECF">
              <w:rPr>
                <w:rFonts w:ascii="Arial" w:eastAsia="Times New Roman" w:hAnsi="Arial" w:cs="Arial"/>
                <w:sz w:val="20"/>
                <w:szCs w:val="20"/>
              </w:rPr>
              <w:br/>
              <w:t>    location /api/result {</w:t>
            </w:r>
            <w:r w:rsidRPr="008F5ECF">
              <w:rPr>
                <w:rFonts w:ascii="Arial" w:eastAsia="Times New Roman" w:hAnsi="Arial" w:cs="Arial"/>
                <w:sz w:val="20"/>
                <w:szCs w:val="20"/>
              </w:rPr>
              <w:br/>
              <w:t>      proxy_pass https://</w:t>
            </w:r>
            <w:r w:rsidRPr="008F5ECF">
              <w:rPr>
                <w:rFonts w:ascii="Arial" w:eastAsia="Times New Roman" w:hAnsi="Arial" w:cs="Arial"/>
                <w:b/>
                <w:sz w:val="20"/>
                <w:szCs w:val="20"/>
              </w:rPr>
              <w:t>dt-tutorial-result-persistence</w:t>
            </w:r>
            <w:r w:rsidRPr="008F5ECF">
              <w:rPr>
                <w:rFonts w:ascii="Arial" w:eastAsia="Times New Roman" w:hAnsi="Arial" w:cs="Arial"/>
                <w:sz w:val="20"/>
                <w:szCs w:val="20"/>
              </w:rPr>
              <w:t>.run.aws-usw02-pr.ice.predix.io;</w:t>
            </w:r>
            <w:r w:rsidRPr="008F5ECF">
              <w:rPr>
                <w:rFonts w:ascii="Arial" w:eastAsia="Times New Roman" w:hAnsi="Arial" w:cs="Arial"/>
                <w:sz w:val="20"/>
                <w:szCs w:val="20"/>
              </w:rPr>
              <w:br/>
              <w:t>      rewrite /api/result(.*) /api/analyticResults$1 break;</w:t>
            </w:r>
            <w:r w:rsidRPr="008F5ECF">
              <w:rPr>
                <w:rFonts w:ascii="Arial" w:eastAsia="Times New Roman" w:hAnsi="Arial" w:cs="Arial"/>
                <w:sz w:val="20"/>
                <w:szCs w:val="20"/>
              </w:rPr>
              <w:br/>
              <w:t>    }</w:t>
            </w:r>
            <w:r w:rsidRPr="008F5ECF">
              <w:rPr>
                <w:rFonts w:ascii="Arial" w:eastAsia="Times New Roman" w:hAnsi="Arial" w:cs="Arial"/>
                <w:sz w:val="20"/>
                <w:szCs w:val="20"/>
              </w:rPr>
              <w:br/>
              <w:t>}</w:t>
            </w:r>
            <w:r w:rsidRPr="008F5ECF">
              <w:rPr>
                <w:rFonts w:ascii="Arial" w:eastAsia="Times New Roman" w:hAnsi="Arial" w:cs="Arial"/>
                <w:sz w:val="20"/>
                <w:szCs w:val="20"/>
              </w:rPr>
              <w:br/>
              <w:t>location /ws {</w:t>
            </w:r>
            <w:r w:rsidRPr="008F5ECF">
              <w:rPr>
                <w:rFonts w:ascii="Arial" w:eastAsia="Times New Roman" w:hAnsi="Arial" w:cs="Arial"/>
                <w:sz w:val="20"/>
                <w:szCs w:val="20"/>
              </w:rPr>
              <w:br/>
              <w:t>    access_by_lua_file &lt;%= ENV["APP_ROOT"] %&gt;/set_access_token.lua;</w:t>
            </w:r>
            <w:r w:rsidRPr="008F5ECF">
              <w:rPr>
                <w:rFonts w:ascii="Arial" w:eastAsia="Times New Roman" w:hAnsi="Arial" w:cs="Arial"/>
                <w:sz w:val="20"/>
                <w:szCs w:val="20"/>
              </w:rPr>
              <w:br/>
              <w:t>    proxy_http_version 1.1;</w:t>
            </w:r>
            <w:r w:rsidRPr="008F5ECF">
              <w:rPr>
                <w:rFonts w:ascii="Arial" w:eastAsia="Times New Roman" w:hAnsi="Arial" w:cs="Arial"/>
                <w:sz w:val="20"/>
                <w:szCs w:val="20"/>
              </w:rPr>
              <w:br/>
              <w:t>    proxy_set_header Authorization $user_token;</w:t>
            </w:r>
            <w:r w:rsidRPr="008F5ECF">
              <w:rPr>
                <w:rFonts w:ascii="Arial" w:eastAsia="Times New Roman" w:hAnsi="Arial" w:cs="Arial"/>
                <w:sz w:val="20"/>
                <w:szCs w:val="20"/>
              </w:rPr>
              <w:br/>
              <w:t>    proxy_set_header Connection "upgrade";</w:t>
            </w:r>
            <w:r w:rsidRPr="008F5ECF">
              <w:rPr>
                <w:rFonts w:ascii="Arial" w:eastAsia="Times New Roman" w:hAnsi="Arial" w:cs="Arial"/>
                <w:sz w:val="20"/>
                <w:szCs w:val="20"/>
              </w:rPr>
              <w:br/>
            </w:r>
            <w:r w:rsidRPr="008F5ECF">
              <w:rPr>
                <w:rFonts w:ascii="Arial" w:eastAsia="Times New Roman" w:hAnsi="Arial" w:cs="Arial"/>
                <w:sz w:val="20"/>
                <w:szCs w:val="20"/>
              </w:rPr>
              <w:lastRenderedPageBreak/>
              <w:t>    proxy_set_header Upgrade $http_upgrade;</w:t>
            </w:r>
            <w:r w:rsidRPr="008F5ECF">
              <w:rPr>
                <w:rFonts w:ascii="Arial" w:eastAsia="Times New Roman" w:hAnsi="Arial" w:cs="Arial"/>
                <w:sz w:val="20"/>
                <w:szCs w:val="20"/>
              </w:rPr>
              <w:br/>
              <w:t>    proxy_read_timeout 120s;</w:t>
            </w:r>
            <w:r w:rsidRPr="008F5ECF">
              <w:rPr>
                <w:rFonts w:ascii="Arial" w:eastAsia="Times New Roman" w:hAnsi="Arial" w:cs="Arial"/>
                <w:sz w:val="20"/>
                <w:szCs w:val="20"/>
              </w:rPr>
              <w:br/>
              <w:t>    location /ws/result {</w:t>
            </w:r>
            <w:r w:rsidRPr="008F5ECF">
              <w:rPr>
                <w:rFonts w:ascii="Arial" w:eastAsia="Times New Roman" w:hAnsi="Arial" w:cs="Arial"/>
                <w:sz w:val="20"/>
                <w:szCs w:val="20"/>
              </w:rPr>
              <w:br/>
              <w:t>      proxy_pass https://</w:t>
            </w:r>
            <w:r w:rsidRPr="008F5ECF">
              <w:rPr>
                <w:rFonts w:ascii="Arial" w:eastAsia="Times New Roman" w:hAnsi="Arial" w:cs="Arial"/>
                <w:b/>
                <w:sz w:val="20"/>
                <w:szCs w:val="20"/>
              </w:rPr>
              <w:t>dt-tutorial-result-persistence</w:t>
            </w:r>
            <w:r w:rsidRPr="008F5ECF">
              <w:rPr>
                <w:rFonts w:ascii="Arial" w:eastAsia="Times New Roman" w:hAnsi="Arial" w:cs="Arial"/>
                <w:sz w:val="20"/>
                <w:szCs w:val="20"/>
              </w:rPr>
              <w:t>.run.aws-usw02-pr.ice.predix.io;</w:t>
            </w:r>
            <w:r w:rsidRPr="008F5ECF">
              <w:rPr>
                <w:rFonts w:ascii="Arial" w:eastAsia="Times New Roman" w:hAnsi="Arial" w:cs="Arial"/>
                <w:sz w:val="20"/>
                <w:szCs w:val="20"/>
              </w:rPr>
              <w:br/>
              <w:t>      rewrite /ws/result(.*) /ws$1 break;</w:t>
            </w:r>
            <w:r w:rsidRPr="008F5ECF">
              <w:rPr>
                <w:rFonts w:ascii="Arial" w:eastAsia="Times New Roman" w:hAnsi="Arial" w:cs="Arial"/>
                <w:sz w:val="20"/>
                <w:szCs w:val="20"/>
              </w:rPr>
              <w:br/>
              <w:t>    }</w:t>
            </w:r>
            <w:r w:rsidRPr="008F5ECF">
              <w:rPr>
                <w:rFonts w:ascii="Arial" w:eastAsia="Times New Roman" w:hAnsi="Arial" w:cs="Arial"/>
                <w:sz w:val="20"/>
                <w:szCs w:val="20"/>
              </w:rPr>
              <w:br/>
              <w:t>}</w:t>
            </w:r>
          </w:p>
        </w:tc>
      </w:tr>
    </w:tbl>
    <w:p w14:paraId="2AEFB247" w14:textId="5A830B6B" w:rsidR="00D255A9" w:rsidRDefault="00D255A9" w:rsidP="00D3728C">
      <w:pPr>
        <w:shd w:val="clear" w:color="auto" w:fill="FFFFFF"/>
        <w:spacing w:before="100" w:beforeAutospacing="1" w:after="100" w:afterAutospacing="1" w:line="384" w:lineRule="atLeast"/>
        <w:rPr>
          <w:rFonts w:ascii="Arial" w:eastAsia="Times New Roman" w:hAnsi="Arial" w:cs="Arial"/>
          <w:bCs/>
          <w:color w:val="000000"/>
          <w:sz w:val="24"/>
          <w:szCs w:val="24"/>
        </w:rPr>
      </w:pPr>
      <w:r>
        <w:rPr>
          <w:rFonts w:ascii="Arial" w:eastAsia="Times New Roman" w:hAnsi="Arial" w:cs="Arial"/>
          <w:bCs/>
          <w:color w:val="000000"/>
          <w:sz w:val="24"/>
          <w:szCs w:val="24"/>
        </w:rPr>
        <w:lastRenderedPageBreak/>
        <w:t>Also in the nginx.conf</w:t>
      </w:r>
      <w:r w:rsidR="002B7F9C">
        <w:rPr>
          <w:rFonts w:ascii="Arial" w:eastAsia="Times New Roman" w:hAnsi="Arial" w:cs="Arial"/>
          <w:bCs/>
          <w:color w:val="000000"/>
          <w:sz w:val="24"/>
          <w:szCs w:val="24"/>
        </w:rPr>
        <w:t xml:space="preserve"> file</w:t>
      </w:r>
      <w:r>
        <w:rPr>
          <w:rFonts w:ascii="Arial" w:eastAsia="Times New Roman" w:hAnsi="Arial" w:cs="Arial"/>
          <w:bCs/>
          <w:color w:val="000000"/>
          <w:sz w:val="24"/>
          <w:szCs w:val="24"/>
        </w:rPr>
        <w:t xml:space="preserve">, there is a variable called $client_id.  Its value should be the UAA client </w:t>
      </w:r>
      <w:r w:rsidR="009C7FE1">
        <w:rPr>
          <w:rFonts w:ascii="Arial" w:eastAsia="Times New Roman" w:hAnsi="Arial" w:cs="Arial"/>
          <w:bCs/>
          <w:color w:val="000000"/>
          <w:sz w:val="24"/>
          <w:szCs w:val="24"/>
        </w:rPr>
        <w:t xml:space="preserve">id </w:t>
      </w:r>
      <w:r>
        <w:rPr>
          <w:rFonts w:ascii="Arial" w:eastAsia="Times New Roman" w:hAnsi="Arial" w:cs="Arial"/>
          <w:bCs/>
          <w:color w:val="000000"/>
          <w:sz w:val="24"/>
          <w:szCs w:val="24"/>
        </w:rPr>
        <w:t xml:space="preserve">that you wish to handle this authorization.  </w:t>
      </w:r>
      <w:r w:rsidR="007627FB">
        <w:rPr>
          <w:rFonts w:ascii="Arial" w:eastAsia="Times New Roman" w:hAnsi="Arial" w:cs="Arial"/>
          <w:bCs/>
          <w:color w:val="000000"/>
          <w:sz w:val="24"/>
          <w:szCs w:val="24"/>
        </w:rPr>
        <w:t>For this tutorial, i</w:t>
      </w:r>
      <w:r>
        <w:rPr>
          <w:rFonts w:ascii="Arial" w:eastAsia="Times New Roman" w:hAnsi="Arial" w:cs="Arial"/>
          <w:bCs/>
          <w:color w:val="000000"/>
          <w:sz w:val="24"/>
          <w:szCs w:val="24"/>
        </w:rPr>
        <w:t xml:space="preserve">t should be set to “tutorial-user”.  If you set up your UAA service differently than how the Getting Started suggested, then this is the time to ensure that your </w:t>
      </w:r>
      <w:r w:rsidR="002B7F9C">
        <w:rPr>
          <w:rFonts w:ascii="Arial" w:eastAsia="Times New Roman" w:hAnsi="Arial" w:cs="Arial"/>
          <w:bCs/>
          <w:color w:val="000000"/>
          <w:sz w:val="24"/>
          <w:szCs w:val="24"/>
        </w:rPr>
        <w:t>$client_id variable here</w:t>
      </w:r>
      <w:r>
        <w:rPr>
          <w:rFonts w:ascii="Arial" w:eastAsia="Times New Roman" w:hAnsi="Arial" w:cs="Arial"/>
          <w:bCs/>
          <w:color w:val="000000"/>
          <w:sz w:val="24"/>
          <w:szCs w:val="24"/>
        </w:rPr>
        <w:t xml:space="preserve"> is set correctly.</w:t>
      </w:r>
    </w:p>
    <w:p w14:paraId="00D815CC" w14:textId="299D2789" w:rsidR="00B07D8C" w:rsidRPr="00461ED3" w:rsidRDefault="00B07D8C" w:rsidP="00D3728C">
      <w:pPr>
        <w:shd w:val="clear" w:color="auto" w:fill="FFFFFF"/>
        <w:spacing w:before="100" w:beforeAutospacing="1" w:after="100" w:afterAutospacing="1" w:line="384" w:lineRule="atLeast"/>
        <w:rPr>
          <w:rFonts w:ascii="Arial" w:eastAsia="Times New Roman" w:hAnsi="Arial" w:cs="Arial"/>
          <w:color w:val="000000"/>
          <w:sz w:val="24"/>
          <w:szCs w:val="24"/>
        </w:rPr>
      </w:pPr>
      <w:r w:rsidRPr="00D0790F">
        <w:rPr>
          <w:rFonts w:ascii="Arial" w:eastAsia="Times New Roman" w:hAnsi="Arial" w:cs="Arial"/>
          <w:b/>
          <w:bCs/>
          <w:color w:val="000000"/>
          <w:sz w:val="24"/>
          <w:szCs w:val="24"/>
        </w:rPr>
        <w:t>Install, Build, and Deploy</w:t>
      </w:r>
    </w:p>
    <w:p w14:paraId="4A55950F" w14:textId="79782A09" w:rsidR="00F46AB9" w:rsidRDefault="00F46AB9" w:rsidP="00D3728C">
      <w:p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If you are behind a corporate firewall, then you’ll need to configure your proxy in three places:</w:t>
      </w:r>
    </w:p>
    <w:p w14:paraId="11F1903C" w14:textId="7BBA10EE" w:rsidR="00F46AB9" w:rsidRDefault="00F46AB9" w:rsidP="00D0790F">
      <w:pPr>
        <w:pStyle w:val="ListParagraph"/>
        <w:numPr>
          <w:ilvl w:val="0"/>
          <w:numId w:val="2"/>
        </w:num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Environment – you’ll need to </w:t>
      </w:r>
      <w:r w:rsidR="008F5ECF">
        <w:rPr>
          <w:rFonts w:ascii="Arial" w:eastAsia="Times New Roman" w:hAnsi="Arial" w:cs="Arial"/>
          <w:color w:val="000000"/>
          <w:sz w:val="24"/>
          <w:szCs w:val="24"/>
        </w:rPr>
        <w:t xml:space="preserve">effectively </w:t>
      </w:r>
      <w:r>
        <w:rPr>
          <w:rFonts w:ascii="Arial" w:eastAsia="Times New Roman" w:hAnsi="Arial" w:cs="Arial"/>
          <w:color w:val="000000"/>
          <w:sz w:val="24"/>
          <w:szCs w:val="24"/>
        </w:rPr>
        <w:t>“set http_proxy=http://{your-proxy-host}:{your-http-proxy-port}” and “set https_proxy=http://{your-https-proxy-host}:{your-https-proxy-port}”.</w:t>
      </w:r>
    </w:p>
    <w:p w14:paraId="65920716" w14:textId="4634FBC9" w:rsidR="00F46AB9" w:rsidRDefault="00F46AB9" w:rsidP="00F46AB9">
      <w:pPr>
        <w:pStyle w:val="ListParagraph"/>
        <w:numPr>
          <w:ilvl w:val="0"/>
          <w:numId w:val="2"/>
        </w:num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Node/npm – you’ll need to:</w:t>
      </w:r>
    </w:p>
    <w:tbl>
      <w:tblPr>
        <w:tblStyle w:val="TableGrid"/>
        <w:tblW w:w="0" w:type="auto"/>
        <w:tblInd w:w="720" w:type="dxa"/>
        <w:tblLook w:val="04A0" w:firstRow="1" w:lastRow="0" w:firstColumn="1" w:lastColumn="0" w:noHBand="0" w:noVBand="1"/>
      </w:tblPr>
      <w:tblGrid>
        <w:gridCol w:w="8630"/>
      </w:tblGrid>
      <w:tr w:rsidR="00F46AB9" w14:paraId="43F1DF38" w14:textId="77777777" w:rsidTr="00F46AB9">
        <w:tc>
          <w:tcPr>
            <w:tcW w:w="9350" w:type="dxa"/>
          </w:tcPr>
          <w:p w14:paraId="20D5C4F6" w14:textId="6884B5EB" w:rsidR="00F46AB9" w:rsidRPr="008F5ECF" w:rsidRDefault="00F46AB9" w:rsidP="008F5ECF">
            <w:pPr>
              <w:spacing w:before="100" w:beforeAutospacing="1" w:after="100" w:afterAutospacing="1"/>
              <w:rPr>
                <w:rFonts w:ascii="Arial" w:eastAsia="Times New Roman" w:hAnsi="Arial" w:cs="Arial"/>
                <w:color w:val="000000"/>
                <w:sz w:val="20"/>
                <w:szCs w:val="20"/>
              </w:rPr>
            </w:pPr>
            <w:r w:rsidRPr="008F5ECF">
              <w:rPr>
                <w:rFonts w:ascii="Arial" w:eastAsia="Times New Roman" w:hAnsi="Arial" w:cs="Arial"/>
                <w:color w:val="000000"/>
                <w:sz w:val="20"/>
                <w:szCs w:val="20"/>
              </w:rPr>
              <w:t>npm config set proxy http://{your-http-proxy-host}:{your-http-proxy-port}</w:t>
            </w:r>
            <w:r w:rsidRPr="008F5ECF">
              <w:rPr>
                <w:rFonts w:ascii="Arial" w:eastAsia="Times New Roman" w:hAnsi="Arial" w:cs="Arial"/>
                <w:color w:val="000000"/>
                <w:sz w:val="20"/>
                <w:szCs w:val="20"/>
              </w:rPr>
              <w:br/>
              <w:t>npm config set https-proxy http://{your-https-proxy-host}:{your-https-proxy-port}</w:t>
            </w:r>
          </w:p>
        </w:tc>
      </w:tr>
    </w:tbl>
    <w:p w14:paraId="7602CC00" w14:textId="55B53BA0" w:rsidR="00F46AB9" w:rsidRPr="00F46AB9" w:rsidRDefault="00F46AB9" w:rsidP="00596A77">
      <w:pPr>
        <w:pStyle w:val="ListParagraph"/>
        <w:numPr>
          <w:ilvl w:val="0"/>
          <w:numId w:val="2"/>
        </w:numPr>
        <w:shd w:val="clear" w:color="auto" w:fill="FFFFFF"/>
        <w:spacing w:before="100" w:beforeAutospacing="1" w:after="100" w:afterAutospacing="1" w:line="384" w:lineRule="atLeast"/>
        <w:rPr>
          <w:rFonts w:ascii="Arial" w:eastAsia="Times New Roman" w:hAnsi="Arial" w:cs="Arial"/>
          <w:color w:val="000000"/>
          <w:sz w:val="24"/>
          <w:szCs w:val="24"/>
        </w:rPr>
      </w:pPr>
      <w:r w:rsidRPr="00F46AB9">
        <w:rPr>
          <w:rFonts w:ascii="Arial" w:eastAsia="Times New Roman" w:hAnsi="Arial" w:cs="Arial"/>
          <w:color w:val="000000"/>
          <w:sz w:val="24"/>
          <w:szCs w:val="24"/>
        </w:rPr>
        <w:t>Bower – your .bowerrc file will need to contain these key/value pairs:</w:t>
      </w:r>
    </w:p>
    <w:tbl>
      <w:tblPr>
        <w:tblStyle w:val="TableGrid"/>
        <w:tblW w:w="0" w:type="auto"/>
        <w:tblInd w:w="720" w:type="dxa"/>
        <w:tblLook w:val="04A0" w:firstRow="1" w:lastRow="0" w:firstColumn="1" w:lastColumn="0" w:noHBand="0" w:noVBand="1"/>
      </w:tblPr>
      <w:tblGrid>
        <w:gridCol w:w="8630"/>
      </w:tblGrid>
      <w:tr w:rsidR="00F46AB9" w14:paraId="042586AA" w14:textId="77777777" w:rsidTr="00F46AB9">
        <w:tc>
          <w:tcPr>
            <w:tcW w:w="9350" w:type="dxa"/>
          </w:tcPr>
          <w:p w14:paraId="4A3591C1" w14:textId="50AAE4B1" w:rsidR="00F46AB9" w:rsidRPr="008F5ECF" w:rsidRDefault="00F46AB9" w:rsidP="008F5ECF">
            <w:pPr>
              <w:spacing w:before="100" w:beforeAutospacing="1" w:after="100" w:afterAutospacing="1"/>
              <w:rPr>
                <w:rFonts w:ascii="Arial" w:eastAsia="Times New Roman" w:hAnsi="Arial" w:cs="Arial"/>
                <w:color w:val="000000"/>
                <w:sz w:val="20"/>
                <w:szCs w:val="20"/>
              </w:rPr>
            </w:pPr>
            <w:r w:rsidRPr="008F5ECF">
              <w:rPr>
                <w:rFonts w:ascii="Arial" w:eastAsia="Times New Roman" w:hAnsi="Arial" w:cs="Arial"/>
                <w:color w:val="000000"/>
                <w:sz w:val="20"/>
                <w:szCs w:val="20"/>
              </w:rPr>
              <w:t>{</w:t>
            </w:r>
            <w:r w:rsidRPr="008F5ECF">
              <w:rPr>
                <w:rFonts w:ascii="Arial" w:eastAsia="Times New Roman" w:hAnsi="Arial" w:cs="Arial"/>
                <w:color w:val="000000"/>
                <w:sz w:val="20"/>
                <w:szCs w:val="20"/>
              </w:rPr>
              <w:br/>
            </w:r>
            <w:r w:rsidRPr="008F5ECF">
              <w:rPr>
                <w:rFonts w:ascii="Arial" w:eastAsia="Times New Roman" w:hAnsi="Arial" w:cs="Arial"/>
                <w:color w:val="000000"/>
                <w:sz w:val="20"/>
                <w:szCs w:val="20"/>
              </w:rPr>
              <w:tab/>
              <w:t>"proxy":"http://</w:t>
            </w:r>
            <w:r w:rsidR="00CC32CF" w:rsidRPr="008F5ECF">
              <w:rPr>
                <w:rFonts w:ascii="Arial" w:eastAsia="Times New Roman" w:hAnsi="Arial" w:cs="Arial"/>
                <w:color w:val="000000"/>
                <w:sz w:val="20"/>
                <w:szCs w:val="20"/>
              </w:rPr>
              <w:t>{your-http-proxy-host}:{your-http-proxy-port}</w:t>
            </w:r>
            <w:r w:rsidRPr="008F5ECF">
              <w:rPr>
                <w:rFonts w:ascii="Arial" w:eastAsia="Times New Roman" w:hAnsi="Arial" w:cs="Arial"/>
                <w:color w:val="000000"/>
                <w:sz w:val="20"/>
                <w:szCs w:val="20"/>
              </w:rPr>
              <w:t>",</w:t>
            </w:r>
            <w:r w:rsidRPr="008F5ECF">
              <w:rPr>
                <w:rFonts w:ascii="Arial" w:eastAsia="Times New Roman" w:hAnsi="Arial" w:cs="Arial"/>
                <w:color w:val="000000"/>
                <w:sz w:val="20"/>
                <w:szCs w:val="20"/>
              </w:rPr>
              <w:br/>
            </w:r>
            <w:r w:rsidRPr="008F5ECF">
              <w:rPr>
                <w:rFonts w:ascii="Arial" w:eastAsia="Times New Roman" w:hAnsi="Arial" w:cs="Arial"/>
                <w:color w:val="000000"/>
                <w:sz w:val="20"/>
                <w:szCs w:val="20"/>
              </w:rPr>
              <w:tab/>
              <w:t>"https-proxy":"http://</w:t>
            </w:r>
            <w:r w:rsidR="00CC32CF" w:rsidRPr="008F5ECF">
              <w:rPr>
                <w:rFonts w:ascii="Arial" w:eastAsia="Times New Roman" w:hAnsi="Arial" w:cs="Arial"/>
                <w:color w:val="000000"/>
                <w:sz w:val="20"/>
                <w:szCs w:val="20"/>
              </w:rPr>
              <w:t>{your-https-proxy-host}:{your-https-proxy-port}</w:t>
            </w:r>
            <w:r w:rsidRPr="008F5ECF">
              <w:rPr>
                <w:rFonts w:ascii="Arial" w:eastAsia="Times New Roman" w:hAnsi="Arial" w:cs="Arial"/>
                <w:color w:val="000000"/>
                <w:sz w:val="20"/>
                <w:szCs w:val="20"/>
              </w:rPr>
              <w:t>",</w:t>
            </w:r>
            <w:r w:rsidRPr="008F5ECF">
              <w:rPr>
                <w:rFonts w:ascii="Arial" w:eastAsia="Times New Roman" w:hAnsi="Arial" w:cs="Arial"/>
                <w:color w:val="000000"/>
                <w:sz w:val="20"/>
                <w:szCs w:val="20"/>
              </w:rPr>
              <w:br/>
              <w:t>}</w:t>
            </w:r>
          </w:p>
        </w:tc>
      </w:tr>
    </w:tbl>
    <w:p w14:paraId="7CC8F545" w14:textId="129A73B5" w:rsidR="00D3728C" w:rsidRPr="00D3728C" w:rsidRDefault="00D3728C" w:rsidP="00D3728C">
      <w:pPr>
        <w:shd w:val="clear" w:color="auto" w:fill="FFFFFF"/>
        <w:spacing w:before="100" w:beforeAutospacing="1" w:after="100" w:afterAutospacing="1" w:line="384" w:lineRule="atLeast"/>
        <w:rPr>
          <w:rFonts w:ascii="Arial" w:eastAsia="Times New Roman" w:hAnsi="Arial" w:cs="Arial"/>
          <w:color w:val="000000"/>
          <w:sz w:val="24"/>
          <w:szCs w:val="24"/>
        </w:rPr>
      </w:pPr>
      <w:r w:rsidRPr="00D3728C">
        <w:rPr>
          <w:rFonts w:ascii="Arial" w:eastAsia="Times New Roman" w:hAnsi="Arial" w:cs="Arial"/>
          <w:color w:val="000000"/>
          <w:sz w:val="24"/>
          <w:szCs w:val="24"/>
        </w:rPr>
        <w:t>In the top level directory in the visualization section, run "npm install", "bower install", and "grunt dist" to install dependencies and package the project.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D3728C" w:rsidRPr="00D3728C" w14:paraId="07A174C3" w14:textId="77777777" w:rsidTr="00D3728C">
        <w:tc>
          <w:tcPr>
            <w:tcW w:w="0" w:type="auto"/>
            <w:tcBorders>
              <w:top w:val="single" w:sz="6" w:space="0" w:color="D8D8D8"/>
              <w:left w:val="single" w:sz="6" w:space="0" w:color="D8D8D8"/>
              <w:bottom w:val="single" w:sz="6" w:space="0" w:color="D8D8D8"/>
              <w:right w:val="single" w:sz="6" w:space="0" w:color="D8D8D8"/>
            </w:tcBorders>
            <w:vAlign w:val="center"/>
            <w:hideMark/>
          </w:tcPr>
          <w:p w14:paraId="447640D1" w14:textId="77777777" w:rsidR="00D3728C" w:rsidRPr="008F5ECF" w:rsidRDefault="00D3728C" w:rsidP="00D3728C">
            <w:pPr>
              <w:spacing w:beforeAutospacing="1" w:after="0" w:afterAutospacing="1" w:line="240" w:lineRule="auto"/>
              <w:rPr>
                <w:rFonts w:ascii="Arial" w:eastAsia="Times New Roman" w:hAnsi="Arial" w:cs="Arial"/>
                <w:sz w:val="20"/>
                <w:szCs w:val="20"/>
              </w:rPr>
            </w:pPr>
            <w:r w:rsidRPr="008F5ECF">
              <w:rPr>
                <w:rFonts w:ascii="Arial" w:eastAsia="Times New Roman" w:hAnsi="Arial" w:cs="Arial"/>
                <w:sz w:val="20"/>
                <w:szCs w:val="20"/>
              </w:rPr>
              <w:t>C:\steam-turbine-tutorial-vis&gt;npm install</w:t>
            </w:r>
            <w:r w:rsidRPr="008F5ECF">
              <w:rPr>
                <w:rFonts w:ascii="Arial" w:eastAsia="Times New Roman" w:hAnsi="Arial" w:cs="Arial"/>
                <w:sz w:val="20"/>
                <w:szCs w:val="20"/>
              </w:rPr>
              <w:br/>
              <w:t>C:\steam-turbine-tutorial-vis&gt;bower install</w:t>
            </w:r>
            <w:r w:rsidRPr="008F5ECF">
              <w:rPr>
                <w:rFonts w:ascii="Arial" w:eastAsia="Times New Roman" w:hAnsi="Arial" w:cs="Arial"/>
                <w:sz w:val="20"/>
                <w:szCs w:val="20"/>
              </w:rPr>
              <w:br/>
              <w:t>C:\steam-turbine-tutorial-vis&gt;grunt dist</w:t>
            </w:r>
          </w:p>
        </w:tc>
      </w:tr>
    </w:tbl>
    <w:p w14:paraId="10E5D246" w14:textId="361DA5CB" w:rsidR="00CC32CF" w:rsidRDefault="00CC32CF" w:rsidP="00D0790F">
      <w:pPr>
        <w:pStyle w:val="ListParagraph"/>
        <w:numPr>
          <w:ilvl w:val="0"/>
          <w:numId w:val="3"/>
        </w:numPr>
        <w:shd w:val="clear" w:color="auto" w:fill="FFFFFF"/>
        <w:spacing w:before="100" w:beforeAutospacing="1" w:after="100" w:afterAutospacing="1" w:line="384" w:lineRule="atLeast"/>
        <w:rPr>
          <w:rFonts w:ascii="Arial" w:eastAsia="Times New Roman" w:hAnsi="Arial" w:cs="Arial"/>
          <w:color w:val="000000"/>
          <w:sz w:val="24"/>
          <w:szCs w:val="24"/>
        </w:rPr>
      </w:pPr>
      <w:r w:rsidRPr="00D0790F">
        <w:rPr>
          <w:rFonts w:ascii="Arial" w:eastAsia="Times New Roman" w:hAnsi="Arial" w:cs="Arial"/>
          <w:color w:val="000000"/>
          <w:sz w:val="24"/>
          <w:szCs w:val="24"/>
        </w:rPr>
        <w:lastRenderedPageBreak/>
        <w:t>Configure the appropriate section of the “manifest.yml” file to reflect your environment.</w:t>
      </w:r>
    </w:p>
    <w:tbl>
      <w:tblPr>
        <w:tblStyle w:val="TableGrid"/>
        <w:tblW w:w="9350" w:type="dxa"/>
        <w:tblLook w:val="04A0" w:firstRow="1" w:lastRow="0" w:firstColumn="1" w:lastColumn="0" w:noHBand="0" w:noVBand="1"/>
      </w:tblPr>
      <w:tblGrid>
        <w:gridCol w:w="9350"/>
      </w:tblGrid>
      <w:tr w:rsidR="00BC6527" w:rsidRPr="00D3728C" w14:paraId="4072DB09" w14:textId="77777777" w:rsidTr="00BC6527">
        <w:tc>
          <w:tcPr>
            <w:tcW w:w="0" w:type="auto"/>
            <w:hideMark/>
          </w:tcPr>
          <w:p w14:paraId="601FD673" w14:textId="47D407CF" w:rsidR="00BC6527" w:rsidRPr="008F5ECF" w:rsidRDefault="00BC6527" w:rsidP="00D0790F">
            <w:pPr>
              <w:spacing w:beforeAutospacing="1" w:afterAutospacing="1"/>
              <w:rPr>
                <w:rFonts w:ascii="Arial" w:eastAsia="Times New Roman" w:hAnsi="Arial" w:cs="Arial"/>
                <w:sz w:val="20"/>
                <w:szCs w:val="20"/>
              </w:rPr>
            </w:pPr>
            <w:r w:rsidRPr="008F5ECF">
              <w:rPr>
                <w:rFonts w:ascii="Arial" w:eastAsia="Times New Roman" w:hAnsi="Arial" w:cs="Arial"/>
                <w:sz w:val="20"/>
                <w:szCs w:val="20"/>
              </w:rPr>
              <w:t>---</w:t>
            </w:r>
            <w:r w:rsidRPr="008F5ECF">
              <w:rPr>
                <w:rFonts w:ascii="Arial" w:eastAsia="Times New Roman" w:hAnsi="Arial" w:cs="Arial"/>
                <w:sz w:val="20"/>
                <w:szCs w:val="20"/>
              </w:rPr>
              <w:br/>
              <w:t>applications:</w:t>
            </w:r>
            <w:r w:rsidRPr="008F5ECF">
              <w:rPr>
                <w:rFonts w:ascii="Arial" w:eastAsia="Times New Roman" w:hAnsi="Arial" w:cs="Arial"/>
                <w:sz w:val="20"/>
                <w:szCs w:val="20"/>
              </w:rPr>
              <w:br/>
              <w:t>- name: &lt;YOUR_OWN_UNIQUE_PREFIX&gt;-tutorial-vis</w:t>
            </w:r>
            <w:r w:rsidRPr="008F5ECF">
              <w:rPr>
                <w:rFonts w:ascii="Arial" w:eastAsia="Times New Roman" w:hAnsi="Arial" w:cs="Arial"/>
                <w:sz w:val="20"/>
                <w:szCs w:val="20"/>
              </w:rPr>
              <w:br/>
              <w:t xml:space="preserve">  host: </w:t>
            </w:r>
            <w:r w:rsidR="00A92EC9" w:rsidRPr="008F5ECF">
              <w:rPr>
                <w:rFonts w:ascii="Arial" w:eastAsia="Times New Roman" w:hAnsi="Arial" w:cs="Arial"/>
                <w:sz w:val="20"/>
                <w:szCs w:val="20"/>
              </w:rPr>
              <w:t xml:space="preserve">&lt;YOUR_OWN_VIS_APP_PREFIX&gt;-dt-tutorial-vis </w:t>
            </w:r>
            <w:r w:rsidRPr="008F5ECF">
              <w:rPr>
                <w:rFonts w:ascii="Arial" w:eastAsia="Times New Roman" w:hAnsi="Arial" w:cs="Arial"/>
                <w:sz w:val="20"/>
                <w:szCs w:val="20"/>
              </w:rPr>
              <w:br/>
              <w:t xml:space="preserve">  buildpack: predix_openresty_buildpack</w:t>
            </w:r>
            <w:r w:rsidRPr="008F5ECF">
              <w:rPr>
                <w:rFonts w:ascii="Arial" w:eastAsia="Times New Roman" w:hAnsi="Arial" w:cs="Arial"/>
                <w:sz w:val="20"/>
                <w:szCs w:val="20"/>
              </w:rPr>
              <w:br/>
              <w:t xml:space="preserve">  path: dist</w:t>
            </w:r>
            <w:r w:rsidRPr="008F5ECF">
              <w:rPr>
                <w:rFonts w:ascii="Arial" w:eastAsia="Times New Roman" w:hAnsi="Arial" w:cs="Arial"/>
                <w:sz w:val="20"/>
                <w:szCs w:val="20"/>
              </w:rPr>
              <w:br/>
              <w:t xml:space="preserve">  memory: 64M</w:t>
            </w:r>
            <w:r w:rsidRPr="008F5ECF">
              <w:rPr>
                <w:rFonts w:ascii="Arial" w:eastAsia="Times New Roman" w:hAnsi="Arial" w:cs="Arial"/>
                <w:sz w:val="20"/>
                <w:szCs w:val="20"/>
              </w:rPr>
              <w:br/>
              <w:t xml:space="preserve">  stack: cflinuxfs2</w:t>
            </w:r>
            <w:r w:rsidRPr="008F5ECF">
              <w:rPr>
                <w:rFonts w:ascii="Arial" w:eastAsia="Times New Roman" w:hAnsi="Arial" w:cs="Arial"/>
                <w:sz w:val="20"/>
                <w:szCs w:val="20"/>
              </w:rPr>
              <w:br/>
              <w:t xml:space="preserve">  services:</w:t>
            </w:r>
            <w:r w:rsidRPr="008F5ECF">
              <w:rPr>
                <w:rFonts w:ascii="Arial" w:eastAsia="Times New Roman" w:hAnsi="Arial" w:cs="Arial"/>
                <w:sz w:val="20"/>
                <w:szCs w:val="20"/>
              </w:rPr>
              <w:br/>
              <w:t xml:space="preserve">  - &lt;YOUR_REDIS_SERVICE_NAME&gt;</w:t>
            </w:r>
            <w:r w:rsidRPr="008F5ECF">
              <w:rPr>
                <w:rFonts w:ascii="Arial" w:eastAsia="Times New Roman" w:hAnsi="Arial" w:cs="Arial"/>
                <w:sz w:val="20"/>
                <w:szCs w:val="20"/>
              </w:rPr>
              <w:br/>
              <w:t xml:space="preserve">  env:</w:t>
            </w:r>
            <w:r w:rsidRPr="008F5ECF">
              <w:rPr>
                <w:rFonts w:ascii="Arial" w:eastAsia="Times New Roman" w:hAnsi="Arial" w:cs="Arial"/>
                <w:sz w:val="20"/>
                <w:szCs w:val="20"/>
              </w:rPr>
              <w:br/>
              <w:t xml:space="preserve">    UAA_SERVER_URL: https://&lt;YOUR_UAA_INSTANCE_HERE&gt;.predix-uaa.run.aws-usw02-pr.ice.predix.io</w:t>
            </w:r>
            <w:r w:rsidRPr="008F5ECF">
              <w:rPr>
                <w:rFonts w:ascii="Arial" w:eastAsia="Times New Roman" w:hAnsi="Arial" w:cs="Arial"/>
                <w:sz w:val="20"/>
                <w:szCs w:val="20"/>
              </w:rPr>
              <w:br/>
              <w:t xml:space="preserve">    # UAA_AUTHORIZATION:</w:t>
            </w:r>
            <w:r w:rsidRPr="008F5ECF">
              <w:rPr>
                <w:rFonts w:ascii="Arial" w:eastAsia="Times New Roman" w:hAnsi="Arial" w:cs="Arial"/>
                <w:sz w:val="20"/>
                <w:szCs w:val="20"/>
              </w:rPr>
              <w:br/>
              <w:t xml:space="preserve">    REDIS: redis-&lt;N&gt;</w:t>
            </w:r>
            <w:r w:rsidRPr="008F5ECF">
              <w:rPr>
                <w:rFonts w:ascii="Arial" w:eastAsia="Times New Roman" w:hAnsi="Arial" w:cs="Arial"/>
                <w:sz w:val="20"/>
                <w:szCs w:val="20"/>
              </w:rPr>
              <w:br/>
              <w:t xml:space="preserve">    # SESSION_SECRET:</w:t>
            </w:r>
          </w:p>
        </w:tc>
      </w:tr>
    </w:tbl>
    <w:p w14:paraId="2214B472" w14:textId="58CE80A1" w:rsidR="00A105AA" w:rsidRDefault="00A105AA" w:rsidP="00D0790F">
      <w:pPr>
        <w:shd w:val="clear" w:color="auto" w:fill="FFFFFF"/>
        <w:spacing w:before="100" w:beforeAutospacing="1" w:after="100" w:afterAutospacing="1" w:line="384" w:lineRule="atLeast"/>
        <w:ind w:left="720"/>
        <w:rPr>
          <w:rFonts w:ascii="Arial" w:eastAsia="Times New Roman" w:hAnsi="Arial" w:cs="Arial"/>
          <w:color w:val="000000"/>
          <w:sz w:val="24"/>
          <w:szCs w:val="24"/>
        </w:rPr>
      </w:pPr>
      <w:r>
        <w:rPr>
          <w:rFonts w:ascii="Arial" w:eastAsia="Times New Roman" w:hAnsi="Arial" w:cs="Arial"/>
          <w:color w:val="000000"/>
          <w:sz w:val="24"/>
          <w:szCs w:val="24"/>
        </w:rPr>
        <w:t>Notes:</w:t>
      </w:r>
    </w:p>
    <w:p w14:paraId="05298A4A" w14:textId="02127148" w:rsidR="00A105AA" w:rsidRDefault="00A105AA" w:rsidP="00D0790F">
      <w:pPr>
        <w:pStyle w:val="ListParagraph"/>
        <w:numPr>
          <w:ilvl w:val="0"/>
          <w:numId w:val="2"/>
        </w:num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The application </w:t>
      </w:r>
      <w:r>
        <w:rPr>
          <w:rFonts w:ascii="Arial" w:eastAsia="Times New Roman" w:hAnsi="Arial" w:cs="Arial"/>
          <w:b/>
          <w:color w:val="000000"/>
          <w:sz w:val="24"/>
          <w:szCs w:val="24"/>
        </w:rPr>
        <w:t>name</w:t>
      </w:r>
      <w:r>
        <w:rPr>
          <w:rFonts w:ascii="Arial" w:eastAsia="Times New Roman" w:hAnsi="Arial" w:cs="Arial"/>
          <w:color w:val="000000"/>
          <w:sz w:val="24"/>
          <w:szCs w:val="24"/>
        </w:rPr>
        <w:t xml:space="preserve"> must be unique across your Cloud</w:t>
      </w:r>
      <w:r w:rsidR="001D4F40">
        <w:rPr>
          <w:rFonts w:ascii="Arial" w:eastAsia="Times New Roman" w:hAnsi="Arial" w:cs="Arial"/>
          <w:color w:val="000000"/>
          <w:sz w:val="24"/>
          <w:szCs w:val="24"/>
        </w:rPr>
        <w:t xml:space="preserve"> </w:t>
      </w:r>
      <w:r>
        <w:rPr>
          <w:rFonts w:ascii="Arial" w:eastAsia="Times New Roman" w:hAnsi="Arial" w:cs="Arial"/>
          <w:color w:val="000000"/>
          <w:sz w:val="24"/>
          <w:szCs w:val="24"/>
        </w:rPr>
        <w:t>Foundry organization.</w:t>
      </w:r>
    </w:p>
    <w:p w14:paraId="32741F3A" w14:textId="5C73953B" w:rsidR="00A105AA" w:rsidRDefault="00A105AA" w:rsidP="00D0790F">
      <w:pPr>
        <w:pStyle w:val="ListParagraph"/>
        <w:numPr>
          <w:ilvl w:val="0"/>
          <w:numId w:val="2"/>
        </w:num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The </w:t>
      </w:r>
      <w:r>
        <w:rPr>
          <w:rFonts w:ascii="Arial" w:eastAsia="Times New Roman" w:hAnsi="Arial" w:cs="Arial"/>
          <w:b/>
          <w:color w:val="000000"/>
          <w:sz w:val="24"/>
          <w:szCs w:val="24"/>
        </w:rPr>
        <w:t>host</w:t>
      </w:r>
      <w:r>
        <w:rPr>
          <w:rFonts w:ascii="Arial" w:eastAsia="Times New Roman" w:hAnsi="Arial" w:cs="Arial"/>
          <w:color w:val="000000"/>
          <w:sz w:val="24"/>
          <w:szCs w:val="24"/>
        </w:rPr>
        <w:t xml:space="preserve"> must be unique </w:t>
      </w:r>
      <w:r w:rsidR="00BC6527">
        <w:rPr>
          <w:rFonts w:ascii="Arial" w:eastAsia="Times New Roman" w:hAnsi="Arial" w:cs="Arial"/>
          <w:color w:val="000000"/>
          <w:sz w:val="24"/>
          <w:szCs w:val="24"/>
        </w:rPr>
        <w:t xml:space="preserve">across </w:t>
      </w:r>
      <w:r>
        <w:rPr>
          <w:rFonts w:ascii="Arial" w:eastAsia="Times New Roman" w:hAnsi="Arial" w:cs="Arial"/>
          <w:color w:val="000000"/>
          <w:sz w:val="24"/>
          <w:szCs w:val="24"/>
        </w:rPr>
        <w:t xml:space="preserve">Predix as this becomes the URL for the </w:t>
      </w:r>
      <w:r w:rsidR="00BC6527">
        <w:rPr>
          <w:rFonts w:ascii="Arial" w:eastAsia="Times New Roman" w:hAnsi="Arial" w:cs="Arial"/>
          <w:color w:val="000000"/>
          <w:sz w:val="24"/>
          <w:szCs w:val="24"/>
        </w:rPr>
        <w:t>application</w:t>
      </w:r>
      <w:r>
        <w:rPr>
          <w:rFonts w:ascii="Arial" w:eastAsia="Times New Roman" w:hAnsi="Arial" w:cs="Arial"/>
          <w:color w:val="000000"/>
          <w:sz w:val="24"/>
          <w:szCs w:val="24"/>
        </w:rPr>
        <w:t xml:space="preserve">.  If you receive an error message while pushing your </w:t>
      </w:r>
      <w:r w:rsidR="00BC6527">
        <w:rPr>
          <w:rFonts w:ascii="Arial" w:eastAsia="Times New Roman" w:hAnsi="Arial" w:cs="Arial"/>
          <w:color w:val="000000"/>
          <w:sz w:val="24"/>
          <w:szCs w:val="24"/>
        </w:rPr>
        <w:t>application</w:t>
      </w:r>
      <w:r>
        <w:rPr>
          <w:rFonts w:ascii="Arial" w:eastAsia="Times New Roman" w:hAnsi="Arial" w:cs="Arial"/>
          <w:color w:val="000000"/>
          <w:sz w:val="24"/>
          <w:szCs w:val="24"/>
        </w:rPr>
        <w:t xml:space="preserve"> to the cloud in the next step, define a new host.</w:t>
      </w:r>
    </w:p>
    <w:p w14:paraId="222BDA3B" w14:textId="15A35084" w:rsidR="00A105AA" w:rsidRDefault="00BC6527" w:rsidP="00D0790F">
      <w:pPr>
        <w:pStyle w:val="ListParagraph"/>
        <w:numPr>
          <w:ilvl w:val="0"/>
          <w:numId w:val="2"/>
        </w:num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Substitute your Redis</w:t>
      </w:r>
      <w:r w:rsidR="00A105AA">
        <w:rPr>
          <w:rFonts w:ascii="Arial" w:eastAsia="Times New Roman" w:hAnsi="Arial" w:cs="Arial"/>
          <w:color w:val="000000"/>
          <w:sz w:val="24"/>
          <w:szCs w:val="24"/>
        </w:rPr>
        <w:t xml:space="preserve"> service instance name for &lt;YOUR_REDIS_SERVICE_NAME&gt;.</w:t>
      </w:r>
    </w:p>
    <w:p w14:paraId="0B36991C" w14:textId="6F4D0385" w:rsidR="00A105AA" w:rsidRDefault="00A105AA" w:rsidP="00A105AA">
      <w:pPr>
        <w:pStyle w:val="ListParagraph"/>
        <w:numPr>
          <w:ilvl w:val="0"/>
          <w:numId w:val="2"/>
        </w:numPr>
        <w:shd w:val="clear" w:color="auto" w:fill="FFFFFF"/>
        <w:spacing w:before="100" w:beforeAutospacing="1" w:after="100" w:afterAutospacing="1" w:line="384" w:lineRule="atLeast"/>
        <w:rPr>
          <w:rFonts w:ascii="Arial" w:eastAsia="Times New Roman" w:hAnsi="Arial" w:cs="Arial"/>
          <w:color w:val="000000"/>
          <w:sz w:val="24"/>
          <w:szCs w:val="24"/>
        </w:rPr>
      </w:pPr>
      <w:r w:rsidRPr="00A105AA">
        <w:rPr>
          <w:rFonts w:ascii="Arial" w:eastAsia="Times New Roman" w:hAnsi="Arial" w:cs="Arial"/>
          <w:color w:val="000000"/>
          <w:sz w:val="24"/>
          <w:szCs w:val="24"/>
        </w:rPr>
        <w:t>S</w:t>
      </w:r>
      <w:r w:rsidR="000B1BA3">
        <w:rPr>
          <w:rFonts w:ascii="Arial" w:eastAsia="Times New Roman" w:hAnsi="Arial" w:cs="Arial"/>
          <w:color w:val="000000"/>
          <w:sz w:val="24"/>
          <w:szCs w:val="24"/>
        </w:rPr>
        <w:t>ubstitute your UAA instance guid</w:t>
      </w:r>
      <w:r w:rsidRPr="00A105AA">
        <w:rPr>
          <w:rFonts w:ascii="Arial" w:eastAsia="Times New Roman" w:hAnsi="Arial" w:cs="Arial"/>
          <w:color w:val="000000"/>
          <w:sz w:val="24"/>
          <w:szCs w:val="24"/>
        </w:rPr>
        <w:t xml:space="preserve"> for &lt;YOUR_UAA_INSTANCE_HERE&gt;.</w:t>
      </w:r>
    </w:p>
    <w:p w14:paraId="5449037B" w14:textId="5D790A25" w:rsidR="00B44138" w:rsidRPr="00A105AA" w:rsidRDefault="00BC6527">
      <w:pPr>
        <w:pStyle w:val="ListParagraph"/>
        <w:numPr>
          <w:ilvl w:val="0"/>
          <w:numId w:val="2"/>
        </w:num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Substitute the number associated with your Redis service for &lt;N&gt;.</w:t>
      </w:r>
      <w:r w:rsidR="00B44138">
        <w:rPr>
          <w:rFonts w:ascii="Arial" w:eastAsia="Times New Roman" w:hAnsi="Arial" w:cs="Arial"/>
          <w:color w:val="000000"/>
          <w:sz w:val="24"/>
          <w:szCs w:val="24"/>
        </w:rPr>
        <w:t xml:space="preserve">  You can find this number in the “service” column in the output of “cf services”</w:t>
      </w:r>
      <w:r w:rsidR="00B44138">
        <w:rPr>
          <w:rFonts w:ascii="Arial" w:eastAsia="Times New Roman" w:hAnsi="Arial" w:cs="Arial"/>
          <w:color w:val="000000"/>
          <w:sz w:val="24"/>
          <w:szCs w:val="24"/>
        </w:rPr>
        <w:br/>
      </w:r>
    </w:p>
    <w:tbl>
      <w:tblPr>
        <w:tblStyle w:val="TableGrid"/>
        <w:tblW w:w="0" w:type="auto"/>
        <w:tblInd w:w="720" w:type="dxa"/>
        <w:tblLook w:val="04A0" w:firstRow="1" w:lastRow="0" w:firstColumn="1" w:lastColumn="0" w:noHBand="0" w:noVBand="1"/>
      </w:tblPr>
      <w:tblGrid>
        <w:gridCol w:w="8630"/>
      </w:tblGrid>
      <w:tr w:rsidR="00B44138" w14:paraId="7CABBFAB" w14:textId="77777777" w:rsidTr="00B44138">
        <w:tc>
          <w:tcPr>
            <w:tcW w:w="9350" w:type="dxa"/>
          </w:tcPr>
          <w:p w14:paraId="6EBDA68F" w14:textId="08BB2400" w:rsidR="00B44138" w:rsidRPr="008F5ECF" w:rsidRDefault="00B44138" w:rsidP="008F5ECF">
            <w:pPr>
              <w:spacing w:before="100" w:beforeAutospacing="1" w:after="100" w:afterAutospacing="1"/>
              <w:rPr>
                <w:rFonts w:ascii="Arial" w:eastAsia="Times New Roman" w:hAnsi="Arial" w:cs="Arial"/>
                <w:color w:val="000000"/>
                <w:sz w:val="20"/>
                <w:szCs w:val="20"/>
              </w:rPr>
            </w:pPr>
            <w:r w:rsidRPr="008F5ECF">
              <w:rPr>
                <w:rFonts w:ascii="Arial" w:eastAsia="Times New Roman" w:hAnsi="Arial" w:cs="Arial"/>
                <w:color w:val="000000"/>
                <w:sz w:val="20"/>
                <w:szCs w:val="20"/>
              </w:rPr>
              <w:t>C:\steam-turbine-tutorial-vis&gt;cf services</w:t>
            </w:r>
            <w:r w:rsidRPr="008F5ECF">
              <w:rPr>
                <w:rFonts w:ascii="Arial" w:eastAsia="Times New Roman" w:hAnsi="Arial" w:cs="Arial"/>
                <w:color w:val="000000"/>
                <w:sz w:val="20"/>
                <w:szCs w:val="20"/>
              </w:rPr>
              <w:br/>
              <w:t xml:space="preserve">Getting services in org 200000000@mail.ad.ge.com / space dev as </w:t>
            </w:r>
            <w:r w:rsidRPr="008F5ECF">
              <w:rPr>
                <w:rFonts w:ascii="Arial" w:eastAsia="Times New Roman" w:hAnsi="Arial" w:cs="Arial"/>
                <w:color w:val="000000"/>
                <w:sz w:val="20"/>
                <w:szCs w:val="20"/>
              </w:rPr>
              <w:br/>
              <w:t>200000000@mail.ad.ge.com...</w:t>
            </w:r>
            <w:r w:rsidRPr="008F5ECF">
              <w:rPr>
                <w:rFonts w:ascii="Arial" w:eastAsia="Times New Roman" w:hAnsi="Arial" w:cs="Arial"/>
                <w:color w:val="000000"/>
                <w:sz w:val="20"/>
                <w:szCs w:val="20"/>
              </w:rPr>
              <w:br/>
              <w:t>OK</w:t>
            </w:r>
            <w:r w:rsidRPr="008F5ECF">
              <w:rPr>
                <w:rFonts w:ascii="Arial" w:eastAsia="Times New Roman" w:hAnsi="Arial" w:cs="Arial"/>
                <w:color w:val="000000"/>
                <w:sz w:val="20"/>
                <w:szCs w:val="20"/>
              </w:rPr>
              <w:br/>
              <w:t>name                                  service                    plan</w:t>
            </w:r>
            <w:r w:rsidRPr="008F5ECF">
              <w:rPr>
                <w:rFonts w:ascii="Arial" w:eastAsia="Times New Roman" w:hAnsi="Arial" w:cs="Arial"/>
                <w:color w:val="000000"/>
                <w:sz w:val="20"/>
                <w:szCs w:val="20"/>
              </w:rPr>
              <w:br/>
              <w:t>…</w:t>
            </w:r>
            <w:r w:rsidRPr="008F5ECF">
              <w:rPr>
                <w:rFonts w:ascii="Arial" w:eastAsia="Times New Roman" w:hAnsi="Arial" w:cs="Arial"/>
                <w:color w:val="000000"/>
                <w:sz w:val="20"/>
                <w:szCs w:val="20"/>
              </w:rPr>
              <w:br/>
            </w:r>
            <w:r w:rsidR="002B0844" w:rsidRPr="008F5ECF">
              <w:rPr>
                <w:rFonts w:ascii="Arial" w:eastAsia="Times New Roman" w:hAnsi="Arial" w:cs="Arial"/>
                <w:color w:val="000000"/>
                <w:sz w:val="20"/>
                <w:szCs w:val="20"/>
              </w:rPr>
              <w:t>my</w:t>
            </w:r>
            <w:r w:rsidRPr="008F5ECF">
              <w:rPr>
                <w:rFonts w:ascii="Arial" w:eastAsia="Times New Roman" w:hAnsi="Arial" w:cs="Arial"/>
                <w:color w:val="000000"/>
                <w:sz w:val="20"/>
                <w:szCs w:val="20"/>
              </w:rPr>
              <w:t>-tutorial-redis                    redis-5                    shared-vm</w:t>
            </w:r>
            <w:r w:rsidRPr="008F5ECF">
              <w:rPr>
                <w:rFonts w:ascii="Arial" w:eastAsia="Times New Roman" w:hAnsi="Arial" w:cs="Arial"/>
                <w:color w:val="000000"/>
                <w:sz w:val="20"/>
                <w:szCs w:val="20"/>
              </w:rPr>
              <w:br/>
              <w:t>…</w:t>
            </w:r>
          </w:p>
        </w:tc>
      </w:tr>
    </w:tbl>
    <w:p w14:paraId="5809005B" w14:textId="702937D4" w:rsidR="00D3728C" w:rsidRPr="00D0790F" w:rsidRDefault="001D4F40" w:rsidP="00D0790F">
      <w:pPr>
        <w:pStyle w:val="ListParagraph"/>
        <w:numPr>
          <w:ilvl w:val="0"/>
          <w:numId w:val="3"/>
        </w:numPr>
        <w:shd w:val="clear" w:color="auto" w:fill="FFFFFF"/>
        <w:spacing w:before="100" w:beforeAutospacing="1" w:after="100" w:afterAutospacing="1" w:line="384" w:lineRule="atLeast"/>
        <w:rPr>
          <w:rFonts w:ascii="Arial" w:eastAsia="Times New Roman" w:hAnsi="Arial" w:cs="Arial"/>
          <w:color w:val="000000"/>
          <w:sz w:val="24"/>
          <w:szCs w:val="24"/>
        </w:rPr>
      </w:pPr>
      <w:r w:rsidRPr="00D0790F">
        <w:rPr>
          <w:rFonts w:ascii="Arial" w:eastAsia="Times New Roman" w:hAnsi="Arial" w:cs="Arial"/>
          <w:color w:val="000000"/>
          <w:sz w:val="24"/>
          <w:szCs w:val="24"/>
        </w:rPr>
        <w:t>P</w:t>
      </w:r>
      <w:r w:rsidR="00D3728C" w:rsidRPr="00D0790F">
        <w:rPr>
          <w:rFonts w:ascii="Arial" w:eastAsia="Times New Roman" w:hAnsi="Arial" w:cs="Arial"/>
          <w:color w:val="000000"/>
          <w:sz w:val="24"/>
          <w:szCs w:val="24"/>
        </w:rPr>
        <w:t>ush it to Cloud Foundry</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D3728C" w:rsidRPr="00D3728C" w14:paraId="26D70EC3" w14:textId="77777777" w:rsidTr="00D3728C">
        <w:tc>
          <w:tcPr>
            <w:tcW w:w="0" w:type="auto"/>
            <w:tcBorders>
              <w:top w:val="single" w:sz="6" w:space="0" w:color="D8D8D8"/>
              <w:left w:val="single" w:sz="6" w:space="0" w:color="D8D8D8"/>
              <w:bottom w:val="single" w:sz="6" w:space="0" w:color="D8D8D8"/>
              <w:right w:val="single" w:sz="6" w:space="0" w:color="D8D8D8"/>
            </w:tcBorders>
            <w:vAlign w:val="center"/>
            <w:hideMark/>
          </w:tcPr>
          <w:p w14:paraId="6C5F80A4" w14:textId="09932A31" w:rsidR="00D3728C" w:rsidRPr="008F5ECF" w:rsidRDefault="00D3728C" w:rsidP="00D3728C">
            <w:pPr>
              <w:spacing w:before="100" w:beforeAutospacing="1" w:after="100" w:afterAutospacing="1" w:line="240" w:lineRule="auto"/>
              <w:rPr>
                <w:rFonts w:ascii="Arial" w:eastAsia="Times New Roman" w:hAnsi="Arial" w:cs="Arial"/>
                <w:sz w:val="20"/>
                <w:szCs w:val="20"/>
              </w:rPr>
            </w:pPr>
            <w:r w:rsidRPr="008F5ECF">
              <w:rPr>
                <w:rFonts w:ascii="Arial" w:eastAsia="Times New Roman" w:hAnsi="Arial" w:cs="Arial"/>
                <w:sz w:val="20"/>
                <w:szCs w:val="20"/>
              </w:rPr>
              <w:lastRenderedPageBreak/>
              <w:t>C:\steam-turbine-tutorial-vis&gt;cf push</w:t>
            </w:r>
            <w:r w:rsidR="001D4F40" w:rsidRPr="008F5ECF">
              <w:rPr>
                <w:rFonts w:ascii="Arial" w:eastAsia="Times New Roman" w:hAnsi="Arial" w:cs="Arial"/>
                <w:sz w:val="20"/>
                <w:szCs w:val="20"/>
              </w:rPr>
              <w:t xml:space="preserve"> &lt;YOUR_OWN_UNIQUE_PREFIX&gt;-tutorial-vis –no-start</w:t>
            </w:r>
          </w:p>
        </w:tc>
      </w:tr>
    </w:tbl>
    <w:p w14:paraId="7A153230" w14:textId="304D1DA2" w:rsidR="001D4F40" w:rsidRDefault="001D4F40" w:rsidP="00D0790F">
      <w:pPr>
        <w:pStyle w:val="ListParagraph"/>
        <w:numPr>
          <w:ilvl w:val="0"/>
          <w:numId w:val="3"/>
        </w:num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You’ll need to set two environment variables</w:t>
      </w:r>
    </w:p>
    <w:p w14:paraId="1976AA71" w14:textId="346C267D" w:rsidR="001D4F40" w:rsidRDefault="001D4F40" w:rsidP="00D0790F">
      <w:pPr>
        <w:pStyle w:val="ListParagraph"/>
        <w:numPr>
          <w:ilvl w:val="1"/>
          <w:numId w:val="3"/>
        </w:num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UAA_AUTHORIZATION</w:t>
      </w:r>
      <w:r w:rsidR="00A259B4">
        <w:rPr>
          <w:rFonts w:ascii="Arial" w:eastAsia="Times New Roman" w:hAnsi="Arial" w:cs="Arial"/>
          <w:color w:val="000000"/>
          <w:sz w:val="24"/>
          <w:szCs w:val="24"/>
        </w:rPr>
        <w:t xml:space="preserve">  - this is a Base64-encoded concatenation of the tutorial-</w:t>
      </w:r>
      <w:r w:rsidR="00D255A9">
        <w:rPr>
          <w:rFonts w:ascii="Arial" w:eastAsia="Times New Roman" w:hAnsi="Arial" w:cs="Arial"/>
          <w:color w:val="000000"/>
          <w:sz w:val="24"/>
          <w:szCs w:val="24"/>
        </w:rPr>
        <w:t>user</w:t>
      </w:r>
      <w:r w:rsidR="00A259B4">
        <w:rPr>
          <w:rFonts w:ascii="Arial" w:eastAsia="Times New Roman" w:hAnsi="Arial" w:cs="Arial"/>
          <w:color w:val="000000"/>
          <w:sz w:val="24"/>
          <w:szCs w:val="24"/>
        </w:rPr>
        <w:t xml:space="preserve"> client’s id, a colon (“:”), and that client’s password.  If you used the “create-dt-starter-kit.pl” script in Getting Started, then this string is “tutorial-</w:t>
      </w:r>
      <w:r w:rsidR="00D255A9">
        <w:rPr>
          <w:rFonts w:ascii="Arial" w:eastAsia="Times New Roman" w:hAnsi="Arial" w:cs="Arial"/>
          <w:color w:val="000000"/>
          <w:sz w:val="24"/>
          <w:szCs w:val="24"/>
        </w:rPr>
        <w:t>user</w:t>
      </w:r>
      <w:r w:rsidR="00A259B4">
        <w:rPr>
          <w:rFonts w:ascii="Arial" w:eastAsia="Times New Roman" w:hAnsi="Arial" w:cs="Arial"/>
          <w:color w:val="000000"/>
          <w:sz w:val="24"/>
          <w:szCs w:val="24"/>
        </w:rPr>
        <w:t>:tutorial-</w:t>
      </w:r>
      <w:r w:rsidR="00D255A9">
        <w:rPr>
          <w:rFonts w:ascii="Arial" w:eastAsia="Times New Roman" w:hAnsi="Arial" w:cs="Arial"/>
          <w:color w:val="000000"/>
          <w:sz w:val="24"/>
          <w:szCs w:val="24"/>
        </w:rPr>
        <w:t>user</w:t>
      </w:r>
      <w:r w:rsidR="00A259B4">
        <w:rPr>
          <w:rFonts w:ascii="Arial" w:eastAsia="Times New Roman" w:hAnsi="Arial" w:cs="Arial"/>
          <w:color w:val="000000"/>
          <w:sz w:val="24"/>
          <w:szCs w:val="24"/>
        </w:rPr>
        <w:t>-password”.  You can run this string through any trusted Base64 encoding utility to get the &lt;Base64Encoded-clientId:password&gt; needed below.</w:t>
      </w:r>
    </w:p>
    <w:p w14:paraId="379328DE" w14:textId="628D5B9C" w:rsidR="001D4F40" w:rsidRPr="00D0790F" w:rsidRDefault="001D4F40" w:rsidP="00D0790F">
      <w:pPr>
        <w:pStyle w:val="ListParagraph"/>
        <w:numPr>
          <w:ilvl w:val="1"/>
          <w:numId w:val="3"/>
        </w:num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SESSION_SECRET</w:t>
      </w:r>
      <w:r w:rsidR="000B1BA3">
        <w:rPr>
          <w:rFonts w:ascii="Arial" w:eastAsia="Times New Roman" w:hAnsi="Arial" w:cs="Arial"/>
          <w:color w:val="000000"/>
          <w:sz w:val="24"/>
          <w:szCs w:val="24"/>
        </w:rPr>
        <w:t xml:space="preserve"> – this can be a string of your choosing as it’ll be used to encrypt data that gets stored in your Redis instance.</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1D4F40" w:rsidRPr="00D3728C" w14:paraId="6F254095" w14:textId="77777777" w:rsidTr="007D526E">
        <w:tc>
          <w:tcPr>
            <w:tcW w:w="0" w:type="auto"/>
            <w:tcBorders>
              <w:top w:val="single" w:sz="6" w:space="0" w:color="D8D8D8"/>
              <w:left w:val="single" w:sz="6" w:space="0" w:color="D8D8D8"/>
              <w:bottom w:val="single" w:sz="6" w:space="0" w:color="D8D8D8"/>
              <w:right w:val="single" w:sz="6" w:space="0" w:color="D8D8D8"/>
            </w:tcBorders>
            <w:vAlign w:val="center"/>
            <w:hideMark/>
          </w:tcPr>
          <w:p w14:paraId="239390C3" w14:textId="13323CB2" w:rsidR="001D4F40" w:rsidRPr="00D0790F" w:rsidRDefault="001D4F40">
            <w:pPr>
              <w:spacing w:before="100" w:beforeAutospacing="1" w:after="100" w:afterAutospacing="1" w:line="240" w:lineRule="auto"/>
              <w:rPr>
                <w:rFonts w:ascii="Arial" w:eastAsia="Times New Roman" w:hAnsi="Arial" w:cs="Arial"/>
                <w:sz w:val="20"/>
                <w:szCs w:val="20"/>
              </w:rPr>
            </w:pPr>
            <w:r w:rsidRPr="00D0790F">
              <w:rPr>
                <w:rFonts w:ascii="Arial" w:eastAsia="Times New Roman" w:hAnsi="Arial" w:cs="Arial"/>
                <w:sz w:val="20"/>
                <w:szCs w:val="20"/>
              </w:rPr>
              <w:t>C:\steam-turbine-tutorial-vis&gt;cf set-env &lt;YOUR_OWN_UNIQUE_PREFIX&gt;-tutorial-vis UAA_AUTHORIZATION &lt;Base64-Encoded-clientId:password&gt;</w:t>
            </w:r>
            <w:r w:rsidRPr="00D0790F">
              <w:rPr>
                <w:rFonts w:ascii="Arial" w:eastAsia="Times New Roman" w:hAnsi="Arial" w:cs="Arial"/>
                <w:sz w:val="20"/>
                <w:szCs w:val="20"/>
              </w:rPr>
              <w:br/>
              <w:t>C:\steam-turbine-tutorial-vis&gt;cf set-env &lt;YOUR_OWN_UNIQUE_PREFIX&gt;-tutorial-vis SESSION_SECRET &lt;</w:t>
            </w:r>
            <w:r w:rsidR="000B1BA3">
              <w:rPr>
                <w:rFonts w:ascii="Arial" w:eastAsia="Times New Roman" w:hAnsi="Arial" w:cs="Arial"/>
                <w:sz w:val="20"/>
                <w:szCs w:val="20"/>
              </w:rPr>
              <w:t>your-redis-encryption-string</w:t>
            </w:r>
            <w:r w:rsidRPr="00D0790F">
              <w:rPr>
                <w:rFonts w:ascii="Arial" w:eastAsia="Times New Roman" w:hAnsi="Arial" w:cs="Arial"/>
                <w:sz w:val="20"/>
                <w:szCs w:val="20"/>
              </w:rPr>
              <w:t>&gt;</w:t>
            </w:r>
          </w:p>
        </w:tc>
      </w:tr>
    </w:tbl>
    <w:p w14:paraId="2CF3AB3A" w14:textId="784FBF9E" w:rsidR="001D4F40" w:rsidRPr="00D0790F" w:rsidRDefault="001D4F40">
      <w:pPr>
        <w:pStyle w:val="ListParagraph"/>
        <w:numPr>
          <w:ilvl w:val="0"/>
          <w:numId w:val="3"/>
        </w:num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S</w:t>
      </w:r>
      <w:r w:rsidR="00CC32CF" w:rsidRPr="00D0790F">
        <w:rPr>
          <w:rFonts w:ascii="Arial" w:eastAsia="Times New Roman" w:hAnsi="Arial" w:cs="Arial"/>
          <w:color w:val="000000"/>
          <w:sz w:val="24"/>
          <w:szCs w:val="24"/>
        </w:rPr>
        <w:t>tart</w:t>
      </w:r>
      <w:r>
        <w:rPr>
          <w:rFonts w:ascii="Arial" w:eastAsia="Times New Roman" w:hAnsi="Arial" w:cs="Arial"/>
          <w:color w:val="000000"/>
          <w:sz w:val="24"/>
          <w:szCs w:val="24"/>
        </w:rPr>
        <w:t xml:space="preserve"> your application.</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0"/>
      </w:tblGrid>
      <w:tr w:rsidR="001D4F40" w:rsidRPr="00D3728C" w14:paraId="69430A7F" w14:textId="77777777" w:rsidTr="007D526E">
        <w:tc>
          <w:tcPr>
            <w:tcW w:w="0" w:type="auto"/>
            <w:tcBorders>
              <w:top w:val="single" w:sz="6" w:space="0" w:color="D8D8D8"/>
              <w:left w:val="single" w:sz="6" w:space="0" w:color="D8D8D8"/>
              <w:bottom w:val="single" w:sz="6" w:space="0" w:color="D8D8D8"/>
              <w:right w:val="single" w:sz="6" w:space="0" w:color="D8D8D8"/>
            </w:tcBorders>
            <w:vAlign w:val="center"/>
            <w:hideMark/>
          </w:tcPr>
          <w:p w14:paraId="1AFCA498" w14:textId="77296A8C" w:rsidR="001D4F40" w:rsidRPr="008F5ECF" w:rsidRDefault="001D4F40" w:rsidP="007D526E">
            <w:pPr>
              <w:spacing w:before="100" w:beforeAutospacing="1" w:after="100" w:afterAutospacing="1" w:line="240" w:lineRule="auto"/>
              <w:rPr>
                <w:rFonts w:ascii="Arial" w:eastAsia="Times New Roman" w:hAnsi="Arial" w:cs="Arial"/>
                <w:sz w:val="20"/>
                <w:szCs w:val="20"/>
              </w:rPr>
            </w:pPr>
            <w:r w:rsidRPr="008F5ECF">
              <w:rPr>
                <w:rFonts w:ascii="Arial" w:eastAsia="Times New Roman" w:hAnsi="Arial" w:cs="Arial"/>
                <w:sz w:val="20"/>
                <w:szCs w:val="20"/>
              </w:rPr>
              <w:t>C:\steam-turbine-tutorial-vis&gt;cf start &lt;YOUR_OWN_UNIQUE_PREFIX&gt;-tutorial-vis</w:t>
            </w:r>
          </w:p>
        </w:tc>
      </w:tr>
    </w:tbl>
    <w:p w14:paraId="7B8A0DAA" w14:textId="65834E6E" w:rsidR="00CC32CF" w:rsidRPr="00150A38" w:rsidRDefault="001D4F40" w:rsidP="00D0790F">
      <w:pPr>
        <w:pStyle w:val="ListParagraph"/>
        <w:numPr>
          <w:ilvl w:val="0"/>
          <w:numId w:val="3"/>
        </w:numPr>
        <w:shd w:val="clear" w:color="auto" w:fill="FFFFFF"/>
        <w:spacing w:before="100" w:beforeAutospacing="1" w:after="100" w:afterAutospacing="1" w:line="384" w:lineRule="atLeast"/>
        <w:rPr>
          <w:rFonts w:ascii="Arial" w:eastAsia="Times New Roman" w:hAnsi="Arial" w:cs="Arial"/>
          <w:color w:val="000000"/>
          <w:sz w:val="24"/>
          <w:szCs w:val="24"/>
        </w:rPr>
      </w:pPr>
      <w:r w:rsidRPr="00150A38">
        <w:rPr>
          <w:rFonts w:ascii="Arial" w:eastAsia="Times New Roman" w:hAnsi="Arial" w:cs="Arial"/>
          <w:color w:val="000000"/>
          <w:sz w:val="24"/>
          <w:szCs w:val="24"/>
        </w:rPr>
        <w:t xml:space="preserve">Use “cf apps” to discover the URL to your application.  </w:t>
      </w:r>
      <w:r w:rsidR="00CB44B0" w:rsidRPr="00150A38">
        <w:rPr>
          <w:rFonts w:ascii="Arial" w:eastAsia="Times New Roman" w:hAnsi="Arial" w:cs="Arial"/>
          <w:color w:val="000000"/>
          <w:sz w:val="24"/>
          <w:szCs w:val="24"/>
        </w:rPr>
        <w:t>Prepend “</w:t>
      </w:r>
      <w:r w:rsidR="00CB44B0" w:rsidRPr="008F5ECF">
        <w:rPr>
          <w:rFonts w:ascii="Arial" w:eastAsia="Times New Roman" w:hAnsi="Arial" w:cs="Arial"/>
          <w:sz w:val="24"/>
          <w:szCs w:val="24"/>
        </w:rPr>
        <w:t>https://</w:t>
      </w:r>
      <w:r w:rsidR="00CB44B0" w:rsidRPr="00150A38">
        <w:rPr>
          <w:rFonts w:ascii="Arial" w:eastAsia="Times New Roman" w:hAnsi="Arial" w:cs="Arial"/>
          <w:color w:val="000000"/>
          <w:sz w:val="24"/>
          <w:szCs w:val="24"/>
        </w:rPr>
        <w:t>” to this URL, p</w:t>
      </w:r>
      <w:r w:rsidRPr="00150A38">
        <w:rPr>
          <w:rFonts w:ascii="Arial" w:eastAsia="Times New Roman" w:hAnsi="Arial" w:cs="Arial"/>
          <w:color w:val="000000"/>
          <w:sz w:val="24"/>
          <w:szCs w:val="24"/>
        </w:rPr>
        <w:t>aste</w:t>
      </w:r>
      <w:r w:rsidR="00CB44B0" w:rsidRPr="00150A38">
        <w:rPr>
          <w:rFonts w:ascii="Arial" w:eastAsia="Times New Roman" w:hAnsi="Arial" w:cs="Arial"/>
          <w:color w:val="000000"/>
          <w:sz w:val="24"/>
          <w:szCs w:val="24"/>
        </w:rPr>
        <w:t xml:space="preserve"> it</w:t>
      </w:r>
      <w:r w:rsidRPr="00150A38">
        <w:rPr>
          <w:rFonts w:ascii="Arial" w:eastAsia="Times New Roman" w:hAnsi="Arial" w:cs="Arial"/>
          <w:color w:val="000000"/>
          <w:sz w:val="24"/>
          <w:szCs w:val="24"/>
        </w:rPr>
        <w:t xml:space="preserve"> </w:t>
      </w:r>
      <w:r w:rsidR="00CB44B0" w:rsidRPr="00150A38">
        <w:rPr>
          <w:rFonts w:ascii="Arial" w:eastAsia="Times New Roman" w:hAnsi="Arial" w:cs="Arial"/>
          <w:color w:val="000000"/>
          <w:sz w:val="24"/>
          <w:szCs w:val="24"/>
        </w:rPr>
        <w:t>i</w:t>
      </w:r>
      <w:r w:rsidRPr="00150A38">
        <w:rPr>
          <w:rFonts w:ascii="Arial" w:eastAsia="Times New Roman" w:hAnsi="Arial" w:cs="Arial"/>
          <w:color w:val="000000"/>
          <w:sz w:val="24"/>
          <w:szCs w:val="24"/>
        </w:rPr>
        <w:t xml:space="preserve">nto your browser and authenticate with </w:t>
      </w:r>
      <w:r w:rsidR="00A259B4" w:rsidRPr="00150A38">
        <w:rPr>
          <w:rFonts w:ascii="Arial" w:eastAsia="Times New Roman" w:hAnsi="Arial" w:cs="Arial"/>
          <w:color w:val="000000"/>
          <w:sz w:val="24"/>
          <w:szCs w:val="24"/>
        </w:rPr>
        <w:t>the “tutorial-user” user account credent</w:t>
      </w:r>
      <w:r w:rsidR="00150A38">
        <w:rPr>
          <w:rFonts w:ascii="Arial" w:eastAsia="Times New Roman" w:hAnsi="Arial" w:cs="Arial"/>
          <w:color w:val="000000"/>
          <w:sz w:val="24"/>
          <w:szCs w:val="24"/>
        </w:rPr>
        <w:t>ials that you set up in Getting Started.</w:t>
      </w:r>
    </w:p>
    <w:p w14:paraId="06A105B9" w14:textId="77777777" w:rsidR="00150A38" w:rsidRDefault="00150A38" w:rsidP="00D3728C">
      <w:pPr>
        <w:shd w:val="clear" w:color="auto" w:fill="FFFFFF"/>
        <w:spacing w:before="100" w:beforeAutospacing="1" w:after="100" w:afterAutospacing="1" w:line="384" w:lineRule="atLeast"/>
        <w:rPr>
          <w:rFonts w:ascii="Arial" w:eastAsia="Times New Roman" w:hAnsi="Arial" w:cs="Arial"/>
          <w:color w:val="000000"/>
          <w:sz w:val="24"/>
          <w:szCs w:val="24"/>
        </w:rPr>
      </w:pPr>
    </w:p>
    <w:p w14:paraId="4BF5F1F9" w14:textId="1B1C185B" w:rsidR="00150A38" w:rsidRPr="008F5ECF" w:rsidRDefault="00150A38" w:rsidP="00D3728C">
      <w:pPr>
        <w:shd w:val="clear" w:color="auto" w:fill="FFFFFF"/>
        <w:spacing w:before="100" w:beforeAutospacing="1" w:after="100" w:afterAutospacing="1" w:line="384" w:lineRule="atLeast"/>
        <w:rPr>
          <w:rFonts w:ascii="Arial" w:eastAsia="Times New Roman" w:hAnsi="Arial" w:cs="Arial"/>
          <w:b/>
          <w:color w:val="000000"/>
          <w:sz w:val="27"/>
          <w:szCs w:val="27"/>
        </w:rPr>
      </w:pPr>
      <w:r w:rsidRPr="008F5ECF">
        <w:rPr>
          <w:rFonts w:ascii="Arial" w:eastAsia="Times New Roman" w:hAnsi="Arial" w:cs="Arial"/>
          <w:b/>
          <w:color w:val="000000"/>
          <w:sz w:val="27"/>
          <w:szCs w:val="27"/>
        </w:rPr>
        <w:t>Explore your data</w:t>
      </w:r>
    </w:p>
    <w:p w14:paraId="1FDF2C6F" w14:textId="38FAEBBC" w:rsidR="00150A38" w:rsidRDefault="00150A38" w:rsidP="00D3728C">
      <w:p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Now that your visualization application is up and running with the support of all the backend services from the previous tutorial steps, you can explore </w:t>
      </w:r>
      <w:r w:rsidR="00F0358D">
        <w:rPr>
          <w:rFonts w:ascii="Arial" w:eastAsia="Times New Roman" w:hAnsi="Arial" w:cs="Arial"/>
          <w:color w:val="000000"/>
          <w:sz w:val="24"/>
          <w:szCs w:val="24"/>
        </w:rPr>
        <w:t>data.</w:t>
      </w:r>
    </w:p>
    <w:p w14:paraId="0D325F38" w14:textId="6A35DE8A" w:rsidR="00F0358D" w:rsidRDefault="00F0358D" w:rsidP="00D3728C">
      <w:p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Let’s start with a clean set of data.  Using the </w:t>
      </w:r>
      <w:r w:rsidRPr="00F0358D">
        <w:rPr>
          <w:rFonts w:ascii="Arial" w:eastAsia="Times New Roman" w:hAnsi="Arial" w:cs="Arial"/>
          <w:color w:val="000000"/>
          <w:sz w:val="24"/>
          <w:szCs w:val="24"/>
        </w:rPr>
        <w:t>tutorial-util\tutorial-timeseries-util</w:t>
      </w:r>
      <w:r>
        <w:rPr>
          <w:rFonts w:ascii="Arial" w:eastAsia="Times New Roman" w:hAnsi="Arial" w:cs="Arial"/>
          <w:color w:val="000000"/>
          <w:sz w:val="24"/>
          <w:szCs w:val="24"/>
        </w:rPr>
        <w:t xml:space="preserve"> from Step 1, repush the /data/</w:t>
      </w:r>
      <w:r w:rsidRPr="00F0358D">
        <w:t xml:space="preserve"> </w:t>
      </w:r>
      <w:r w:rsidRPr="00F0358D">
        <w:rPr>
          <w:rFonts w:ascii="Arial" w:eastAsia="Times New Roman" w:hAnsi="Arial" w:cs="Arial"/>
          <w:color w:val="000000"/>
          <w:sz w:val="24"/>
          <w:szCs w:val="24"/>
        </w:rPr>
        <w:t>data_points_turbine_1.csv</w:t>
      </w:r>
      <w:r>
        <w:rPr>
          <w:rFonts w:ascii="Arial" w:eastAsia="Times New Roman" w:hAnsi="Arial" w:cs="Arial"/>
          <w:color w:val="000000"/>
          <w:sz w:val="24"/>
          <w:szCs w:val="24"/>
        </w:rPr>
        <w:t xml:space="preserve"> file as steamTurbineId 5.  Then use the “Post mode</w:t>
      </w:r>
      <w:r w:rsidR="000667F4">
        <w:rPr>
          <w:rFonts w:ascii="Arial" w:eastAsia="Times New Roman" w:hAnsi="Arial" w:cs="Arial"/>
          <w:color w:val="000000"/>
          <w:sz w:val="24"/>
          <w:szCs w:val="24"/>
        </w:rPr>
        <w:t>l</w:t>
      </w:r>
      <w:r>
        <w:rPr>
          <w:rFonts w:ascii="Arial" w:eastAsia="Times New Roman" w:hAnsi="Arial" w:cs="Arial"/>
          <w:color w:val="000000"/>
          <w:sz w:val="24"/>
          <w:szCs w:val="24"/>
        </w:rPr>
        <w:t xml:space="preserve"> coefficients for an asset” request from the Postman collection to create coefficients for assetId 5.  Since the steam turbine data is relatively “flat”, feel free to </w:t>
      </w:r>
      <w:r>
        <w:rPr>
          <w:rFonts w:ascii="Arial" w:eastAsia="Times New Roman" w:hAnsi="Arial" w:cs="Arial"/>
          <w:color w:val="000000"/>
          <w:sz w:val="24"/>
          <w:szCs w:val="24"/>
        </w:rPr>
        <w:lastRenderedPageBreak/>
        <w:t xml:space="preserve">use a slope </w:t>
      </w:r>
      <w:r w:rsidR="00E749EA">
        <w:rPr>
          <w:rFonts w:ascii="Arial" w:eastAsia="Times New Roman" w:hAnsi="Arial" w:cs="Arial"/>
          <w:color w:val="000000"/>
          <w:sz w:val="24"/>
          <w:szCs w:val="24"/>
        </w:rPr>
        <w:t>of zero (or close to zero)</w:t>
      </w:r>
      <w:r>
        <w:rPr>
          <w:rFonts w:ascii="Arial" w:eastAsia="Times New Roman" w:hAnsi="Arial" w:cs="Arial"/>
          <w:color w:val="000000"/>
          <w:sz w:val="24"/>
          <w:szCs w:val="24"/>
        </w:rPr>
        <w:t xml:space="preserve"> and a y-intercept somewhere around 500 (since that’s close to the actual temperature values in the data set).</w:t>
      </w:r>
    </w:p>
    <w:p w14:paraId="22B46C9E" w14:textId="253803F4" w:rsidR="00F0358D" w:rsidRDefault="00F0358D" w:rsidP="00D3728C">
      <w:p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Now, go back to your browser and change the “select an asset”</w:t>
      </w:r>
      <w:r w:rsidR="00643DC5">
        <w:rPr>
          <w:rFonts w:ascii="Arial" w:eastAsia="Times New Roman" w:hAnsi="Arial" w:cs="Arial"/>
          <w:color w:val="000000"/>
          <w:sz w:val="24"/>
          <w:szCs w:val="24"/>
        </w:rPr>
        <w:t xml:space="preserve"> to the asset named “GE ST-360 05” (the “05” is the asset id in this case).  The display will appear to have no data.  This is because the simulator needs to be run so that its output</w:t>
      </w:r>
      <w:r w:rsidR="00E749EA">
        <w:rPr>
          <w:rFonts w:ascii="Arial" w:eastAsia="Times New Roman" w:hAnsi="Arial" w:cs="Arial"/>
          <w:color w:val="000000"/>
          <w:sz w:val="24"/>
          <w:szCs w:val="24"/>
        </w:rPr>
        <w:t xml:space="preserve"> is saved to the place where the visualization application will discover it</w:t>
      </w:r>
      <w:r w:rsidR="00643DC5">
        <w:rPr>
          <w:rFonts w:ascii="Arial" w:eastAsia="Times New Roman" w:hAnsi="Arial" w:cs="Arial"/>
          <w:color w:val="000000"/>
          <w:sz w:val="24"/>
          <w:szCs w:val="24"/>
        </w:rPr>
        <w:t xml:space="preserve">.  </w:t>
      </w:r>
      <w:r w:rsidR="00E749EA">
        <w:rPr>
          <w:rFonts w:ascii="Arial" w:eastAsia="Times New Roman" w:hAnsi="Arial" w:cs="Arial"/>
          <w:color w:val="000000"/>
          <w:sz w:val="24"/>
          <w:szCs w:val="24"/>
        </w:rPr>
        <w:t>So, k</w:t>
      </w:r>
      <w:r w:rsidR="00643DC5">
        <w:rPr>
          <w:rFonts w:ascii="Arial" w:eastAsia="Times New Roman" w:hAnsi="Arial" w:cs="Arial"/>
          <w:color w:val="000000"/>
          <w:sz w:val="24"/>
          <w:szCs w:val="24"/>
        </w:rPr>
        <w:t xml:space="preserve">eep your browser open and run the “Simulate workflow” request from Postman (details in Step 4) for assetId 5 from </w:t>
      </w:r>
      <w:r w:rsidR="00643DC5" w:rsidRPr="00643DC5">
        <w:rPr>
          <w:rFonts w:ascii="Arial" w:eastAsia="Times New Roman" w:hAnsi="Arial" w:cs="Arial"/>
          <w:color w:val="000000"/>
          <w:sz w:val="24"/>
          <w:szCs w:val="24"/>
        </w:rPr>
        <w:t>1420167570000</w:t>
      </w:r>
      <w:r w:rsidR="00643DC5">
        <w:rPr>
          <w:rFonts w:ascii="Arial" w:eastAsia="Times New Roman" w:hAnsi="Arial" w:cs="Arial"/>
          <w:color w:val="000000"/>
          <w:sz w:val="24"/>
          <w:szCs w:val="24"/>
        </w:rPr>
        <w:t xml:space="preserve"> (1 January 2015) to </w:t>
      </w:r>
      <w:r w:rsidR="00643DC5" w:rsidRPr="00643DC5">
        <w:rPr>
          <w:rFonts w:ascii="Arial" w:eastAsia="Times New Roman" w:hAnsi="Arial" w:cs="Arial"/>
          <w:color w:val="000000"/>
          <w:sz w:val="24"/>
          <w:szCs w:val="24"/>
        </w:rPr>
        <w:t>1427857170000</w:t>
      </w:r>
      <w:r w:rsidR="00643DC5">
        <w:rPr>
          <w:rFonts w:ascii="Arial" w:eastAsia="Times New Roman" w:hAnsi="Arial" w:cs="Arial"/>
          <w:color w:val="000000"/>
          <w:sz w:val="24"/>
          <w:szCs w:val="24"/>
        </w:rPr>
        <w:t xml:space="preserve"> (31 March 2015) at an interval of 21600000 milliseconds (6 hours).  In a few seconds, you should see your browser start to dynamically update the display showing a plot of the actual temperatures (from the time series data) and expected temperatures (calculated by the analytic given the asset’s coefficients) versus time.</w:t>
      </w:r>
      <w:r w:rsidR="00E749EA">
        <w:rPr>
          <w:rFonts w:ascii="Arial" w:eastAsia="Times New Roman" w:hAnsi="Arial" w:cs="Arial"/>
          <w:color w:val="000000"/>
          <w:sz w:val="24"/>
          <w:szCs w:val="24"/>
        </w:rPr>
        <w:t xml:space="preserve">  As time progresses, you’ll see the actual temperature drifting higher gradually pulling away from the calculated expected temperature (for a model slope coefficient set to zero).  To a steam turbine engineer, this delta would indicate that the sensors are drifting, the model coefficients are wrong and need to be tuned, or that there is a legitimate problem with the asset and that maintenance should be scheduled.</w:t>
      </w:r>
    </w:p>
    <w:p w14:paraId="16A7B4F4" w14:textId="79CA919D" w:rsidR="00E749EA" w:rsidRPr="00150A38" w:rsidRDefault="008F5ECF" w:rsidP="00D3728C">
      <w:pPr>
        <w:shd w:val="clear" w:color="auto" w:fill="FFFFFF"/>
        <w:spacing w:before="100" w:beforeAutospacing="1" w:after="100" w:afterAutospacing="1" w:line="384" w:lineRule="atLeast"/>
        <w:rPr>
          <w:rFonts w:ascii="Arial" w:eastAsia="Times New Roman" w:hAnsi="Arial" w:cs="Arial"/>
          <w:color w:val="000000"/>
          <w:sz w:val="24"/>
          <w:szCs w:val="24"/>
        </w:rPr>
      </w:pPr>
      <w:r>
        <w:object w:dxaOrig="9725" w:dyaOrig="7561" w14:anchorId="7BF57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486pt;height:378pt" o:ole="">
            <v:imagedata r:id="rId10" o:title=""/>
          </v:shape>
          <o:OLEObject Type="Embed" ProgID="Photoshop.Image.9" ShapeID="_x0000_i1049" DrawAspect="Content" ObjectID="_1539608755" r:id="rId11">
            <o:FieldCodes>\s</o:FieldCodes>
          </o:OLEObject>
        </w:object>
      </w:r>
    </w:p>
    <w:p w14:paraId="2DEC7661" w14:textId="77777777" w:rsidR="00F0358D" w:rsidRDefault="00F0358D" w:rsidP="00D3728C">
      <w:pPr>
        <w:shd w:val="clear" w:color="auto" w:fill="FFFFFF"/>
        <w:spacing w:before="100" w:beforeAutospacing="1" w:after="100" w:afterAutospacing="1" w:line="384" w:lineRule="atLeast"/>
        <w:rPr>
          <w:rFonts w:ascii="Arial" w:eastAsia="Times New Roman" w:hAnsi="Arial" w:cs="Arial"/>
          <w:color w:val="000000"/>
          <w:sz w:val="24"/>
          <w:szCs w:val="24"/>
        </w:rPr>
      </w:pPr>
    </w:p>
    <w:p w14:paraId="235E19FF" w14:textId="52DAC60B" w:rsidR="00D3728C" w:rsidRPr="008F5ECF" w:rsidRDefault="00331121" w:rsidP="00D3728C">
      <w:pPr>
        <w:shd w:val="clear" w:color="auto" w:fill="FFFFFF"/>
        <w:spacing w:before="100" w:beforeAutospacing="1" w:after="100" w:afterAutospacing="1" w:line="384" w:lineRule="atLeast"/>
        <w:rPr>
          <w:rFonts w:ascii="Arial" w:eastAsia="Times New Roman" w:hAnsi="Arial" w:cs="Arial"/>
          <w:b/>
          <w:color w:val="000000"/>
          <w:sz w:val="44"/>
          <w:szCs w:val="44"/>
        </w:rPr>
      </w:pPr>
      <w:r w:rsidRPr="008F5ECF">
        <w:rPr>
          <w:rFonts w:ascii="Arial" w:eastAsia="Times New Roman" w:hAnsi="Arial" w:cs="Arial"/>
          <w:b/>
          <w:color w:val="000000"/>
          <w:sz w:val="44"/>
          <w:szCs w:val="44"/>
        </w:rPr>
        <w:t>What you learned</w:t>
      </w:r>
    </w:p>
    <w:p w14:paraId="00FE5AEB" w14:textId="0B411993" w:rsidR="00331121" w:rsidRPr="00D3728C" w:rsidRDefault="00B247CD" w:rsidP="00D3728C">
      <w:pPr>
        <w:shd w:val="clear" w:color="auto" w:fill="FFFFFF"/>
        <w:spacing w:before="100" w:beforeAutospacing="1" w:after="100" w:afterAutospacing="1" w:line="384"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You </w:t>
      </w:r>
      <w:r w:rsidR="000667F4">
        <w:rPr>
          <w:rFonts w:ascii="Arial" w:eastAsia="Times New Roman" w:hAnsi="Arial" w:cs="Arial"/>
          <w:color w:val="000000"/>
          <w:sz w:val="24"/>
          <w:szCs w:val="24"/>
        </w:rPr>
        <w:t xml:space="preserve">learned how to </w:t>
      </w:r>
      <w:r>
        <w:rPr>
          <w:rFonts w:ascii="Arial" w:eastAsia="Times New Roman" w:hAnsi="Arial" w:cs="Arial"/>
          <w:color w:val="000000"/>
          <w:sz w:val="24"/>
          <w:szCs w:val="24"/>
        </w:rPr>
        <w:t>configure connect.js and nginx.conf prior to building your application</w:t>
      </w:r>
      <w:r w:rsidR="0017273B">
        <w:rPr>
          <w:rFonts w:ascii="Arial" w:eastAsia="Times New Roman" w:hAnsi="Arial" w:cs="Arial"/>
          <w:color w:val="000000"/>
          <w:sz w:val="24"/>
          <w:szCs w:val="24"/>
        </w:rPr>
        <w:t xml:space="preserve"> using</w:t>
      </w:r>
      <w:r>
        <w:rPr>
          <w:rFonts w:ascii="Arial" w:eastAsia="Times New Roman" w:hAnsi="Arial" w:cs="Arial"/>
          <w:color w:val="000000"/>
          <w:sz w:val="24"/>
          <w:szCs w:val="24"/>
        </w:rPr>
        <w:t xml:space="preserve"> node, npm, and grunt.  You learned how to work with a corporate proxy.  You then </w:t>
      </w:r>
      <w:r w:rsidR="000667F4">
        <w:rPr>
          <w:rFonts w:ascii="Arial" w:eastAsia="Times New Roman" w:hAnsi="Arial" w:cs="Arial"/>
          <w:color w:val="000000"/>
          <w:sz w:val="24"/>
          <w:szCs w:val="24"/>
        </w:rPr>
        <w:t xml:space="preserve">learned how to </w:t>
      </w:r>
      <w:r>
        <w:rPr>
          <w:rFonts w:ascii="Arial" w:eastAsia="Times New Roman" w:hAnsi="Arial" w:cs="Arial"/>
          <w:color w:val="000000"/>
          <w:sz w:val="24"/>
          <w:szCs w:val="24"/>
        </w:rPr>
        <w:t xml:space="preserve">configure your manifest.yml file and push your </w:t>
      </w:r>
      <w:r w:rsidR="00BE275C">
        <w:rPr>
          <w:rFonts w:ascii="Arial" w:eastAsia="Times New Roman" w:hAnsi="Arial" w:cs="Arial"/>
          <w:color w:val="000000"/>
          <w:sz w:val="24"/>
          <w:szCs w:val="24"/>
        </w:rPr>
        <w:t xml:space="preserve">visualization </w:t>
      </w:r>
      <w:r>
        <w:rPr>
          <w:rFonts w:ascii="Arial" w:eastAsia="Times New Roman" w:hAnsi="Arial" w:cs="Arial"/>
          <w:color w:val="000000"/>
          <w:sz w:val="24"/>
          <w:szCs w:val="24"/>
        </w:rPr>
        <w:t xml:space="preserve">application to Cloud Foundry.  </w:t>
      </w:r>
      <w:r w:rsidR="000667F4">
        <w:rPr>
          <w:rFonts w:ascii="Arial" w:eastAsia="Times New Roman" w:hAnsi="Arial" w:cs="Arial"/>
          <w:color w:val="000000"/>
          <w:sz w:val="24"/>
          <w:szCs w:val="24"/>
        </w:rPr>
        <w:t>Finally, y</w:t>
      </w:r>
      <w:r>
        <w:rPr>
          <w:rFonts w:ascii="Arial" w:eastAsia="Times New Roman" w:hAnsi="Arial" w:cs="Arial"/>
          <w:color w:val="000000"/>
          <w:sz w:val="24"/>
          <w:szCs w:val="24"/>
        </w:rPr>
        <w:t xml:space="preserve">ou </w:t>
      </w:r>
      <w:r w:rsidR="000667F4">
        <w:rPr>
          <w:rFonts w:ascii="Arial" w:eastAsia="Times New Roman" w:hAnsi="Arial" w:cs="Arial"/>
          <w:color w:val="000000"/>
          <w:sz w:val="24"/>
          <w:szCs w:val="24"/>
        </w:rPr>
        <w:t xml:space="preserve">learned how </w:t>
      </w:r>
      <w:r w:rsidR="008F5ECF">
        <w:rPr>
          <w:rFonts w:ascii="Arial" w:eastAsia="Times New Roman" w:hAnsi="Arial" w:cs="Arial"/>
          <w:color w:val="000000"/>
          <w:sz w:val="24"/>
          <w:szCs w:val="24"/>
        </w:rPr>
        <w:t>to explore</w:t>
      </w:r>
      <w:r>
        <w:rPr>
          <w:rFonts w:ascii="Arial" w:eastAsia="Times New Roman" w:hAnsi="Arial" w:cs="Arial"/>
          <w:color w:val="000000"/>
          <w:sz w:val="24"/>
          <w:szCs w:val="24"/>
        </w:rPr>
        <w:t xml:space="preserve"> your data using the visualization application.</w:t>
      </w:r>
    </w:p>
    <w:p w14:paraId="6C18063A" w14:textId="77777777" w:rsidR="00D3728C" w:rsidRPr="00D3728C" w:rsidRDefault="00D3728C" w:rsidP="00D3728C">
      <w:pPr>
        <w:shd w:val="clear" w:color="auto" w:fill="FFFFFF"/>
        <w:spacing w:before="100" w:beforeAutospacing="1" w:after="100" w:afterAutospacing="1" w:line="384" w:lineRule="atLeast"/>
        <w:rPr>
          <w:rFonts w:ascii="Arial" w:eastAsia="Times New Roman" w:hAnsi="Arial" w:cs="Arial"/>
          <w:color w:val="000000"/>
          <w:sz w:val="24"/>
          <w:szCs w:val="24"/>
        </w:rPr>
      </w:pPr>
      <w:r w:rsidRPr="00D3728C">
        <w:rPr>
          <w:rFonts w:ascii="Arial" w:eastAsia="Times New Roman" w:hAnsi="Arial" w:cs="Arial"/>
          <w:color w:val="000000"/>
          <w:sz w:val="24"/>
          <w:szCs w:val="24"/>
        </w:rPr>
        <w:t> </w:t>
      </w:r>
    </w:p>
    <w:p w14:paraId="70B3E0EB" w14:textId="77777777" w:rsidR="004967E6" w:rsidRDefault="004967E6"/>
    <w:sectPr w:rsidR="00496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28BD"/>
    <w:multiLevelType w:val="hybridMultilevel"/>
    <w:tmpl w:val="15D26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13E9A"/>
    <w:multiLevelType w:val="multilevel"/>
    <w:tmpl w:val="CE4C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360B57"/>
    <w:multiLevelType w:val="hybridMultilevel"/>
    <w:tmpl w:val="4B545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C44F2E"/>
    <w:multiLevelType w:val="hybridMultilevel"/>
    <w:tmpl w:val="AA120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28C"/>
    <w:rsid w:val="0003326E"/>
    <w:rsid w:val="000667F4"/>
    <w:rsid w:val="00077C68"/>
    <w:rsid w:val="000B1BA3"/>
    <w:rsid w:val="000C2586"/>
    <w:rsid w:val="00100D1C"/>
    <w:rsid w:val="00150A38"/>
    <w:rsid w:val="0017273B"/>
    <w:rsid w:val="001D4F40"/>
    <w:rsid w:val="002152D5"/>
    <w:rsid w:val="00261F98"/>
    <w:rsid w:val="002B0844"/>
    <w:rsid w:val="002B7F9C"/>
    <w:rsid w:val="002E72B6"/>
    <w:rsid w:val="00331121"/>
    <w:rsid w:val="00450FDB"/>
    <w:rsid w:val="00461ED3"/>
    <w:rsid w:val="004967E6"/>
    <w:rsid w:val="0055139D"/>
    <w:rsid w:val="005C4867"/>
    <w:rsid w:val="00643DC5"/>
    <w:rsid w:val="00666122"/>
    <w:rsid w:val="006E6D84"/>
    <w:rsid w:val="007269FE"/>
    <w:rsid w:val="007367B6"/>
    <w:rsid w:val="007627FB"/>
    <w:rsid w:val="00824E82"/>
    <w:rsid w:val="008E13E9"/>
    <w:rsid w:val="008F5ECF"/>
    <w:rsid w:val="009C7FE1"/>
    <w:rsid w:val="00A105AA"/>
    <w:rsid w:val="00A259B4"/>
    <w:rsid w:val="00A44B69"/>
    <w:rsid w:val="00A92EC9"/>
    <w:rsid w:val="00AC0903"/>
    <w:rsid w:val="00B07D8C"/>
    <w:rsid w:val="00B247CD"/>
    <w:rsid w:val="00B26E6A"/>
    <w:rsid w:val="00B44138"/>
    <w:rsid w:val="00BC6527"/>
    <w:rsid w:val="00BE03C5"/>
    <w:rsid w:val="00BE275C"/>
    <w:rsid w:val="00C325F2"/>
    <w:rsid w:val="00C36077"/>
    <w:rsid w:val="00CB44B0"/>
    <w:rsid w:val="00CC2777"/>
    <w:rsid w:val="00CC32CF"/>
    <w:rsid w:val="00D0790F"/>
    <w:rsid w:val="00D255A9"/>
    <w:rsid w:val="00D3728C"/>
    <w:rsid w:val="00E41C22"/>
    <w:rsid w:val="00E47D32"/>
    <w:rsid w:val="00E749EA"/>
    <w:rsid w:val="00EB13F6"/>
    <w:rsid w:val="00F0358D"/>
    <w:rsid w:val="00F46AB9"/>
    <w:rsid w:val="00FC3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D86D9"/>
  <w15:chartTrackingRefBased/>
  <w15:docId w15:val="{C90FB609-55D8-492C-96F0-CE8CC8AB4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D372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728C"/>
    <w:rPr>
      <w:rFonts w:ascii="Times New Roman" w:eastAsia="Times New Roman" w:hAnsi="Times New Roman" w:cs="Times New Roman"/>
      <w:b/>
      <w:bCs/>
      <w:sz w:val="36"/>
      <w:szCs w:val="36"/>
    </w:rPr>
  </w:style>
  <w:style w:type="paragraph" w:customStyle="1" w:styleId="gamma">
    <w:name w:val="gamma"/>
    <w:basedOn w:val="Normal"/>
    <w:rsid w:val="00D3728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372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3728C"/>
  </w:style>
  <w:style w:type="character" w:styleId="Strong">
    <w:name w:val="Strong"/>
    <w:basedOn w:val="DefaultParagraphFont"/>
    <w:uiPriority w:val="22"/>
    <w:qFormat/>
    <w:rsid w:val="00D3728C"/>
    <w:rPr>
      <w:b/>
      <w:bCs/>
    </w:rPr>
  </w:style>
  <w:style w:type="character" w:styleId="Hyperlink">
    <w:name w:val="Hyperlink"/>
    <w:basedOn w:val="DefaultParagraphFont"/>
    <w:uiPriority w:val="99"/>
    <w:unhideWhenUsed/>
    <w:rsid w:val="00D3728C"/>
    <w:rPr>
      <w:color w:val="0000FF"/>
      <w:u w:val="single"/>
    </w:rPr>
  </w:style>
  <w:style w:type="character" w:styleId="CommentReference">
    <w:name w:val="annotation reference"/>
    <w:basedOn w:val="DefaultParagraphFont"/>
    <w:uiPriority w:val="99"/>
    <w:semiHidden/>
    <w:unhideWhenUsed/>
    <w:rsid w:val="002152D5"/>
    <w:rPr>
      <w:sz w:val="16"/>
      <w:szCs w:val="16"/>
    </w:rPr>
  </w:style>
  <w:style w:type="paragraph" w:styleId="CommentText">
    <w:name w:val="annotation text"/>
    <w:basedOn w:val="Normal"/>
    <w:link w:val="CommentTextChar"/>
    <w:uiPriority w:val="99"/>
    <w:semiHidden/>
    <w:unhideWhenUsed/>
    <w:rsid w:val="002152D5"/>
    <w:pPr>
      <w:spacing w:line="240" w:lineRule="auto"/>
    </w:pPr>
    <w:rPr>
      <w:sz w:val="20"/>
      <w:szCs w:val="20"/>
    </w:rPr>
  </w:style>
  <w:style w:type="character" w:customStyle="1" w:styleId="CommentTextChar">
    <w:name w:val="Comment Text Char"/>
    <w:basedOn w:val="DefaultParagraphFont"/>
    <w:link w:val="CommentText"/>
    <w:uiPriority w:val="99"/>
    <w:semiHidden/>
    <w:rsid w:val="002152D5"/>
    <w:rPr>
      <w:sz w:val="20"/>
      <w:szCs w:val="20"/>
    </w:rPr>
  </w:style>
  <w:style w:type="paragraph" w:styleId="CommentSubject">
    <w:name w:val="annotation subject"/>
    <w:basedOn w:val="CommentText"/>
    <w:next w:val="CommentText"/>
    <w:link w:val="CommentSubjectChar"/>
    <w:uiPriority w:val="99"/>
    <w:semiHidden/>
    <w:unhideWhenUsed/>
    <w:rsid w:val="002152D5"/>
    <w:rPr>
      <w:b/>
      <w:bCs/>
    </w:rPr>
  </w:style>
  <w:style w:type="character" w:customStyle="1" w:styleId="CommentSubjectChar">
    <w:name w:val="Comment Subject Char"/>
    <w:basedOn w:val="CommentTextChar"/>
    <w:link w:val="CommentSubject"/>
    <w:uiPriority w:val="99"/>
    <w:semiHidden/>
    <w:rsid w:val="002152D5"/>
    <w:rPr>
      <w:b/>
      <w:bCs/>
      <w:sz w:val="20"/>
      <w:szCs w:val="20"/>
    </w:rPr>
  </w:style>
  <w:style w:type="paragraph" w:styleId="BalloonText">
    <w:name w:val="Balloon Text"/>
    <w:basedOn w:val="Normal"/>
    <w:link w:val="BalloonTextChar"/>
    <w:uiPriority w:val="99"/>
    <w:semiHidden/>
    <w:unhideWhenUsed/>
    <w:rsid w:val="002152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52D5"/>
    <w:rPr>
      <w:rFonts w:ascii="Segoe UI" w:hAnsi="Segoe UI" w:cs="Segoe UI"/>
      <w:sz w:val="18"/>
      <w:szCs w:val="18"/>
    </w:rPr>
  </w:style>
  <w:style w:type="paragraph" w:styleId="ListParagraph">
    <w:name w:val="List Paragraph"/>
    <w:basedOn w:val="Normal"/>
    <w:uiPriority w:val="34"/>
    <w:qFormat/>
    <w:rsid w:val="00F46AB9"/>
    <w:pPr>
      <w:ind w:left="720"/>
      <w:contextualSpacing/>
    </w:pPr>
  </w:style>
  <w:style w:type="table" w:styleId="TableGrid">
    <w:name w:val="Table Grid"/>
    <w:basedOn w:val="TableNormal"/>
    <w:uiPriority w:val="59"/>
    <w:rsid w:val="00F46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B13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80738">
      <w:bodyDiv w:val="1"/>
      <w:marLeft w:val="0"/>
      <w:marRight w:val="0"/>
      <w:marTop w:val="0"/>
      <w:marBottom w:val="0"/>
      <w:divBdr>
        <w:top w:val="none" w:sz="0" w:space="0" w:color="auto"/>
        <w:left w:val="none" w:sz="0" w:space="0" w:color="auto"/>
        <w:bottom w:val="none" w:sz="0" w:space="0" w:color="auto"/>
        <w:right w:val="none" w:sz="0" w:space="0" w:color="auto"/>
      </w:divBdr>
      <w:divsChild>
        <w:div w:id="1762294076">
          <w:marLeft w:val="0"/>
          <w:marRight w:val="0"/>
          <w:marTop w:val="0"/>
          <w:marBottom w:val="0"/>
          <w:divBdr>
            <w:top w:val="none" w:sz="0" w:space="0" w:color="auto"/>
            <w:left w:val="none" w:sz="0" w:space="0" w:color="auto"/>
            <w:bottom w:val="none" w:sz="0" w:space="0" w:color="auto"/>
            <w:right w:val="none" w:sz="0" w:space="0" w:color="auto"/>
          </w:divBdr>
        </w:div>
        <w:div w:id="820002875">
          <w:marLeft w:val="0"/>
          <w:marRight w:val="0"/>
          <w:marTop w:val="450"/>
          <w:marBottom w:val="450"/>
          <w:divBdr>
            <w:top w:val="single" w:sz="6" w:space="23" w:color="A9A9A9"/>
            <w:left w:val="single" w:sz="6" w:space="23" w:color="A9A9A9"/>
            <w:bottom w:val="single" w:sz="6" w:space="23" w:color="A9A9A9"/>
            <w:right w:val="single" w:sz="6" w:space="23" w:color="A9A9A9"/>
          </w:divBdr>
          <w:divsChild>
            <w:div w:id="607858045">
              <w:marLeft w:val="0"/>
              <w:marRight w:val="0"/>
              <w:marTop w:val="0"/>
              <w:marBottom w:val="0"/>
              <w:divBdr>
                <w:top w:val="none" w:sz="0" w:space="0" w:color="auto"/>
                <w:left w:val="none" w:sz="0" w:space="0" w:color="auto"/>
                <w:bottom w:val="none" w:sz="0" w:space="0" w:color="auto"/>
                <w:right w:val="none" w:sz="0" w:space="0" w:color="auto"/>
              </w:divBdr>
            </w:div>
            <w:div w:id="1339232899">
              <w:marLeft w:val="0"/>
              <w:marRight w:val="0"/>
              <w:marTop w:val="0"/>
              <w:marBottom w:val="0"/>
              <w:divBdr>
                <w:top w:val="none" w:sz="0" w:space="0" w:color="auto"/>
                <w:left w:val="none" w:sz="0" w:space="0" w:color="auto"/>
                <w:bottom w:val="none" w:sz="0" w:space="0" w:color="auto"/>
                <w:right w:val="none" w:sz="0" w:space="0" w:color="auto"/>
              </w:divBdr>
            </w:div>
          </w:divsChild>
        </w:div>
        <w:div w:id="416823670">
          <w:marLeft w:val="0"/>
          <w:marRight w:val="0"/>
          <w:marTop w:val="450"/>
          <w:marBottom w:val="450"/>
          <w:divBdr>
            <w:top w:val="single" w:sz="6" w:space="23" w:color="A9A9A9"/>
            <w:left w:val="single" w:sz="6" w:space="23" w:color="A9A9A9"/>
            <w:bottom w:val="single" w:sz="6" w:space="23" w:color="A9A9A9"/>
            <w:right w:val="single" w:sz="6" w:space="23" w:color="A9A9A9"/>
          </w:divBdr>
          <w:divsChild>
            <w:div w:id="926037966">
              <w:marLeft w:val="0"/>
              <w:marRight w:val="0"/>
              <w:marTop w:val="0"/>
              <w:marBottom w:val="0"/>
              <w:divBdr>
                <w:top w:val="none" w:sz="0" w:space="0" w:color="auto"/>
                <w:left w:val="none" w:sz="0" w:space="0" w:color="auto"/>
                <w:bottom w:val="none" w:sz="0" w:space="0" w:color="auto"/>
                <w:right w:val="none" w:sz="0" w:space="0" w:color="auto"/>
              </w:divBdr>
            </w:div>
            <w:div w:id="8065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59980">
      <w:bodyDiv w:val="1"/>
      <w:marLeft w:val="0"/>
      <w:marRight w:val="0"/>
      <w:marTop w:val="0"/>
      <w:marBottom w:val="0"/>
      <w:divBdr>
        <w:top w:val="none" w:sz="0" w:space="0" w:color="auto"/>
        <w:left w:val="none" w:sz="0" w:space="0" w:color="auto"/>
        <w:bottom w:val="none" w:sz="0" w:space="0" w:color="auto"/>
        <w:right w:val="none" w:sz="0" w:space="0" w:color="auto"/>
      </w:divBdr>
    </w:div>
    <w:div w:id="55320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edix.io/services/service.html?id=121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predix-io-dev.grc-apps.svc.ice.ge.com/resources/tutorials/tutorial-details.html?tutorial_id=1918&amp;tag=1913&amp;journey=Digital%20Twin%20Runtime%20Starter%20Kit&amp;resources=1914,1915,1916,1917,1918,1919,192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predix-io-dev.grc-apps.svc.ice.ge.com/resources/tutorials/tutorial-details.html?tutorial_id=1915&amp;tag=1913&amp;journey=Digital%20Twin%20Runtime%20Starter%20Kit&amp;resources=1914,1915,1916,1917,1918,1919,19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C571B-17B5-448B-AF89-89C11E9FD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8050</TotalTime>
  <Pages>8</Pages>
  <Words>1650</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 User</dc:creator>
  <cp:keywords/>
  <dc:description/>
  <cp:lastModifiedBy>Steuben, Gregg K (GE Global Research, US)</cp:lastModifiedBy>
  <cp:revision>21</cp:revision>
  <dcterms:created xsi:type="dcterms:W3CDTF">2016-08-12T17:11:00Z</dcterms:created>
  <dcterms:modified xsi:type="dcterms:W3CDTF">2016-11-02T20:19:00Z</dcterms:modified>
</cp:coreProperties>
</file>